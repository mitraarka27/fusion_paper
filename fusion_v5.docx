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ED41" w14:textId="0511D34A" w:rsidR="00B13E2A" w:rsidRPr="00AB0B59" w:rsidRDefault="00B13E2A" w:rsidP="0007451C">
      <w:pPr>
        <w:spacing w:line="254" w:lineRule="auto"/>
        <w:jc w:val="center"/>
        <w:rPr>
          <w:rFonts w:ascii="Times New Roman" w:eastAsia="Calibri" w:hAnsi="Times New Roman" w:cs="Times New Roman"/>
          <w:b/>
          <w:bCs/>
          <w:sz w:val="24"/>
          <w:szCs w:val="24"/>
        </w:rPr>
      </w:pPr>
      <w:r w:rsidRPr="00AB0B59">
        <w:rPr>
          <w:rFonts w:ascii="Times New Roman" w:eastAsia="Calibri" w:hAnsi="Times New Roman" w:cs="Times New Roman"/>
          <w:b/>
          <w:bCs/>
          <w:sz w:val="24"/>
          <w:szCs w:val="24"/>
        </w:rPr>
        <w:t>Synergistic Application of MISR Stereo Cloud Heights and Terra-MODIS Thermal Infrared Radiances to Estimate Multi-layered Cloud Properties</w:t>
      </w:r>
    </w:p>
    <w:p w14:paraId="7F409AF2" w14:textId="77777777" w:rsidR="00B13E2A" w:rsidRPr="00AB0B59" w:rsidRDefault="00B13E2A" w:rsidP="0007451C">
      <w:pPr>
        <w:spacing w:line="254" w:lineRule="auto"/>
        <w:jc w:val="center"/>
        <w:rPr>
          <w:rFonts w:ascii="Times New Roman" w:eastAsia="Calibri" w:hAnsi="Times New Roman" w:cs="Times New Roman"/>
          <w:sz w:val="24"/>
          <w:szCs w:val="24"/>
          <w:vertAlign w:val="superscript"/>
        </w:rPr>
      </w:pPr>
      <w:r w:rsidRPr="00AB0B59">
        <w:rPr>
          <w:rFonts w:ascii="Times New Roman" w:eastAsia="Calibri" w:hAnsi="Times New Roman" w:cs="Times New Roman"/>
          <w:sz w:val="24"/>
          <w:szCs w:val="24"/>
        </w:rPr>
        <w:t>Arka Mitra</w:t>
      </w:r>
      <w:r w:rsidRPr="00AB0B59">
        <w:rPr>
          <w:rFonts w:ascii="Times New Roman" w:eastAsia="Calibri" w:hAnsi="Times New Roman" w:cs="Times New Roman"/>
          <w:sz w:val="24"/>
          <w:szCs w:val="24"/>
          <w:vertAlign w:val="superscript"/>
        </w:rPr>
        <w:t>1</w:t>
      </w:r>
      <w:r w:rsidRPr="00AB0B59">
        <w:rPr>
          <w:rFonts w:ascii="Times New Roman" w:eastAsia="Calibri" w:hAnsi="Times New Roman" w:cs="Times New Roman"/>
          <w:sz w:val="24"/>
          <w:szCs w:val="24"/>
        </w:rPr>
        <w:t>, Jesse Ray Loveridge</w:t>
      </w:r>
      <w:r w:rsidRPr="00AB0B59">
        <w:rPr>
          <w:rFonts w:ascii="Times New Roman" w:eastAsia="Calibri" w:hAnsi="Times New Roman" w:cs="Times New Roman"/>
          <w:sz w:val="24"/>
          <w:szCs w:val="24"/>
          <w:vertAlign w:val="superscript"/>
        </w:rPr>
        <w:t>1</w:t>
      </w:r>
      <w:r w:rsidRPr="00AB0B59">
        <w:rPr>
          <w:rFonts w:ascii="Times New Roman" w:eastAsia="Calibri" w:hAnsi="Times New Roman" w:cs="Times New Roman"/>
          <w:sz w:val="24"/>
          <w:szCs w:val="24"/>
        </w:rPr>
        <w:t xml:space="preserve"> and Larry Di Girolamo</w:t>
      </w:r>
      <w:r w:rsidRPr="00AB0B59">
        <w:rPr>
          <w:rFonts w:ascii="Times New Roman" w:eastAsia="Calibri" w:hAnsi="Times New Roman" w:cs="Times New Roman"/>
          <w:sz w:val="24"/>
          <w:szCs w:val="24"/>
          <w:vertAlign w:val="superscript"/>
        </w:rPr>
        <w:t>1</w:t>
      </w:r>
    </w:p>
    <w:p w14:paraId="6C8528ED" w14:textId="77777777" w:rsidR="00B13E2A" w:rsidRPr="00AB0B59" w:rsidRDefault="00B13E2A" w:rsidP="0007451C">
      <w:pPr>
        <w:numPr>
          <w:ilvl w:val="0"/>
          <w:numId w:val="1"/>
        </w:numPr>
        <w:spacing w:line="254" w:lineRule="auto"/>
        <w:contextualSpacing/>
        <w:jc w:val="center"/>
        <w:rPr>
          <w:rFonts w:ascii="Times New Roman" w:eastAsia="Calibri" w:hAnsi="Times New Roman" w:cs="Times New Roman"/>
          <w:i/>
          <w:iCs/>
          <w:sz w:val="24"/>
          <w:szCs w:val="24"/>
        </w:rPr>
      </w:pPr>
      <w:r w:rsidRPr="00AB0B59">
        <w:rPr>
          <w:rFonts w:ascii="Times New Roman" w:eastAsia="Calibri" w:hAnsi="Times New Roman" w:cs="Times New Roman"/>
          <w:i/>
          <w:iCs/>
          <w:sz w:val="24"/>
          <w:szCs w:val="24"/>
        </w:rPr>
        <w:t>University of Illinois, Urbana-Champaign</w:t>
      </w:r>
    </w:p>
    <w:p w14:paraId="4B800568" w14:textId="77777777" w:rsidR="00B13E2A" w:rsidRPr="00AB0B59" w:rsidRDefault="00B13E2A" w:rsidP="00AB0B59">
      <w:pPr>
        <w:spacing w:line="254" w:lineRule="auto"/>
        <w:contextualSpacing/>
        <w:jc w:val="both"/>
        <w:rPr>
          <w:rFonts w:ascii="Times New Roman" w:eastAsia="Calibri" w:hAnsi="Times New Roman" w:cs="Times New Roman"/>
          <w:i/>
          <w:iCs/>
          <w:sz w:val="24"/>
          <w:szCs w:val="24"/>
        </w:rPr>
      </w:pPr>
    </w:p>
    <w:p w14:paraId="095C439F" w14:textId="77777777" w:rsidR="00B13E2A" w:rsidRPr="00AB0B59" w:rsidRDefault="00B13E2A" w:rsidP="00AB0B59">
      <w:pPr>
        <w:spacing w:line="254" w:lineRule="auto"/>
        <w:contextualSpacing/>
        <w:jc w:val="both"/>
        <w:rPr>
          <w:rFonts w:ascii="Times New Roman" w:eastAsia="Calibri" w:hAnsi="Times New Roman" w:cs="Times New Roman"/>
          <w:sz w:val="24"/>
          <w:szCs w:val="24"/>
        </w:rPr>
      </w:pPr>
      <w:r w:rsidRPr="00AB0B59">
        <w:rPr>
          <w:rFonts w:ascii="Times New Roman" w:eastAsia="Calibri" w:hAnsi="Times New Roman" w:cs="Times New Roman"/>
          <w:sz w:val="24"/>
          <w:szCs w:val="24"/>
        </w:rPr>
        <w:t>Corresponding Author: Arka Mitra (</w:t>
      </w:r>
      <w:hyperlink r:id="rId8" w:history="1">
        <w:r w:rsidRPr="00AB0B59">
          <w:rPr>
            <w:rStyle w:val="Hyperlink"/>
            <w:rFonts w:ascii="Times New Roman" w:eastAsia="Calibri" w:hAnsi="Times New Roman" w:cs="Times New Roman"/>
            <w:sz w:val="24"/>
            <w:szCs w:val="24"/>
          </w:rPr>
          <w:t>mitraarka27@gmail.com</w:t>
        </w:r>
      </w:hyperlink>
      <w:r w:rsidRPr="00AB0B59">
        <w:rPr>
          <w:rFonts w:ascii="Times New Roman" w:eastAsia="Calibri" w:hAnsi="Times New Roman" w:cs="Times New Roman"/>
          <w:sz w:val="24"/>
          <w:szCs w:val="24"/>
        </w:rPr>
        <w:t>)</w:t>
      </w:r>
    </w:p>
    <w:p w14:paraId="339AE043" w14:textId="77777777" w:rsidR="00B13E2A" w:rsidRPr="00AB0B59" w:rsidRDefault="00B13E2A" w:rsidP="00AB0B59">
      <w:pPr>
        <w:spacing w:line="254" w:lineRule="auto"/>
        <w:contextualSpacing/>
        <w:jc w:val="both"/>
        <w:rPr>
          <w:rFonts w:ascii="Times New Roman" w:eastAsia="Calibri" w:hAnsi="Times New Roman" w:cs="Times New Roman"/>
          <w:sz w:val="24"/>
          <w:szCs w:val="24"/>
        </w:rPr>
      </w:pPr>
    </w:p>
    <w:p w14:paraId="579A3857" w14:textId="77777777" w:rsidR="00B13E2A" w:rsidRPr="00AB0B59" w:rsidRDefault="00B13E2A" w:rsidP="00AB0B59">
      <w:pPr>
        <w:spacing w:line="254" w:lineRule="auto"/>
        <w:contextualSpacing/>
        <w:jc w:val="both"/>
        <w:rPr>
          <w:rFonts w:ascii="Times New Roman" w:eastAsia="Calibri" w:hAnsi="Times New Roman" w:cs="Times New Roman"/>
          <w:b/>
          <w:bCs/>
          <w:sz w:val="24"/>
          <w:szCs w:val="24"/>
          <w:u w:val="single"/>
        </w:rPr>
      </w:pPr>
      <w:r w:rsidRPr="00AB0B59">
        <w:rPr>
          <w:rFonts w:ascii="Times New Roman" w:eastAsia="Calibri" w:hAnsi="Times New Roman" w:cs="Times New Roman"/>
          <w:b/>
          <w:bCs/>
          <w:sz w:val="24"/>
          <w:szCs w:val="24"/>
          <w:u w:val="single"/>
        </w:rPr>
        <w:t>Key Findings:</w:t>
      </w:r>
    </w:p>
    <w:p w14:paraId="52703ED1" w14:textId="77777777" w:rsidR="00B13E2A" w:rsidRPr="00AB0B59" w:rsidRDefault="00B13E2A" w:rsidP="00AB0B59">
      <w:pPr>
        <w:spacing w:line="254" w:lineRule="auto"/>
        <w:contextualSpacing/>
        <w:jc w:val="both"/>
        <w:rPr>
          <w:rFonts w:ascii="Times New Roman" w:eastAsia="Calibri" w:hAnsi="Times New Roman" w:cs="Times New Roman"/>
          <w:sz w:val="24"/>
          <w:szCs w:val="24"/>
        </w:rPr>
      </w:pPr>
    </w:p>
    <w:p w14:paraId="3726B044" w14:textId="77777777" w:rsidR="00B13E2A" w:rsidRPr="00AB0B59" w:rsidRDefault="00B13E2A" w:rsidP="00AB0B59">
      <w:pPr>
        <w:numPr>
          <w:ilvl w:val="0"/>
          <w:numId w:val="2"/>
        </w:numPr>
        <w:spacing w:after="0" w:line="254" w:lineRule="auto"/>
        <w:contextualSpacing/>
        <w:jc w:val="both"/>
        <w:rPr>
          <w:rFonts w:ascii="Times New Roman" w:eastAsia="Calibri" w:hAnsi="Times New Roman" w:cs="Times New Roman"/>
          <w:sz w:val="24"/>
          <w:szCs w:val="24"/>
        </w:rPr>
      </w:pPr>
      <w:r w:rsidRPr="00AB0B59">
        <w:rPr>
          <w:rFonts w:ascii="Times New Roman" w:eastAsia="Calibri" w:hAnsi="Times New Roman" w:cs="Times New Roman"/>
          <w:sz w:val="24"/>
          <w:szCs w:val="24"/>
        </w:rPr>
        <w:t>Low bias, high-precision MISR low cloud heights are employed in a physics-based correction to MODIS CO</w:t>
      </w:r>
      <w:r w:rsidRPr="00AB0B59">
        <w:rPr>
          <w:rFonts w:ascii="Times New Roman" w:eastAsia="Calibri" w:hAnsi="Times New Roman" w:cs="Times New Roman"/>
          <w:sz w:val="24"/>
          <w:szCs w:val="24"/>
          <w:vertAlign w:val="subscript"/>
        </w:rPr>
        <w:t>2</w:t>
      </w:r>
      <w:r w:rsidRPr="00AB0B59">
        <w:rPr>
          <w:rFonts w:ascii="Times New Roman" w:eastAsia="Calibri" w:hAnsi="Times New Roman" w:cs="Times New Roman"/>
          <w:sz w:val="24"/>
          <w:szCs w:val="24"/>
        </w:rPr>
        <w:t>-slicing in multi-layered scenes.</w:t>
      </w:r>
    </w:p>
    <w:p w14:paraId="62450076" w14:textId="2247DCA7" w:rsidR="00B13E2A" w:rsidRPr="00AB0B59" w:rsidRDefault="00B13E2A" w:rsidP="00AB0B59">
      <w:pPr>
        <w:numPr>
          <w:ilvl w:val="0"/>
          <w:numId w:val="2"/>
        </w:numPr>
        <w:spacing w:after="0" w:line="254" w:lineRule="auto"/>
        <w:contextualSpacing/>
        <w:jc w:val="both"/>
        <w:rPr>
          <w:rFonts w:ascii="Times New Roman" w:eastAsia="Calibri" w:hAnsi="Times New Roman" w:cs="Times New Roman"/>
          <w:sz w:val="24"/>
          <w:szCs w:val="24"/>
        </w:rPr>
      </w:pPr>
      <w:r w:rsidRPr="00AB0B59">
        <w:rPr>
          <w:rFonts w:ascii="Times New Roman" w:eastAsia="Calibri" w:hAnsi="Times New Roman" w:cs="Times New Roman"/>
          <w:sz w:val="24"/>
          <w:szCs w:val="24"/>
        </w:rPr>
        <w:t>Cloud-top pressure bias drops from 65 hPa to 5 hPa, resulting in a quartering of cloud-height and emissivity bias for cirrus overlap</w:t>
      </w:r>
      <w:r w:rsidR="007D68CF">
        <w:rPr>
          <w:rFonts w:ascii="Times New Roman" w:eastAsia="Calibri" w:hAnsi="Times New Roman" w:cs="Times New Roman"/>
          <w:sz w:val="24"/>
          <w:szCs w:val="24"/>
        </w:rPr>
        <w:t>ping lower cloud</w:t>
      </w:r>
      <w:r w:rsidRPr="00AB0B59">
        <w:rPr>
          <w:rFonts w:ascii="Times New Roman" w:eastAsia="Calibri" w:hAnsi="Times New Roman" w:cs="Times New Roman"/>
          <w:sz w:val="24"/>
          <w:szCs w:val="24"/>
        </w:rPr>
        <w:t>.</w:t>
      </w:r>
    </w:p>
    <w:p w14:paraId="0C2F8DF4" w14:textId="737F69B6" w:rsidR="00B13E2A" w:rsidRPr="00AB0B59" w:rsidRDefault="00B13E2A" w:rsidP="00AB0B59">
      <w:pPr>
        <w:numPr>
          <w:ilvl w:val="0"/>
          <w:numId w:val="2"/>
        </w:numPr>
        <w:spacing w:after="0" w:line="254" w:lineRule="auto"/>
        <w:contextualSpacing/>
        <w:jc w:val="both"/>
        <w:rPr>
          <w:rFonts w:ascii="Times New Roman" w:eastAsia="Calibri" w:hAnsi="Times New Roman" w:cs="Times New Roman"/>
          <w:sz w:val="24"/>
          <w:szCs w:val="24"/>
        </w:rPr>
      </w:pPr>
      <w:r w:rsidRPr="00AB0B59">
        <w:rPr>
          <w:rFonts w:ascii="Times New Roman" w:eastAsia="Calibri" w:hAnsi="Times New Roman" w:cs="Times New Roman"/>
          <w:sz w:val="24"/>
          <w:szCs w:val="24"/>
        </w:rPr>
        <w:t>86% of cloud-top pressure retrieval errors can be bound by theoretical estimates, resulting in a near-closure of error budget.</w:t>
      </w:r>
    </w:p>
    <w:p w14:paraId="2D5027B1"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27B35446"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2286E332"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7FB927D1"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1E7FCF66"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5AA6C8AA"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2FC62534"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65D69BC8"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60F98919"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7F4E5092"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1924EFBD"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666F016F"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75CDE9A6"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727A5678"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6BE3DCBC"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2572C065"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77144709"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01ED5B9B"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70EE9CD2"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4ADAFFAF"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799AFA95"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207C3E7E"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2672B038"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4509F219"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03D86B89"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06D5890D"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594DD8E0"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2013C801" w14:textId="77777777" w:rsidR="00A90B6D" w:rsidRPr="00AB0B59" w:rsidRDefault="00A90B6D" w:rsidP="00AB0B59">
      <w:pPr>
        <w:pStyle w:val="ListParagraph"/>
        <w:spacing w:line="254" w:lineRule="auto"/>
        <w:ind w:left="1080"/>
        <w:jc w:val="both"/>
        <w:rPr>
          <w:rFonts w:ascii="Times New Roman" w:eastAsia="Calibri" w:hAnsi="Times New Roman" w:cs="Times New Roman"/>
          <w:sz w:val="24"/>
          <w:szCs w:val="24"/>
        </w:rPr>
      </w:pPr>
    </w:p>
    <w:p w14:paraId="4F0BE75E" w14:textId="1A85F4FA" w:rsidR="00B13E2A" w:rsidRPr="00AB0B59" w:rsidRDefault="00B13E2A" w:rsidP="00AB0B59">
      <w:pPr>
        <w:pStyle w:val="ListParagraph"/>
        <w:spacing w:line="254" w:lineRule="auto"/>
        <w:ind w:left="0"/>
        <w:jc w:val="both"/>
        <w:rPr>
          <w:rFonts w:ascii="Times New Roman" w:eastAsia="Calibri" w:hAnsi="Times New Roman" w:cs="Times New Roman"/>
          <w:b/>
          <w:bCs/>
          <w:sz w:val="24"/>
          <w:szCs w:val="24"/>
        </w:rPr>
      </w:pPr>
      <w:r w:rsidRPr="00AB0B59">
        <w:rPr>
          <w:rFonts w:ascii="Times New Roman" w:eastAsia="Calibri" w:hAnsi="Times New Roman" w:cs="Times New Roman"/>
          <w:b/>
          <w:bCs/>
          <w:i/>
          <w:iCs/>
          <w:sz w:val="24"/>
          <w:szCs w:val="24"/>
        </w:rPr>
        <w:lastRenderedPageBreak/>
        <w:t>Abstract</w:t>
      </w:r>
    </w:p>
    <w:p w14:paraId="781BB317" w14:textId="1D9615A6" w:rsidR="00B837C2" w:rsidRDefault="00D850FE" w:rsidP="00B837C2">
      <w:pPr>
        <w:jc w:val="both"/>
        <w:rPr>
          <w:rFonts w:ascii="Times New Roman" w:hAnsi="Times New Roman" w:cs="Times New Roman"/>
          <w:sz w:val="24"/>
          <w:szCs w:val="24"/>
        </w:rPr>
      </w:pPr>
      <w:r>
        <w:rPr>
          <w:rFonts w:ascii="Times New Roman" w:hAnsi="Times New Roman" w:cs="Times New Roman"/>
          <w:sz w:val="24"/>
          <w:szCs w:val="24"/>
        </w:rPr>
        <w:t xml:space="preserve">Our longest, stable multi-decadal records of cloud-top pressure </w:t>
      </w:r>
      <w:r w:rsidR="00B837C2">
        <w:rPr>
          <w:rFonts w:ascii="Times New Roman" w:hAnsi="Times New Roman" w:cs="Times New Roman"/>
          <w:sz w:val="24"/>
          <w:szCs w:val="24"/>
        </w:rPr>
        <w:t xml:space="preserve">(CTP) </w:t>
      </w:r>
      <w:r>
        <w:rPr>
          <w:rFonts w:ascii="Times New Roman" w:hAnsi="Times New Roman" w:cs="Times New Roman"/>
          <w:sz w:val="24"/>
          <w:szCs w:val="24"/>
        </w:rPr>
        <w:t xml:space="preserve">from passive instruments such as the Moderate Resolution Imaging Spectroradiometer (MODIS) and Multi-Angle Imaging Spectroradiometer (MISR) on the Terra satellite </w:t>
      </w:r>
      <w:r w:rsidR="001043E1">
        <w:rPr>
          <w:rFonts w:ascii="Times New Roman" w:hAnsi="Times New Roman" w:cs="Times New Roman"/>
          <w:sz w:val="24"/>
          <w:szCs w:val="24"/>
        </w:rPr>
        <w:t xml:space="preserve">provide insufficient knowledge of </w:t>
      </w:r>
      <w:r>
        <w:rPr>
          <w:rFonts w:ascii="Times New Roman" w:hAnsi="Times New Roman" w:cs="Times New Roman"/>
          <w:sz w:val="24"/>
          <w:szCs w:val="24"/>
        </w:rPr>
        <w:t xml:space="preserve">multi-layered cloud fields </w:t>
      </w:r>
      <w:r w:rsidR="007D68CF">
        <w:rPr>
          <w:rFonts w:ascii="Times New Roman" w:hAnsi="Times New Roman" w:cs="Times New Roman"/>
          <w:sz w:val="24"/>
          <w:szCs w:val="24"/>
        </w:rPr>
        <w:t xml:space="preserve">(~30% of all clouds) </w:t>
      </w:r>
      <w:r w:rsidR="00041FD0">
        <w:rPr>
          <w:rFonts w:ascii="Times New Roman" w:hAnsi="Times New Roman" w:cs="Times New Roman"/>
          <w:sz w:val="24"/>
          <w:szCs w:val="24"/>
        </w:rPr>
        <w:t xml:space="preserve">due </w:t>
      </w:r>
      <w:r>
        <w:rPr>
          <w:rFonts w:ascii="Times New Roman" w:hAnsi="Times New Roman" w:cs="Times New Roman"/>
          <w:sz w:val="24"/>
          <w:szCs w:val="24"/>
        </w:rPr>
        <w:t xml:space="preserve">to their use of single-layer assumptions. </w:t>
      </w:r>
      <w:r w:rsidR="00B837C2">
        <w:rPr>
          <w:rFonts w:ascii="Times New Roman" w:hAnsi="Times New Roman" w:cs="Times New Roman"/>
          <w:sz w:val="24"/>
          <w:szCs w:val="24"/>
        </w:rPr>
        <w:t xml:space="preserve">To improve our </w:t>
      </w:r>
      <w:r w:rsidR="00041FD0">
        <w:rPr>
          <w:rFonts w:ascii="Times New Roman" w:hAnsi="Times New Roman" w:cs="Times New Roman"/>
          <w:sz w:val="24"/>
          <w:szCs w:val="24"/>
        </w:rPr>
        <w:t xml:space="preserve">climate </w:t>
      </w:r>
      <w:r w:rsidR="00B837C2">
        <w:rPr>
          <w:rFonts w:ascii="Times New Roman" w:hAnsi="Times New Roman" w:cs="Times New Roman"/>
          <w:sz w:val="24"/>
          <w:szCs w:val="24"/>
        </w:rPr>
        <w:t>record of CTP, w</w:t>
      </w:r>
      <w:r>
        <w:rPr>
          <w:rFonts w:ascii="Times New Roman" w:hAnsi="Times New Roman" w:cs="Times New Roman"/>
          <w:sz w:val="24"/>
          <w:szCs w:val="24"/>
        </w:rPr>
        <w:t xml:space="preserve">e </w:t>
      </w:r>
      <w:r w:rsidR="00B837C2">
        <w:rPr>
          <w:rFonts w:ascii="Times New Roman" w:hAnsi="Times New Roman" w:cs="Times New Roman"/>
          <w:sz w:val="24"/>
          <w:szCs w:val="24"/>
        </w:rPr>
        <w:t>develop a 2-layered retrieval that utilizes</w:t>
      </w:r>
      <w:r>
        <w:rPr>
          <w:rFonts w:ascii="Times New Roman" w:hAnsi="Times New Roman" w:cs="Times New Roman"/>
          <w:sz w:val="24"/>
          <w:szCs w:val="24"/>
        </w:rPr>
        <w:t xml:space="preserve"> the </w:t>
      </w:r>
      <w:r w:rsidR="00B837C2">
        <w:rPr>
          <w:rFonts w:ascii="Times New Roman" w:hAnsi="Times New Roman" w:cs="Times New Roman"/>
          <w:sz w:val="24"/>
          <w:szCs w:val="24"/>
        </w:rPr>
        <w:t xml:space="preserve">complementary </w:t>
      </w:r>
      <w:r>
        <w:rPr>
          <w:rFonts w:ascii="Times New Roman" w:hAnsi="Times New Roman" w:cs="Times New Roman"/>
          <w:sz w:val="24"/>
          <w:szCs w:val="24"/>
        </w:rPr>
        <w:t xml:space="preserve">capabilities of MODIS and MISR </w:t>
      </w:r>
      <w:r w:rsidR="00B837C2">
        <w:rPr>
          <w:rFonts w:ascii="Times New Roman" w:hAnsi="Times New Roman" w:cs="Times New Roman"/>
          <w:sz w:val="24"/>
          <w:szCs w:val="24"/>
        </w:rPr>
        <w:t>to accurately retrieve the CTP of both upper and lower layers in 2-layer system</w:t>
      </w:r>
      <w:r w:rsidR="00D50AB6">
        <w:rPr>
          <w:rFonts w:ascii="Times New Roman" w:hAnsi="Times New Roman" w:cs="Times New Roman"/>
          <w:sz w:val="24"/>
          <w:szCs w:val="24"/>
        </w:rPr>
        <w:t>s</w:t>
      </w:r>
      <w:r w:rsidR="00B837C2">
        <w:rPr>
          <w:rFonts w:ascii="Times New Roman" w:hAnsi="Times New Roman" w:cs="Times New Roman"/>
          <w:sz w:val="24"/>
          <w:szCs w:val="24"/>
        </w:rPr>
        <w:t xml:space="preserve"> when the upper layer is optically thin (</w:t>
      </w:r>
      <w:r w:rsidR="00041FD0">
        <w:rPr>
          <w:rFonts w:ascii="Times New Roman" w:hAnsi="Times New Roman" w:cs="Times New Roman"/>
          <w:sz w:val="24"/>
          <w:szCs w:val="24"/>
        </w:rPr>
        <w:t>visible optical depth &lt; 0.5</w:t>
      </w:r>
      <w:r w:rsidR="00B837C2">
        <w:rPr>
          <w:rFonts w:ascii="Times New Roman" w:hAnsi="Times New Roman" w:cs="Times New Roman"/>
          <w:sz w:val="24"/>
          <w:szCs w:val="24"/>
        </w:rPr>
        <w:t>)</w:t>
      </w:r>
      <w:r w:rsidR="004F2FC5">
        <w:rPr>
          <w:rFonts w:ascii="Times New Roman" w:hAnsi="Times New Roman" w:cs="Times New Roman"/>
          <w:sz w:val="24"/>
          <w:szCs w:val="24"/>
        </w:rPr>
        <w:t>,</w:t>
      </w:r>
      <w:r w:rsidR="00BD5430">
        <w:rPr>
          <w:rFonts w:ascii="Times New Roman" w:hAnsi="Times New Roman" w:cs="Times New Roman"/>
          <w:sz w:val="24"/>
          <w:szCs w:val="24"/>
        </w:rPr>
        <w:t xml:space="preserve"> and the two layers are </w:t>
      </w:r>
      <w:r w:rsidR="00041FD0">
        <w:rPr>
          <w:rFonts w:ascii="Times New Roman" w:hAnsi="Times New Roman" w:cs="Times New Roman"/>
          <w:sz w:val="24"/>
          <w:szCs w:val="24"/>
        </w:rPr>
        <w:t>verti</w:t>
      </w:r>
      <w:r w:rsidR="00BD5430">
        <w:rPr>
          <w:rFonts w:ascii="Times New Roman" w:hAnsi="Times New Roman" w:cs="Times New Roman"/>
          <w:sz w:val="24"/>
          <w:szCs w:val="24"/>
        </w:rPr>
        <w:t>cally separated by at least 1 km</w:t>
      </w:r>
      <w:r w:rsidR="00B837C2">
        <w:rPr>
          <w:rFonts w:ascii="Times New Roman" w:hAnsi="Times New Roman" w:cs="Times New Roman"/>
          <w:sz w:val="24"/>
          <w:szCs w:val="24"/>
        </w:rPr>
        <w:t xml:space="preserve">. MISR’s </w:t>
      </w:r>
      <w:r w:rsidR="00B82CB5">
        <w:rPr>
          <w:rFonts w:ascii="Times New Roman" w:hAnsi="Times New Roman" w:cs="Times New Roman"/>
          <w:sz w:val="24"/>
          <w:szCs w:val="24"/>
        </w:rPr>
        <w:t xml:space="preserve">robust </w:t>
      </w:r>
      <w:r w:rsidR="00B837C2">
        <w:rPr>
          <w:rFonts w:ascii="Times New Roman" w:hAnsi="Times New Roman" w:cs="Times New Roman"/>
          <w:sz w:val="24"/>
          <w:szCs w:val="24"/>
        </w:rPr>
        <w:t>stereoscop</w:t>
      </w:r>
      <w:r w:rsidR="001C0166">
        <w:rPr>
          <w:rFonts w:ascii="Times New Roman" w:hAnsi="Times New Roman" w:cs="Times New Roman"/>
          <w:sz w:val="24"/>
          <w:szCs w:val="24"/>
        </w:rPr>
        <w:t>y</w:t>
      </w:r>
      <w:r w:rsidR="00B837C2">
        <w:rPr>
          <w:rFonts w:ascii="Times New Roman" w:hAnsi="Times New Roman" w:cs="Times New Roman"/>
          <w:sz w:val="24"/>
          <w:szCs w:val="24"/>
        </w:rPr>
        <w:t xml:space="preserve"> accurately retrieves the </w:t>
      </w:r>
      <w:r w:rsidR="00974C3D">
        <w:rPr>
          <w:rFonts w:ascii="Times New Roman" w:hAnsi="Times New Roman" w:cs="Times New Roman"/>
          <w:sz w:val="24"/>
          <w:szCs w:val="24"/>
        </w:rPr>
        <w:t xml:space="preserve">cloud-top height (CTH) </w:t>
      </w:r>
      <w:r w:rsidR="00B837C2">
        <w:rPr>
          <w:rFonts w:ascii="Times New Roman" w:hAnsi="Times New Roman" w:cs="Times New Roman"/>
          <w:sz w:val="24"/>
          <w:szCs w:val="24"/>
        </w:rPr>
        <w:t xml:space="preserve">of the lower cloud layer in these 2-layer systems. The MISR low-cloud </w:t>
      </w:r>
      <w:r w:rsidR="00D50AB6">
        <w:rPr>
          <w:rFonts w:ascii="Times New Roman" w:hAnsi="Times New Roman" w:cs="Times New Roman"/>
          <w:sz w:val="24"/>
          <w:szCs w:val="24"/>
        </w:rPr>
        <w:t>height</w:t>
      </w:r>
      <w:r w:rsidR="00974C3D">
        <w:rPr>
          <w:rFonts w:ascii="Times New Roman" w:hAnsi="Times New Roman" w:cs="Times New Roman"/>
          <w:sz w:val="24"/>
          <w:szCs w:val="24"/>
        </w:rPr>
        <w:t xml:space="preserve"> </w:t>
      </w:r>
      <w:r w:rsidR="00B837C2">
        <w:rPr>
          <w:rFonts w:ascii="Times New Roman" w:hAnsi="Times New Roman" w:cs="Times New Roman"/>
          <w:sz w:val="24"/>
          <w:szCs w:val="24"/>
        </w:rPr>
        <w:t xml:space="preserve">is provided as a lower boundary condition to a </w:t>
      </w:r>
      <w:r w:rsidR="00B837C2" w:rsidRPr="00F75B7A">
        <w:rPr>
          <w:rFonts w:ascii="Times New Roman" w:hAnsi="Times New Roman" w:cs="Times New Roman"/>
          <w:sz w:val="24"/>
          <w:szCs w:val="24"/>
        </w:rPr>
        <w:t>CO</w:t>
      </w:r>
      <w:r w:rsidR="00B837C2" w:rsidRPr="00F75B7A">
        <w:rPr>
          <w:rFonts w:ascii="Times New Roman" w:hAnsi="Times New Roman" w:cs="Times New Roman"/>
          <w:sz w:val="24"/>
          <w:szCs w:val="24"/>
          <w:vertAlign w:val="subscript"/>
        </w:rPr>
        <w:t>2</w:t>
      </w:r>
      <w:r w:rsidR="00B837C2" w:rsidRPr="00F75B7A">
        <w:rPr>
          <w:rFonts w:ascii="Times New Roman" w:hAnsi="Times New Roman" w:cs="Times New Roman"/>
          <w:sz w:val="24"/>
          <w:szCs w:val="24"/>
        </w:rPr>
        <w:t>-slicing</w:t>
      </w:r>
      <w:r w:rsidR="00B837C2">
        <w:rPr>
          <w:rFonts w:ascii="Times New Roman" w:hAnsi="Times New Roman" w:cs="Times New Roman"/>
          <w:sz w:val="24"/>
          <w:szCs w:val="24"/>
        </w:rPr>
        <w:t xml:space="preserve"> retrieval from MODIS observations </w:t>
      </w:r>
      <w:r w:rsidR="00D50AB6">
        <w:rPr>
          <w:rFonts w:ascii="Times New Roman" w:hAnsi="Times New Roman" w:cs="Times New Roman"/>
          <w:sz w:val="24"/>
          <w:szCs w:val="24"/>
        </w:rPr>
        <w:t xml:space="preserve">to retrieve accurate </w:t>
      </w:r>
      <w:r w:rsidR="00B837C2">
        <w:rPr>
          <w:rFonts w:ascii="Times New Roman" w:hAnsi="Times New Roman" w:cs="Times New Roman"/>
          <w:sz w:val="24"/>
          <w:szCs w:val="24"/>
        </w:rPr>
        <w:t xml:space="preserve">CTP of the upper-layer </w:t>
      </w:r>
      <w:r w:rsidR="00B82CB5">
        <w:rPr>
          <w:rFonts w:ascii="Times New Roman" w:hAnsi="Times New Roman" w:cs="Times New Roman"/>
          <w:sz w:val="24"/>
          <w:szCs w:val="24"/>
        </w:rPr>
        <w:t>cloud</w:t>
      </w:r>
      <w:r w:rsidR="00B837C2">
        <w:rPr>
          <w:rFonts w:ascii="Times New Roman" w:hAnsi="Times New Roman" w:cs="Times New Roman"/>
          <w:sz w:val="24"/>
          <w:szCs w:val="24"/>
        </w:rPr>
        <w:t>.</w:t>
      </w:r>
    </w:p>
    <w:p w14:paraId="68A412E0" w14:textId="04BF8D4A" w:rsidR="00B837C2" w:rsidRPr="00BF2325" w:rsidRDefault="00B837C2" w:rsidP="00B837C2">
      <w:pPr>
        <w:jc w:val="both"/>
        <w:rPr>
          <w:rFonts w:ascii="Times New Roman" w:hAnsi="Times New Roman" w:cs="Times New Roman"/>
          <w:sz w:val="24"/>
          <w:szCs w:val="24"/>
        </w:rPr>
      </w:pPr>
      <w:r>
        <w:rPr>
          <w:rFonts w:ascii="Times New Roman" w:hAnsi="Times New Roman" w:cs="Times New Roman"/>
          <w:sz w:val="24"/>
          <w:szCs w:val="24"/>
        </w:rPr>
        <w:t>Evaluation of the new 2-layered retrieval against the Cloud-Aerosol Transport System (CATS) lidar for multi-layered scenes demonstrates a mean bias and standard deviation of 5</w:t>
      </w:r>
      <w:r w:rsidRPr="00F75B7A">
        <w:rPr>
          <w:rFonts w:ascii="Times New Roman" w:hAnsi="Times New Roman" w:cs="Times New Roman"/>
          <w:sz w:val="24"/>
          <w:szCs w:val="24"/>
        </w:rPr>
        <w:t>±80 hPa</w:t>
      </w:r>
      <w:r>
        <w:rPr>
          <w:rFonts w:ascii="Times New Roman" w:hAnsi="Times New Roman" w:cs="Times New Roman"/>
          <w:sz w:val="24"/>
          <w:szCs w:val="24"/>
        </w:rPr>
        <w:t xml:space="preserve"> in CTP, which is a 90% reduction in CTP bias compared to the standard MODIS product </w:t>
      </w:r>
      <w:r w:rsidR="00BD5430">
        <w:rPr>
          <w:rFonts w:ascii="Times New Roman" w:hAnsi="Times New Roman" w:cs="Times New Roman"/>
          <w:sz w:val="24"/>
          <w:szCs w:val="24"/>
        </w:rPr>
        <w:t>(</w:t>
      </w:r>
      <w:r w:rsidR="00B82CB5">
        <w:rPr>
          <w:rFonts w:ascii="Times New Roman" w:hAnsi="Times New Roman" w:cs="Times New Roman"/>
          <w:sz w:val="24"/>
          <w:szCs w:val="24"/>
        </w:rPr>
        <w:t>65±85 hPa</w:t>
      </w:r>
      <w:r w:rsidR="00BD5430">
        <w:rPr>
          <w:rFonts w:ascii="Times New Roman" w:hAnsi="Times New Roman" w:cs="Times New Roman"/>
          <w:sz w:val="24"/>
          <w:szCs w:val="24"/>
        </w:rPr>
        <w:t xml:space="preserve">). </w:t>
      </w:r>
      <w:r w:rsidR="00780CE2" w:rsidRPr="00F75B7A">
        <w:rPr>
          <w:rFonts w:ascii="Times New Roman" w:hAnsi="Times New Roman" w:cs="Times New Roman"/>
          <w:sz w:val="24"/>
          <w:szCs w:val="24"/>
        </w:rPr>
        <w:t>Below-cloud-base retrievals of top-layer heights drop from 38%</w:t>
      </w:r>
      <w:r w:rsidR="00780CE2">
        <w:rPr>
          <w:rFonts w:ascii="Times New Roman" w:hAnsi="Times New Roman" w:cs="Times New Roman"/>
          <w:sz w:val="24"/>
          <w:szCs w:val="24"/>
        </w:rPr>
        <w:t xml:space="preserve"> in MODIS</w:t>
      </w:r>
      <w:r w:rsidR="00780CE2" w:rsidRPr="00F75B7A">
        <w:rPr>
          <w:rFonts w:ascii="Times New Roman" w:hAnsi="Times New Roman" w:cs="Times New Roman"/>
          <w:sz w:val="24"/>
          <w:szCs w:val="24"/>
        </w:rPr>
        <w:t xml:space="preserve"> to 12%</w:t>
      </w:r>
      <w:r w:rsidR="00780CE2">
        <w:rPr>
          <w:rFonts w:ascii="Times New Roman" w:hAnsi="Times New Roman" w:cs="Times New Roman"/>
          <w:sz w:val="24"/>
          <w:szCs w:val="24"/>
        </w:rPr>
        <w:t xml:space="preserve"> in our implementation</w:t>
      </w:r>
      <w:r w:rsidR="00780CE2" w:rsidRPr="00F75B7A">
        <w:rPr>
          <w:rFonts w:ascii="Times New Roman" w:hAnsi="Times New Roman" w:cs="Times New Roman"/>
          <w:sz w:val="24"/>
          <w:szCs w:val="24"/>
        </w:rPr>
        <w:t>.</w:t>
      </w:r>
      <w:r w:rsidR="00780CE2">
        <w:rPr>
          <w:rFonts w:ascii="Times New Roman" w:hAnsi="Times New Roman" w:cs="Times New Roman"/>
          <w:sz w:val="24"/>
          <w:szCs w:val="24"/>
        </w:rPr>
        <w:t xml:space="preserve"> </w:t>
      </w:r>
      <w:r w:rsidR="00BD5430">
        <w:rPr>
          <w:rFonts w:ascii="Times New Roman" w:hAnsi="Times New Roman" w:cs="Times New Roman"/>
          <w:sz w:val="24"/>
          <w:szCs w:val="24"/>
        </w:rPr>
        <w:t>We developed an error model for the new retrieval accounting for systematic and random sources of error. 87% of all residuals of the 2-layered retrieval against the CATS lidar were found to be within the modelled 95% confidence intervals, indicating reasonable error closure.</w:t>
      </w:r>
      <w:r w:rsidR="00E82123">
        <w:rPr>
          <w:rFonts w:ascii="Times New Roman" w:hAnsi="Times New Roman" w:cs="Times New Roman"/>
          <w:sz w:val="24"/>
          <w:szCs w:val="24"/>
        </w:rPr>
        <w:t xml:space="preserve"> The 2-layered retrieval also provides upper cloud-layer emissivity and CTH with biases</w:t>
      </w:r>
      <w:r w:rsidR="00FC5A8A">
        <w:rPr>
          <w:rFonts w:ascii="Times New Roman" w:hAnsi="Times New Roman" w:cs="Times New Roman"/>
          <w:sz w:val="24"/>
          <w:szCs w:val="24"/>
        </w:rPr>
        <w:t xml:space="preserve"> against CATS</w:t>
      </w:r>
      <w:r w:rsidR="00E82123">
        <w:rPr>
          <w:rFonts w:ascii="Times New Roman" w:hAnsi="Times New Roman" w:cs="Times New Roman"/>
          <w:sz w:val="24"/>
          <w:szCs w:val="24"/>
        </w:rPr>
        <w:t xml:space="preserve"> reduced by 75%</w:t>
      </w:r>
      <w:r w:rsidR="00B82CB5">
        <w:rPr>
          <w:rFonts w:ascii="Times New Roman" w:hAnsi="Times New Roman" w:cs="Times New Roman"/>
          <w:sz w:val="24"/>
          <w:szCs w:val="24"/>
        </w:rPr>
        <w:t>,</w:t>
      </w:r>
      <w:r w:rsidR="00E82123">
        <w:rPr>
          <w:rFonts w:ascii="Times New Roman" w:hAnsi="Times New Roman" w:cs="Times New Roman"/>
          <w:sz w:val="24"/>
          <w:szCs w:val="24"/>
        </w:rPr>
        <w:t xml:space="preserve"> compared to</w:t>
      </w:r>
      <w:r w:rsidR="00B82CB5">
        <w:rPr>
          <w:rFonts w:ascii="Times New Roman" w:hAnsi="Times New Roman" w:cs="Times New Roman"/>
          <w:sz w:val="24"/>
          <w:szCs w:val="24"/>
        </w:rPr>
        <w:t xml:space="preserve"> </w:t>
      </w:r>
      <w:r w:rsidR="00E82123">
        <w:rPr>
          <w:rFonts w:ascii="Times New Roman" w:hAnsi="Times New Roman" w:cs="Times New Roman"/>
          <w:sz w:val="24"/>
          <w:szCs w:val="24"/>
        </w:rPr>
        <w:t xml:space="preserve">MODIS. Distributions of retrieved CTH and </w:t>
      </w:r>
      <w:r w:rsidR="00780CE2">
        <w:rPr>
          <w:rFonts w:ascii="Times New Roman" w:hAnsi="Times New Roman" w:cs="Times New Roman"/>
          <w:sz w:val="24"/>
          <w:szCs w:val="24"/>
        </w:rPr>
        <w:t xml:space="preserve">visible </w:t>
      </w:r>
      <w:r w:rsidR="00E82123">
        <w:rPr>
          <w:rFonts w:ascii="Times New Roman" w:hAnsi="Times New Roman" w:cs="Times New Roman"/>
          <w:sz w:val="24"/>
          <w:szCs w:val="24"/>
        </w:rPr>
        <w:t xml:space="preserve">optical depth from the improved retrieval are very similar to those of the CATS lidar. </w:t>
      </w:r>
      <w:r w:rsidR="00BF2325">
        <w:rPr>
          <w:rFonts w:ascii="Times New Roman" w:hAnsi="Times New Roman" w:cs="Times New Roman"/>
          <w:sz w:val="24"/>
          <w:szCs w:val="24"/>
        </w:rPr>
        <w:t>The improved cloud retrievals lead to more effective top-of-atmosphere and surface longwave flux closure using radiative transfer model simulations, with reduction in relative errors ranging between 5 to 45 Wm</w:t>
      </w:r>
      <w:r w:rsidR="00BF2325" w:rsidRPr="00195387">
        <w:rPr>
          <w:rFonts w:ascii="Times New Roman" w:hAnsi="Times New Roman" w:cs="Times New Roman"/>
          <w:sz w:val="24"/>
          <w:szCs w:val="24"/>
          <w:vertAlign w:val="superscript"/>
        </w:rPr>
        <w:t>-2</w:t>
      </w:r>
      <w:r w:rsidR="00BF2325">
        <w:rPr>
          <w:rFonts w:ascii="Times New Roman" w:hAnsi="Times New Roman" w:cs="Times New Roman"/>
          <w:sz w:val="24"/>
          <w:szCs w:val="24"/>
        </w:rPr>
        <w:t xml:space="preserve">, </w:t>
      </w:r>
      <w:bookmarkStart w:id="0" w:name="_Hlk110162040"/>
      <w:r w:rsidR="00BF2325">
        <w:rPr>
          <w:rFonts w:ascii="Times New Roman" w:hAnsi="Times New Roman" w:cs="Times New Roman"/>
          <w:sz w:val="24"/>
          <w:szCs w:val="24"/>
        </w:rPr>
        <w:t>depending on the relative position and optical properties of the layers</w:t>
      </w:r>
      <w:bookmarkEnd w:id="0"/>
      <w:r w:rsidR="00BF2325">
        <w:rPr>
          <w:rFonts w:ascii="Times New Roman" w:hAnsi="Times New Roman" w:cs="Times New Roman"/>
          <w:sz w:val="24"/>
          <w:szCs w:val="24"/>
        </w:rPr>
        <w:t>.</w:t>
      </w:r>
    </w:p>
    <w:p w14:paraId="0B367A74" w14:textId="54982787" w:rsidR="00E82123" w:rsidRDefault="00E82123" w:rsidP="00B837C2">
      <w:pPr>
        <w:jc w:val="both"/>
        <w:rPr>
          <w:rFonts w:ascii="Times New Roman" w:hAnsi="Times New Roman" w:cs="Times New Roman"/>
          <w:sz w:val="24"/>
          <w:szCs w:val="24"/>
        </w:rPr>
      </w:pPr>
      <w:r w:rsidRPr="00F75B7A">
        <w:rPr>
          <w:rFonts w:ascii="Times New Roman" w:hAnsi="Times New Roman" w:cs="Times New Roman"/>
          <w:sz w:val="24"/>
          <w:szCs w:val="24"/>
        </w:rPr>
        <w:t xml:space="preserve">This </w:t>
      </w:r>
      <w:r w:rsidR="004F2FC5">
        <w:rPr>
          <w:rFonts w:ascii="Times New Roman" w:hAnsi="Times New Roman" w:cs="Times New Roman"/>
          <w:sz w:val="24"/>
          <w:szCs w:val="24"/>
        </w:rPr>
        <w:t xml:space="preserve">pixel-level experimental </w:t>
      </w:r>
      <w:r w:rsidRPr="00F75B7A">
        <w:rPr>
          <w:rFonts w:ascii="Times New Roman" w:hAnsi="Times New Roman" w:cs="Times New Roman"/>
          <w:sz w:val="24"/>
          <w:szCs w:val="24"/>
        </w:rPr>
        <w:t xml:space="preserve">2-layered fused product from Terra-MODIS and MISR can </w:t>
      </w:r>
      <w:r w:rsidR="00854B15">
        <w:rPr>
          <w:rFonts w:ascii="Times New Roman" w:hAnsi="Times New Roman" w:cs="Times New Roman"/>
          <w:sz w:val="24"/>
          <w:szCs w:val="24"/>
        </w:rPr>
        <w:t>easily be scaled to an orbit-level product over the 22-year Terra record. Such a dataset can be hypothetically used to further our knowledge of 21</w:t>
      </w:r>
      <w:r w:rsidR="00854B15" w:rsidRPr="00195387">
        <w:rPr>
          <w:rFonts w:ascii="Times New Roman" w:hAnsi="Times New Roman" w:cs="Times New Roman"/>
          <w:sz w:val="24"/>
          <w:szCs w:val="24"/>
          <w:vertAlign w:val="superscript"/>
        </w:rPr>
        <w:t>st</w:t>
      </w:r>
      <w:r w:rsidR="00854B15">
        <w:rPr>
          <w:rFonts w:ascii="Times New Roman" w:hAnsi="Times New Roman" w:cs="Times New Roman"/>
          <w:sz w:val="24"/>
          <w:szCs w:val="24"/>
        </w:rPr>
        <w:t xml:space="preserve"> century climate, by refining our estimates of long-term variability in cloud </w:t>
      </w:r>
      <w:r w:rsidR="004F2FC5">
        <w:rPr>
          <w:rFonts w:ascii="Times New Roman" w:hAnsi="Times New Roman" w:cs="Times New Roman"/>
          <w:sz w:val="24"/>
          <w:szCs w:val="24"/>
        </w:rPr>
        <w:t>amounts and</w:t>
      </w:r>
      <w:r w:rsidR="00854B15">
        <w:rPr>
          <w:rFonts w:ascii="Times New Roman" w:hAnsi="Times New Roman" w:cs="Times New Roman"/>
          <w:sz w:val="24"/>
          <w:szCs w:val="24"/>
        </w:rPr>
        <w:t xml:space="preserve"> providing us the first-of-its-kind climatology of 2-layered cloud systems from the morning orbit of Terra. </w:t>
      </w:r>
    </w:p>
    <w:p w14:paraId="7DE0DC84" w14:textId="01F97611" w:rsidR="004A5E54" w:rsidRPr="00AB0B59" w:rsidRDefault="004A5E54" w:rsidP="00AB0B59">
      <w:pPr>
        <w:numPr>
          <w:ilvl w:val="0"/>
          <w:numId w:val="3"/>
        </w:numPr>
        <w:spacing w:line="240" w:lineRule="auto"/>
        <w:contextualSpacing/>
        <w:jc w:val="both"/>
        <w:rPr>
          <w:rFonts w:ascii="Times New Roman" w:eastAsia="Calibri" w:hAnsi="Times New Roman" w:cs="Times New Roman"/>
          <w:b/>
          <w:bCs/>
          <w:i/>
          <w:iCs/>
          <w:sz w:val="24"/>
          <w:szCs w:val="24"/>
        </w:rPr>
      </w:pPr>
      <w:r w:rsidRPr="00AB0B59">
        <w:rPr>
          <w:rFonts w:ascii="Times New Roman" w:eastAsia="Calibri" w:hAnsi="Times New Roman" w:cs="Times New Roman"/>
          <w:b/>
          <w:bCs/>
          <w:i/>
          <w:iCs/>
          <w:sz w:val="24"/>
          <w:szCs w:val="24"/>
        </w:rPr>
        <w:t>Introduction</w:t>
      </w:r>
    </w:p>
    <w:p w14:paraId="5A3309F2" w14:textId="77777777" w:rsidR="00C85297" w:rsidRPr="00AB0B59" w:rsidRDefault="00C85297" w:rsidP="00AB0B59">
      <w:pPr>
        <w:spacing w:line="240" w:lineRule="auto"/>
        <w:ind w:left="360"/>
        <w:contextualSpacing/>
        <w:jc w:val="both"/>
        <w:rPr>
          <w:rFonts w:ascii="Times New Roman" w:eastAsia="Calibri" w:hAnsi="Times New Roman" w:cs="Times New Roman"/>
          <w:b/>
          <w:bCs/>
          <w:i/>
          <w:iCs/>
          <w:sz w:val="24"/>
          <w:szCs w:val="24"/>
        </w:rPr>
      </w:pPr>
    </w:p>
    <w:p w14:paraId="78D232DB" w14:textId="45D19642" w:rsidR="00E67AD3" w:rsidRPr="00AB0B59" w:rsidRDefault="004A5E54" w:rsidP="00AB0B59">
      <w:pPr>
        <w:spacing w:line="240" w:lineRule="auto"/>
        <w:jc w:val="both"/>
        <w:rPr>
          <w:rFonts w:ascii="Times New Roman" w:hAnsi="Times New Roman" w:cs="Times New Roman"/>
          <w:sz w:val="24"/>
          <w:szCs w:val="24"/>
        </w:rPr>
      </w:pPr>
      <w:r w:rsidRPr="00AB0B59">
        <w:rPr>
          <w:rFonts w:ascii="Times New Roman" w:hAnsi="Times New Roman" w:cs="Times New Roman"/>
          <w:sz w:val="24"/>
          <w:szCs w:val="24"/>
        </w:rPr>
        <w:t>The vertical and horizontal distribution of clouds induces gradients in 3D radiative and latent heating rates</w:t>
      </w:r>
      <w:r w:rsidR="003E09D1" w:rsidRPr="00AB0B59">
        <w:rPr>
          <w:rFonts w:ascii="Times New Roman" w:hAnsi="Times New Roman" w:cs="Times New Roman"/>
          <w:sz w:val="24"/>
          <w:szCs w:val="24"/>
        </w:rPr>
        <w:t xml:space="preserve"> </w:t>
      </w:r>
      <w:r w:rsidR="00551CD7" w:rsidRPr="00AB0B59">
        <w:rPr>
          <w:rFonts w:ascii="Times New Roman" w:hAnsi="Times New Roman" w:cs="Times New Roman"/>
          <w:sz w:val="24"/>
          <w:szCs w:val="24"/>
        </w:rPr>
        <w:fldChar w:fldCharType="begin"/>
      </w:r>
      <w:r w:rsidR="008B2532" w:rsidRPr="00AB0B59">
        <w:rPr>
          <w:rFonts w:ascii="Times New Roman" w:hAnsi="Times New Roman" w:cs="Times New Roman"/>
          <w:sz w:val="24"/>
          <w:szCs w:val="24"/>
        </w:rPr>
        <w:instrText xml:space="preserve"> ADDIN ZOTERO_ITEM CSL_CITATION {"citationID":"BiGIJdEe","properties":{"unsorted":true,"formattedCitation":"(S. A. McFarlane et al., 2008; Cesana et al., 2019; Naren Athreyas et al., 2020)","plainCitation":"(S. A. McFarlane et al., 2008; Cesana et al., 2019; Naren Athreyas et al., 2020)","dontUpdate":true,"noteIndex":0},"citationItems":[{"id":218,"uris":["http://zotero.org/users/8965493/items/T2WYMZK4"],"itemData":{"id":218,"type":"article-journal","abstract":"High vertical resolution profiles of cloud properties were obtained from cloud radars operated by the Atmospheric Radiation Measurement (ARM) program on the islands of Nauru and Manus in the Tropical Western Pacific (TWP). Broadband flux calculations using a correlated k-distribution model were performed to estimate the effect of clouds on the total column and vertical distribution of shortwave absorption at these tropical sites. Sensitivity studies were performed to examine the role of precipitable water vapor, cloud vertical location, optical depth, and particle size on the shortwave (SW) column absorption. On average, observed clouds had little impact on the calculated total SW column absorption at the two sites, but a significant impact on the vertical distribution of SW absorption. Differences in the column amount, vertical profiles, and diurnal cycle of SW absorption at the two sites were due primarily to differences in cirrus cloud frequency.","container-title":"Journal of Geophysical Research: Atmospheres","DOI":"10.1029/2008JD009791","ISSN":"2156-2202","issue":"D18","language":"en","note":"_eprint: https://onlinelibrary.wiley.com/doi/pdf/10.1029/2008JD009791","source":"Wiley Online Library","title":"Effect of clouds on the calculated vertical distribution of shortwave absorption in the tropics","URL":"https://onlinelibrary.wiley.com/doi/abs/10.1029/2008JD009791","volume":"113","author":[{"family":"McFarlane","given":"Sally A."},{"family":"Mather","given":"James H."},{"family":"Ackerman","given":"Thomas P."},{"family":"Liu","given":"Zheng"}],"accessed":{"date-parts":[["2022",4,22]]},"issued":{"date-parts":[["2008"]]}}},{"id":223,"uris":["http://zotero.org/users/8965493/items/8G3P2R64"],"itemData":{"id":223,"type":"article-journal","abstract":"Abstract We assess the vertical distribution of radiative heating rates (RHRs) in climate models using a multimodel experiment and A-Train satellite observations, for the first time. As RHRs rely on the representation of cloud amount and properties, we first compare the modeled vertical distribution of clouds directly against lidar–radar combined cloud observations (i.e., without simulators). On a near-global scale (50°S–50°N), two systematic differences arise: an excess of high-level clouds around 200 hPa in the tropics, and a general lack of mid- and low-level clouds compared to the observations. Then, using RHR profiles calculated with constraints from A-Train and reanalysis data, along with their associated maximum uncertainty estimates, we show that the excess clouds and ice water content in the upper troposphere result in excess infrared heating in the vicinity of and below the clouds as well as a lack of solar heating below the clouds. In the lower troposphere, the smaller cloud amount and the underestimation of cloud-top height is coincident with a shift of the infrared cooling to lower levels, substantially reducing the greenhouse effect, which is slightly compensated by an erroneous excess absorption of solar radiation. Clear-sky RHR differences between the observations and the models mitigate cloudy RHR biases in the low levels while they enhance them in the high levels. Finally, our results indicate that a better agreement between observed and modeled cloud profiles could substantially improve the RHR profiles. However, more work is needed to precisely quantify modeled cloud errors and their subsequent effect on RHRs.","container-title":"Journal of Climate","DOI":"10.1175/JCLI-D-17-0136.1","ISSN":"0894-8755, 1520-0442","issue":"5","language":"EN","note":"publisher: American Meteorological Society\nsection: Journal of Climate","page":"1573-1590","source":"journals.ametsoc.org","title":"The Vertical Structure of Radiative Heating Rates: A Multimodel Evaluation Using A-Train Satellite Observations","title-short":"The Vertical Structure of Radiative Heating Rates","volume":"32","author":[{"family":"Cesana","given":"G."},{"family":"Waliser","given":"D. E."},{"family":"Henderson","given":"D."},{"family":"L’Ecuyer","given":"T. S."},{"family":"Jiang","given":"X."},{"family":"Li","given":"J.-L. F."}],"issued":{"date-parts":[["2019",3,1]]}}},{"id":221,"uris":["http://zotero.org/users/8965493/items/GF6N5SLN"],"itemData":{"id":221,"type":"article-journal","abstract":"The Earth's atmosphere is highly coupled between the vertical layers and the surface. An understanding of circulations in the atmosphere is important for developing models and improving weather forecasting. The latent heat produced in the atmosphere is one of the key driving forces of these circulations. It is therefore very important to estimate the latent heat in the atmosphere accurately, especially in thunderstorm clouds, which have proved to be one of the major sources of gravity waves in tropical regions. The current space-based latent heat retrievals are limited to precipitation-based estimation which cannot define the complete structure of a thunderstorm where precipitation is not the main indicator of the severity. A novel method is proposed in this study which retrieves the latent heat profiles of thunderstorm clouds using CloudSat W-band radar profiles. A realistic database of simulated thunderstorm events developed using the Regional Atmospheric Modelling System – Cloud Resolving Model (RAMS-CRM) is compared with observations using the Bayesian Monte Carlo method to derive an estimate with an uncertainty analysis for each estimate. The method is validated in the southeast Asian region with European Centre for Medium-Range Weather Forecasts driven RAMS-CRM profiles. The algorithm performance on observation data using linear fit, regression and bias analysis is discussed. A case study retrieval is also performed to demonstrate the retrieval on real CloudSat data.","container-title":"Meteorological Applications","DOI":"10.1002/met.1902","ISSN":"1469-8080","issue":"2","language":"en","note":"_eprint: https://onlinelibrary.wiley.com/doi/pdf/10.1002/met.1902","page":"e1902","source":"Wiley Online Library","title":"Estimation of vertical structure of latent heat generated in thunderstorms using CloudSat radar","volume":"27","author":[{"family":"Naren Athreyas","given":"Kashyapa"},{"family":"Gunawan","given":"Erry"},{"family":"Tay","given":"Bee Kiat"}],"issued":{"date-parts":[["2020"]]}}}],"schema":"https://github.com/citation-style-language/schema/raw/master/csl-citation.json"} </w:instrText>
      </w:r>
      <w:r w:rsidR="00551CD7" w:rsidRPr="00AB0B59">
        <w:rPr>
          <w:rFonts w:ascii="Times New Roman" w:hAnsi="Times New Roman" w:cs="Times New Roman"/>
          <w:sz w:val="24"/>
          <w:szCs w:val="24"/>
        </w:rPr>
        <w:fldChar w:fldCharType="separate"/>
      </w:r>
      <w:r w:rsidR="00551CD7" w:rsidRPr="00AB0B59">
        <w:rPr>
          <w:rFonts w:ascii="Times New Roman" w:hAnsi="Times New Roman" w:cs="Times New Roman"/>
          <w:sz w:val="24"/>
          <w:szCs w:val="24"/>
        </w:rPr>
        <w:t>(McFarlane et al., 2008; Cesana et al., 2019; Athreyas et al., 2020)</w:t>
      </w:r>
      <w:r w:rsidR="00551CD7" w:rsidRPr="00AB0B59">
        <w:rPr>
          <w:rFonts w:ascii="Times New Roman" w:hAnsi="Times New Roman" w:cs="Times New Roman"/>
          <w:sz w:val="24"/>
          <w:szCs w:val="24"/>
        </w:rPr>
        <w:fldChar w:fldCharType="end"/>
      </w:r>
      <w:r w:rsidRPr="00AB0B59">
        <w:rPr>
          <w:rFonts w:ascii="Times New Roman" w:hAnsi="Times New Roman" w:cs="Times New Roman"/>
          <w:sz w:val="24"/>
          <w:szCs w:val="24"/>
        </w:rPr>
        <w:t>. These cloud processes control and maintain the Earth’s circulation and precipitation</w:t>
      </w:r>
      <w:r w:rsidR="00705B84" w:rsidRPr="00AB0B59">
        <w:rPr>
          <w:rFonts w:ascii="Times New Roman" w:hAnsi="Times New Roman" w:cs="Times New Roman"/>
          <w:sz w:val="24"/>
          <w:szCs w:val="24"/>
        </w:rPr>
        <w:t xml:space="preserve"> </w:t>
      </w:r>
      <w:r w:rsidR="00705B84" w:rsidRPr="00AB0B59">
        <w:rPr>
          <w:rFonts w:ascii="Times New Roman" w:hAnsi="Times New Roman" w:cs="Times New Roman"/>
          <w:sz w:val="24"/>
          <w:szCs w:val="24"/>
        </w:rPr>
        <w:fldChar w:fldCharType="begin"/>
      </w:r>
      <w:r w:rsidR="003E09D1" w:rsidRPr="00AB0B59">
        <w:rPr>
          <w:rFonts w:ascii="Times New Roman" w:hAnsi="Times New Roman" w:cs="Times New Roman"/>
          <w:sz w:val="24"/>
          <w:szCs w:val="24"/>
        </w:rPr>
        <w:instrText xml:space="preserve"> ADDIN ZOTERO_ITEM CSL_CITATION {"citationID":"04OwYhI1","properties":{"formattedCitation":"(Y. Li et al., 2015; Voigt et al., 2021)","plainCitation":"(Y. Li et al., 2015; Voigt et al., 2021)","noteIndex":0},"citationItems":[{"id":303,"uris":["http://zotero.org/users/8965493/items/ZCHXF8HZ"],"itemData":{"id":303,"type":"article-journal","abstract":"Abstract The influence of clouds on the large-scale atmospheric circulation is examined in numerical simulations from an atmospheric general circulation model run with and without atmospheric cloud radiative effects (ACRE). In the extratropics of both hemispheres, the primary impacts of ACRE on the circulation include 1) increases in the meridional temperature gradient and decreases in static stability in the midlatitude upper troposphere, 2) strengthening of the midlatitude jet, 3) increases in extratropical eddy kinetic energy by up to 30%, and 4) increases in precipitation at middle latitudes but decreases at subtropical latitudes. In the tropics, the primary impacts of ACRE include 1) eastward wind anomalies in the tropical upper troposphere–lower stratosphere (UTLS) and 2) reductions in tropical precipitation. The impacts of ACRE on the atmospheric circulation are interpreted in the context of a series of dynamical and physical processes. The changes in the extratropical circulation and precipitation are consistent with the influence of ACRE on the baroclinicity and eddy fluxes of momentum in the extratropical upper troposphere, the changes in the zonal wind in the UTLS with the influence of ACRE on the amplitude of the equatorial planetary waves, and the changes in the tropical precipitation with the energetic constraints on the tropical troposphere. The results make clear that ACRE have a pronounced influence on the atmospheric circulation not only at tropical latitudes, but at extratropical latitudes as well. They highlight the critical importance of correctly simulating ACRE in global climate models.","container-title":"Journal of Climate","DOI":"10.1175/JCLI-D-14-00825.1","ISSN":"0894-8755, 1520-0442","issue":"18","language":"EN","note":"publisher: American Meteorological Society\nsection: Journal of Climate","page":"7263-7278","source":"journals.ametsoc.org","title":"The Influence of Atmospheric Cloud Radiative Effects on the Large-Scale Atmospheric Circulation","volume":"28","author":[{"family":"Li","given":"Ying"},{"family":"Thompson","given":"David W. J."},{"family":"Bony","given":"Sandrine"}],"issued":{"date-parts":[["2015",9,15]]}}},{"id":306,"uris":["http://zotero.org/users/8965493/items/HQHCMHQT"],"itemData":{"id":306,"type":"article-journal","abstract":"By interacting with radiation, clouds modulate the flow of energy through the Earth system, the circulation of the atmosphere, and regional climate. We review the impact of cloud-radiation interactions for the atmospheric circulation in the present-day climate, its internal variability and its response to climate change. After summarizing cloud-controlling factors and cloud-radiative effects, we clarify the scope and limits of the Clouds On-Off Klimate Model Intercomparison Experiment (COOKIE) and cloud-locking modeling methods. COOKIE showed that the presence of cloud-radiative effects shapes the circulation in the present-day climate in many important ways, including the width of the tropical rain belts and the position of the extratropical storm tracks. Cloud locking, in contrast, identified how clouds affect internal variability and the circulation response to global warming. This includes strong, but model-dependent, shortwave and longwave cloud impacts on the El-Nino Southern Oscillation, and the finding that most of the poleward circulation expansion in response to global warming can be attributed to radiative changes in clouds. We highlight the circulation impact of shortwave changes from low-level clouds and longwave changes from rising high-level clouds, and the contribution of these cloud changes to model differences in the circulation response to global warming. The review in particular draws attention to the role of cloud-radiative heating within the atmosphere. We close by raising some open questions which, among others, concern the need for studying the cloud impact on regional scales and opportunities created by the next generation of global storm-resolving models. This article is categorized under: Climate Models and Modeling &gt; Knowledge Generation with Models","container-title":"WIREs Climate Change","DOI":"10.1002/wcc.694","ISSN":"1757-7799","issue":"2","language":"en","note":"_eprint: https://onlinelibrary.wiley.com/doi/pdf/10.1002/wcc.694","page":"e694","source":"Wiley Online Library","title":"Clouds, radiation, and atmospheric circulation in the present-day climate and under climate change","volume":"12","author":[{"family":"Voigt","given":"Aiko"},{"family":"Albern","given":"Nicole"},{"family":"Ceppi","given":"Paulo"},{"family":"Grise","given":"Kevin"},{"family":"Li","given":"Ying"},{"family":"Medeiros","given":"Brian"}],"issued":{"date-parts":[["2021"]]}}}],"schema":"https://github.com/citation-style-language/schema/raw/master/csl-citation.json"} </w:instrText>
      </w:r>
      <w:r w:rsidR="00705B84" w:rsidRPr="00AB0B59">
        <w:rPr>
          <w:rFonts w:ascii="Times New Roman" w:hAnsi="Times New Roman" w:cs="Times New Roman"/>
          <w:sz w:val="24"/>
          <w:szCs w:val="24"/>
        </w:rPr>
        <w:fldChar w:fldCharType="separate"/>
      </w:r>
      <w:r w:rsidR="003E09D1" w:rsidRPr="00AB0B59">
        <w:rPr>
          <w:rFonts w:ascii="Times New Roman" w:hAnsi="Times New Roman" w:cs="Times New Roman"/>
          <w:sz w:val="24"/>
          <w:szCs w:val="24"/>
        </w:rPr>
        <w:t>(Y. Li et al., 2015; Voigt et al., 2021)</w:t>
      </w:r>
      <w:r w:rsidR="00705B84" w:rsidRPr="00AB0B59">
        <w:rPr>
          <w:rFonts w:ascii="Times New Roman" w:hAnsi="Times New Roman" w:cs="Times New Roman"/>
          <w:sz w:val="24"/>
          <w:szCs w:val="24"/>
        </w:rPr>
        <w:fldChar w:fldCharType="end"/>
      </w:r>
      <w:r w:rsidRPr="00AB0B59">
        <w:rPr>
          <w:rFonts w:ascii="Times New Roman" w:hAnsi="Times New Roman" w:cs="Times New Roman"/>
          <w:sz w:val="24"/>
          <w:szCs w:val="24"/>
        </w:rPr>
        <w:t>. Hence, clouds play an important role in the Earth’s climate system – yet, even after decades of</w:t>
      </w:r>
      <w:r w:rsidR="00D31D73">
        <w:rPr>
          <w:rFonts w:ascii="Times New Roman" w:hAnsi="Times New Roman" w:cs="Times New Roman"/>
          <w:sz w:val="24"/>
          <w:szCs w:val="24"/>
        </w:rPr>
        <w:t xml:space="preserve"> research</w:t>
      </w:r>
      <w:r w:rsidRPr="00AB0B59">
        <w:rPr>
          <w:rFonts w:ascii="Times New Roman" w:hAnsi="Times New Roman" w:cs="Times New Roman"/>
          <w:sz w:val="24"/>
          <w:szCs w:val="24"/>
        </w:rPr>
        <w:t>, they remain the key source of uncertainty in predicting future climate change under any given climate change scenario</w:t>
      </w:r>
      <w:r w:rsidRPr="00AB0B59">
        <w:rPr>
          <w:rFonts w:ascii="Times New Roman" w:hAnsi="Times New Roman" w:cs="Times New Roman"/>
          <w:color w:val="000000" w:themeColor="text1"/>
          <w:sz w:val="24"/>
          <w:szCs w:val="24"/>
        </w:rPr>
        <w:t xml:space="preserve"> </w:t>
      </w:r>
      <w:r w:rsidRPr="00AB0B59">
        <w:rPr>
          <w:rFonts w:ascii="Times New Roman" w:hAnsi="Times New Roman" w:cs="Times New Roman"/>
          <w:color w:val="000000" w:themeColor="text1"/>
          <w:sz w:val="24"/>
          <w:szCs w:val="24"/>
        </w:rPr>
        <w:fldChar w:fldCharType="begin" w:fldLock="1"/>
      </w:r>
      <w:r w:rsidR="00262E96">
        <w:rPr>
          <w:rFonts w:ascii="Times New Roman" w:hAnsi="Times New Roman" w:cs="Times New Roman"/>
          <w:color w:val="000000" w:themeColor="text1"/>
          <w:sz w:val="24"/>
          <w:szCs w:val="24"/>
        </w:rPr>
        <w:instrText xml:space="preserve"> ADDIN ZOTERO_ITEM CSL_CITATION {"citationID":"cJsl3uaV","properties":{"formattedCitation":"(Boucher, O., D. Randall, P. Artaxo, C. Bretherton, G. Feingold, P. Forster, V.-M. Kerminen, Y. Kondo, H. Liao, U. Lohmann, P. Rasch, S.K. Satheesh, S. Sherwood, B. Stevens and X.Y. Zhang, 2013: Clouds and Aerosols. In: Climate Change 2013: The Physical Sc, 2013)","plainCitation":"(Boucher, O., D. Randall, P. Artaxo, C. Bretherton, G. Feingold, P. Forster, V.-M. Kerminen, Y. Kondo, H. Liao, U. Lohmann, P. Rasch, S.K. Satheesh, S. Sherwood, B. Stevens and X.Y. Zhang, 2013: Clouds and Aerosols. In: Climate Change 2013: The Physical Sc, 2013)","dontUpdate":true,"noteIndex":0},"citationItems":[{"id":"jT8HOLI3/fuTizjAe","uris":["http://www.mendeley.com/documents/?uuid=c82f908e-5fea-4862-8308-df07aadb7ed2"],"itemData":{"DOI":"10.1017/CBO9781107415324.016","ISBN":"9781107415324","ISSN":"9781107415324","PMID":"17429376","author":[{"dropping-particle":"","family":"Boucher, O., D. Randall, P. Artaxo, C. Bretherton, G. Feingold, P. Forster, V.-M. Kerminen, Y. Kondo, H. Liao, U. Lohmann, P. Rasch, S.K. Satheesh, S. Sherwood, B. Stevens and X.Y. Zhang, 2013: Clouds and Aerosols. In: Climate Change 2013: The Physical Sc","given":"USA","non-dropping-particle":"","parse-names":false,"suffix":""}],"id":"ITEM-1","issued":{"date-parts":[["2013"]]},"title":"IPCC Ch 7: Clouds and Aerosols","type":"article-journal"}}],"schema":"https://github.com/citation-style-language/schema/raw/master/csl-citation.json"} </w:instrText>
      </w:r>
      <w:r w:rsidRPr="00AB0B59">
        <w:rPr>
          <w:rFonts w:ascii="Times New Roman" w:hAnsi="Times New Roman" w:cs="Times New Roman"/>
          <w:color w:val="000000" w:themeColor="text1"/>
          <w:sz w:val="24"/>
          <w:szCs w:val="24"/>
        </w:rPr>
        <w:fldChar w:fldCharType="separate"/>
      </w:r>
      <w:r w:rsidRPr="00AB0B59">
        <w:rPr>
          <w:rFonts w:ascii="Times New Roman" w:hAnsi="Times New Roman" w:cs="Times New Roman"/>
          <w:color w:val="000000" w:themeColor="text1"/>
          <w:sz w:val="24"/>
          <w:szCs w:val="24"/>
        </w:rPr>
        <w:t>(Boucher et al., 2013)</w:t>
      </w:r>
      <w:r w:rsidRPr="00AB0B59">
        <w:rPr>
          <w:rFonts w:ascii="Times New Roman" w:hAnsi="Times New Roman" w:cs="Times New Roman"/>
          <w:color w:val="000000" w:themeColor="text1"/>
          <w:sz w:val="24"/>
          <w:szCs w:val="24"/>
        </w:rPr>
        <w:fldChar w:fldCharType="end"/>
      </w:r>
      <w:r w:rsidRPr="00AB0B59">
        <w:rPr>
          <w:rFonts w:ascii="Times New Roman" w:hAnsi="Times New Roman" w:cs="Times New Roman"/>
          <w:color w:val="000000" w:themeColor="text1"/>
          <w:sz w:val="24"/>
          <w:szCs w:val="24"/>
        </w:rPr>
        <w:t xml:space="preserve">. The cloud component of the uncertainty budget in climate model predictions arises, in part, from approximate sub-grid parametrization of cloud processes in those models </w:t>
      </w:r>
      <w:r w:rsidRPr="00AB0B59">
        <w:rPr>
          <w:rFonts w:ascii="Times New Roman" w:hAnsi="Times New Roman" w:cs="Times New Roman"/>
          <w:color w:val="000000" w:themeColor="text1"/>
          <w:sz w:val="24"/>
          <w:szCs w:val="24"/>
        </w:rPr>
        <w:fldChar w:fldCharType="begin"/>
      </w:r>
      <w:r w:rsidRPr="00AB0B59">
        <w:rPr>
          <w:rFonts w:ascii="Times New Roman" w:hAnsi="Times New Roman" w:cs="Times New Roman"/>
          <w:color w:val="000000" w:themeColor="text1"/>
          <w:sz w:val="24"/>
          <w:szCs w:val="24"/>
        </w:rPr>
        <w:instrText xml:space="preserve"> ADDIN ZOTERO_ITEM CSL_CITATION {"citationID":"iOAzRkD9","properties":{"formattedCitation":"(N. McFarlane, 2011)","plainCitation":"(N. McFarlane, 2011)","dontUpdate":true,"noteIndex":0},"citationItems":[{"id":176,"uris":["http://zotero.org/users/8965493/items/BFNCDWG8"],"itemData":{"id":176,"type":"article-journal","abstract":"A basic requirement of climate models is to account for the effects of processes that cannot be represented in spatial or temporal detail because of limitations imposed by resolution or other modeling considerations. Such parameterizations specify an average or expected effect of such processes on the resolved variables. This has traditionally been formulated in a deterministic way in terms of the resolved variables as the mean effect averaged across many realizations of the small scales with the same large-scale situation, implicitly or explicitly assuming the existence of some equilibrium state as a closure condition. More recently, the uncertainty of such closure assumptions has led to the use of stochastic forms of parameterization, where the required effects on the resolved scale are determined from a set of randomly chosen realizations of unresolved processes that have a known probability of occurrence given the resolved state. Theoretical and practical approaches to parameterization are discussed and illustrated with selected examples. New directions that employ hybrid modeling strategies and stochastic methods to overcome well-known parameterization difficulties are discussed. WIREs Clim Change 2011 2 482–497 DOI: 10.1002/wcc.122 This article is categorized under: Climate Models and Modeling &gt; Model Components","container-title":"WIREs Climate Change","DOI":"10.1002/wcc.122","ISSN":"1757-7799","issue":"4","language":"en","note":"_eprint: https://onlinelibrary.wiley.com/doi/pdf/10.1002/wcc.122","page":"482-497","source":"Wiley Online Library","title":"Parameterizations: representing key processes in climate models without resolving them","title-short":"Parameterizations","volume":"2","author":[{"family":"McFarlane","given":"Norman"}],"issued":{"date-parts":[["2011"]]}}}],"schema":"https://github.com/citation-style-language/schema/raw/master/csl-citation.json"} </w:instrText>
      </w:r>
      <w:r w:rsidRPr="00AB0B59">
        <w:rPr>
          <w:rFonts w:ascii="Times New Roman" w:hAnsi="Times New Roman" w:cs="Times New Roman"/>
          <w:color w:val="000000" w:themeColor="text1"/>
          <w:sz w:val="24"/>
          <w:szCs w:val="24"/>
        </w:rPr>
        <w:fldChar w:fldCharType="separate"/>
      </w:r>
      <w:r w:rsidRPr="00AB0B59">
        <w:rPr>
          <w:rFonts w:ascii="Times New Roman" w:hAnsi="Times New Roman" w:cs="Times New Roman"/>
          <w:sz w:val="24"/>
          <w:szCs w:val="24"/>
        </w:rPr>
        <w:t>(McFarlane, 2011)</w:t>
      </w:r>
      <w:r w:rsidRPr="00AB0B59">
        <w:rPr>
          <w:rFonts w:ascii="Times New Roman" w:hAnsi="Times New Roman" w:cs="Times New Roman"/>
          <w:color w:val="000000" w:themeColor="text1"/>
          <w:sz w:val="24"/>
          <w:szCs w:val="24"/>
        </w:rPr>
        <w:fldChar w:fldCharType="end"/>
      </w:r>
      <w:r w:rsidRPr="00AB0B59">
        <w:rPr>
          <w:rFonts w:ascii="Times New Roman" w:hAnsi="Times New Roman" w:cs="Times New Roman"/>
          <w:color w:val="000000" w:themeColor="text1"/>
          <w:sz w:val="24"/>
          <w:szCs w:val="24"/>
        </w:rPr>
        <w:t>. The sub-grid scale parameterizations are applied to microphysical (hydrometeor size and content) and macrophysical cloud properties (amount-by-altitude and cloud overlap), which together govern the radiative</w:t>
      </w:r>
      <w:r w:rsidR="00D31D73">
        <w:rPr>
          <w:rFonts w:ascii="Times New Roman" w:hAnsi="Times New Roman" w:cs="Times New Roman"/>
          <w:color w:val="000000" w:themeColor="text1"/>
          <w:sz w:val="24"/>
          <w:szCs w:val="24"/>
        </w:rPr>
        <w:t xml:space="preserve"> and</w:t>
      </w:r>
      <w:r w:rsidRPr="00AB0B59">
        <w:rPr>
          <w:rFonts w:ascii="Times New Roman" w:hAnsi="Times New Roman" w:cs="Times New Roman"/>
          <w:color w:val="000000" w:themeColor="text1"/>
          <w:sz w:val="24"/>
          <w:szCs w:val="24"/>
        </w:rPr>
        <w:t xml:space="preserve"> </w:t>
      </w:r>
      <w:r w:rsidR="00ED0AD9">
        <w:rPr>
          <w:rFonts w:ascii="Times New Roman" w:hAnsi="Times New Roman" w:cs="Times New Roman"/>
          <w:color w:val="000000" w:themeColor="text1"/>
          <w:sz w:val="24"/>
          <w:szCs w:val="24"/>
        </w:rPr>
        <w:lastRenderedPageBreak/>
        <w:t>hydrological</w:t>
      </w:r>
      <w:r w:rsidR="00ED0AD9" w:rsidRPr="00AB0B59">
        <w:rPr>
          <w:rFonts w:ascii="Times New Roman" w:hAnsi="Times New Roman" w:cs="Times New Roman"/>
          <w:color w:val="000000" w:themeColor="text1"/>
          <w:sz w:val="24"/>
          <w:szCs w:val="24"/>
        </w:rPr>
        <w:t xml:space="preserve"> </w:t>
      </w:r>
      <w:r w:rsidRPr="00AB0B59">
        <w:rPr>
          <w:rFonts w:ascii="Times New Roman" w:hAnsi="Times New Roman" w:cs="Times New Roman"/>
          <w:color w:val="000000" w:themeColor="text1"/>
          <w:sz w:val="24"/>
          <w:szCs w:val="24"/>
        </w:rPr>
        <w:t>properties of clouds. Accurate satellite records of these micro- and macro-physical properties, and their diurnal to long-term variability</w:t>
      </w:r>
      <w:r w:rsidR="00ED0AD9">
        <w:rPr>
          <w:rFonts w:ascii="Times New Roman" w:hAnsi="Times New Roman" w:cs="Times New Roman"/>
          <w:color w:val="000000" w:themeColor="text1"/>
          <w:sz w:val="24"/>
          <w:szCs w:val="24"/>
        </w:rPr>
        <w:t>,</w:t>
      </w:r>
      <w:r w:rsidRPr="00AB0B59">
        <w:rPr>
          <w:rFonts w:ascii="Times New Roman" w:hAnsi="Times New Roman" w:cs="Times New Roman"/>
          <w:color w:val="000000" w:themeColor="text1"/>
          <w:sz w:val="24"/>
          <w:szCs w:val="24"/>
        </w:rPr>
        <w:t xml:space="preserve"> are</w:t>
      </w:r>
      <w:r w:rsidR="00705B84" w:rsidRPr="00AB0B59">
        <w:rPr>
          <w:rFonts w:ascii="Times New Roman" w:hAnsi="Times New Roman" w:cs="Times New Roman"/>
          <w:color w:val="000000" w:themeColor="text1"/>
          <w:sz w:val="24"/>
          <w:szCs w:val="24"/>
        </w:rPr>
        <w:t xml:space="preserve"> </w:t>
      </w:r>
      <w:r w:rsidRPr="00AB0B59">
        <w:rPr>
          <w:rFonts w:ascii="Times New Roman" w:hAnsi="Times New Roman" w:cs="Times New Roman"/>
          <w:color w:val="000000" w:themeColor="text1"/>
          <w:sz w:val="24"/>
          <w:szCs w:val="24"/>
        </w:rPr>
        <w:t xml:space="preserve">essential to provide empirical constraints on </w:t>
      </w:r>
      <w:r w:rsidR="00ED0AD9">
        <w:rPr>
          <w:rFonts w:ascii="Times New Roman" w:hAnsi="Times New Roman" w:cs="Times New Roman"/>
          <w:color w:val="000000" w:themeColor="text1"/>
          <w:sz w:val="24"/>
          <w:szCs w:val="24"/>
        </w:rPr>
        <w:t xml:space="preserve">these </w:t>
      </w:r>
      <w:r w:rsidRPr="00AB0B59">
        <w:rPr>
          <w:rFonts w:ascii="Times New Roman" w:hAnsi="Times New Roman" w:cs="Times New Roman"/>
          <w:color w:val="000000" w:themeColor="text1"/>
          <w:sz w:val="24"/>
          <w:szCs w:val="24"/>
        </w:rPr>
        <w:t>sub-grid cloud parameterizations and climate predictions (e.g.,</w:t>
      </w:r>
      <w:r w:rsidR="00482EFD" w:rsidRPr="00AB0B59">
        <w:rPr>
          <w:rFonts w:ascii="Times New Roman" w:hAnsi="Times New Roman" w:cs="Times New Roman"/>
          <w:color w:val="000000" w:themeColor="text1"/>
          <w:sz w:val="24"/>
          <w:szCs w:val="24"/>
        </w:rPr>
        <w:t xml:space="preserve"> </w:t>
      </w:r>
      <w:r w:rsidRPr="00AB0B59">
        <w:rPr>
          <w:rFonts w:ascii="Times New Roman" w:hAnsi="Times New Roman" w:cs="Times New Roman"/>
          <w:color w:val="000000" w:themeColor="text1"/>
          <w:sz w:val="24"/>
          <w:szCs w:val="24"/>
        </w:rPr>
        <w:fldChar w:fldCharType="begin" w:fldLock="1"/>
      </w:r>
      <w:r w:rsidR="00262E96">
        <w:rPr>
          <w:rFonts w:ascii="Times New Roman" w:hAnsi="Times New Roman" w:cs="Times New Roman"/>
          <w:color w:val="000000" w:themeColor="text1"/>
          <w:sz w:val="24"/>
          <w:szCs w:val="24"/>
        </w:rPr>
        <w:instrText xml:space="preserve"> ADDIN ZOTERO_ITEM CSL_CITATION {"citationID":"MKTPw72Q","properties":{"unsorted":true,"formattedCitation":"(Zhou et al., 2013; Terai et al., 2016; Mace &amp; Berry, 2017)","plainCitation":"(Zhou et al., 2013; Terai et al., 2016; Mace &amp; Berry, 2017)","dontUpdate":true,"noteIndex":0},"citationItems":[{"id":"jT8HOLI3/r5rZOxYU","uris":["http://www.mendeley.com/documents/?uuid=04612a89-7434-36e8-a457-a91246ba7b79"],"itemData":{"DOI":"10.1175/JCLI-D-12-00547.1","ISSN":"0894-8755","abstract":"&lt;p&gt; The cloud feedback in response to short-term climate variations is estimated from cloud measurements combined with offline radiative transfer calculations. The cloud measurements are made by the Moderate Resolution Imaging Spectroradiometer (MODIS) on NASA's Terra satellite and cover the period 2000–10. Low clouds provide a strong negative cloud feedback, mainly because of their impact in the shortwave (SW) portion of the spectrum. Midlevel clouds provide a positive net cloud feedback that is a combination of a positive SW feedback partially canceled by a negative feedback in the longwave (LW). High clouds have only a small impact on the net cloud feedback because of a close cancellation between large LW and SW cloud feedbacks. Segregating the clouds by optical depth, it is found that the net cloud feedback is set by a positive cloud feedback due to reductions in the thickest clouds (mainly in the SW) and a cancelling negative feedback from increases in clouds with moderate optical depths (also mainly in the SW). The global average SW, LW, and net cloud feedbacks are +0.30 ±1.10, −0.46 ±0.74, and −0.16 ±0.83 W m &lt;sup&gt;−2&lt;/sup&gt; K &lt;sup&gt;−1&lt;/sup&gt; , respectively. The SW feedback is consistent with previous work; the MODIS LW feedback is lower than previous calculations and there are reasons to suspect it may be biased low. Finally, it is shown that the apparently small control that global mean surface temperature exerts on clouds, which leads to the large uncertainty in the short-term cloud feedback, arises from statistically significant but offsetting relationships between individual cloud types and global mean surface temperature. &lt;/p&gt;","author":[{"dropping-particle":"","family":"Zhou","given":"Chen","non-dropping-particle":"","parse-names":false,"suffix":""},{"dropping-particle":"","family":"Zelinka","given":"Mark D.","non-dropping-particle":"","parse-names":false,"suffix":""},{"dropping-particle":"","family":"Dessler","given":"Andrew E.","non-dropping-particle":"","parse-names":false,"suffix":""},{"dropping-particle":"","family":"Yang","given":"Ping","non-dropping-particle":"","parse-names":false,"suffix":""}],"container-title":"Journal of Climate","id":"PLIvmwKV/670x5ARY","issue":"13","issued":{"date-parts":[["2013","7","3"]]},"page":"4803-4815","title":"An Analysis of the Short-Term Cloud Feedback Using MODIS Data","type":"article-journal","volume":"26"}},{"id":"jT8HOLI3/tymBSkwP","uris":["http://www.mendeley.com/documents/?uuid=8e50d300-27a7-3211-9486-1089b0b7eaf8"],"itemData":{"DOI":"10.1002/2016JD025233","ISSN":"2169897X","abstract":"The increase in cloud optical depth with warming at middle and high latitudes is a robust cloud feedback response found across all climate models. This study builds on results that suggest the optical depth response to temperature is timescale invariant for low-level clouds. The timescale invariance allows one to use satellite observations to constrain the models’ optical depth feedbacks. Three passive-sensor satellite retrievals are compared against simulations from eight models from the Atmosphere Model Intercomparison Project (AMIP) of the 5th Coupled Model Intercomparison Project (CMIP5). This study confirms that the low-cloud optical depth response is timescale invariant in the AMIP simulations, generally at latitudes higher than 40°. Compared to satellite estimates, most models overestimate the increase in optical depth with warming at the monthly and interannual timescales. Many models also do not capture the increase in optical depth with estimated inversion strength that is found in all three satellite observations and in previous studies. The discrepancy between models and satellites exists in both hemispheres and in most months of the year. A simple replacement of the models’ optical depth sensitivities with the satellites’ sensitivities reduces the negative shortwave cloud feedback by at least 50% in the 40°-70°S latitude band and by at least 65% in the 40°-70°N latitude band. Based on this analysis of satellite observations, we conclude that the low-cloud optical depth feedback at middle and high latitudes is likely too negative in climate models.","author":[{"dropping-particle":"","family":"Terai","given":"C. R.","non-dropping-particle":"","parse-names":false,"suffix":""},{"dropping-particle":"","family":"Klein","given":"S. A.","non-dropping-particle":"","parse-names":false,"suffix":""},{"dropping-particle":"","family":"Zelinka","given":"M. D.","non-dropping-particle":"","parse-names":false,"suffix":""}],"container-title":"Journal of Geophysical Research: Atmospheres","id":"PLIvmwKV/JWJyTA3N","issue":"16","issued":{"date-parts":[["2016","8","27"]]},"page":"9696-9716","publisher":"Wiley-Blackwell","title":"Constraining the low-cloud optical depth feedback at middle and high latitudes using satellite observations","type":"article-journal","volume":"121"}},{"id":"jT8HOLI3/PEwyvKaI","uris":["http://www.mendeley.com/documents/?uuid=a4fdc04e-8bd0-3522-9b19-275816168afb"],"itemData":{"DOI":"10.1007/s40641-017-0067-9","ISSN":"21986061","abstract":"Uncertainty in the equilibrium climate sensitivity (ECS) of the Earth continues to be large. Aspects of the cloud feedback problem have been identified as fundamental to the uncertainty in ECS. Recent analyses have shown that changes to cloud forcing with climate change can be decomposed into contributions from changes in cloud occurrence that are proportional to globally averaged temperature change and changes associated with rapid adjustments in the system that are independent of changes to globally averaged surface temperature. Together these responses enhance warming due to (1) cloud feedback from increasing cloud altitude by upper tropospheric clouds and (2) decreases in cloud coverage by marine boundary layer clouds. We argue that active remote sensing from space can play a unique and crucial role in constraining our understanding of these separate phenomena. For 1, the feedback associated with changing tropical cirrus is predicted to emerge from the statistical noise of the climate system within the next one to two decades. However, active remote sensing will need to continue for that signal to be observed since accurate placement of these clouds in the vertical dimension is necessary. For 2, the processes associated with changes to marine boundary layer clouds have been linked to the coupling between cloud and precipitation microphysics and air motions over remote ocean basins where precipitation formation in shallow convection is modulated by changes to aerosols and thermodynamics. Exploiting the synergy in combined active and passive remote sensing is likely one of the only ways of constraining our evolving theoretical understanding of low-level cloud processes as represented in cloud-resolving models and for validating global-scale models.","author":[{"dropping-particle":"","family":"Mace","given":"Gerald G.","non-dropping-particle":"","parse-names":false,"suffix":""},{"dropping-particle":"","family":"Berry","given":"Elizabeth","non-dropping-particle":"","parse-names":false,"suffix":""}],"container-title":"Current Climate Change Reports","id":"PLIvmwKV/p8sWt1Fl","issue":"3","issued":{"date-parts":[["2017","9","1"]]},"page":"185-192","publisher":"Springer","title":"Using Active Remote Sensing to Evaluate Cloud-Climate Feedbacks: a Review and a Look to the Future","type":"article","volume":"3"}}],"schema":"https://github.com/citation-style-language/schema/raw/master/csl-citation.json"} </w:instrText>
      </w:r>
      <w:r w:rsidRPr="00AB0B59">
        <w:rPr>
          <w:rFonts w:ascii="Times New Roman" w:hAnsi="Times New Roman" w:cs="Times New Roman"/>
          <w:color w:val="000000" w:themeColor="text1"/>
          <w:sz w:val="24"/>
          <w:szCs w:val="24"/>
        </w:rPr>
        <w:fldChar w:fldCharType="separate"/>
      </w:r>
      <w:r w:rsidR="00482EFD" w:rsidRPr="00AB0B59">
        <w:rPr>
          <w:rFonts w:ascii="Times New Roman" w:hAnsi="Times New Roman" w:cs="Times New Roman"/>
          <w:sz w:val="24"/>
          <w:szCs w:val="24"/>
        </w:rPr>
        <w:t>Zhou et al., 2013; Terai et al., 2016; Mace &amp; Berry, 2017)</w:t>
      </w:r>
      <w:r w:rsidRPr="00AB0B59">
        <w:rPr>
          <w:rFonts w:ascii="Times New Roman" w:hAnsi="Times New Roman" w:cs="Times New Roman"/>
          <w:color w:val="000000" w:themeColor="text1"/>
          <w:sz w:val="24"/>
          <w:szCs w:val="24"/>
        </w:rPr>
        <w:fldChar w:fldCharType="end"/>
      </w:r>
      <w:r w:rsidRPr="00AB0B59">
        <w:rPr>
          <w:rFonts w:ascii="Times New Roman" w:hAnsi="Times New Roman" w:cs="Times New Roman"/>
          <w:color w:val="000000" w:themeColor="text1"/>
          <w:sz w:val="24"/>
          <w:szCs w:val="24"/>
        </w:rPr>
        <w:t>.</w:t>
      </w:r>
      <w:r w:rsidRPr="00AB0B59">
        <w:rPr>
          <w:rFonts w:ascii="Times New Roman" w:hAnsi="Times New Roman" w:cs="Times New Roman"/>
          <w:sz w:val="24"/>
          <w:szCs w:val="24"/>
        </w:rPr>
        <w:t xml:space="preserve"> </w:t>
      </w:r>
    </w:p>
    <w:p w14:paraId="242FF079" w14:textId="41A68AA2" w:rsidR="008B2532" w:rsidRPr="00AB0B59" w:rsidRDefault="004A5E54" w:rsidP="00AB0B59">
      <w:pPr>
        <w:spacing w:line="240" w:lineRule="auto"/>
        <w:jc w:val="both"/>
        <w:rPr>
          <w:rFonts w:ascii="Times New Roman" w:hAnsi="Times New Roman" w:cs="Times New Roman"/>
          <w:color w:val="000000" w:themeColor="text1"/>
          <w:sz w:val="24"/>
          <w:szCs w:val="24"/>
        </w:rPr>
      </w:pPr>
      <w:r w:rsidRPr="00AB0B59">
        <w:rPr>
          <w:rFonts w:ascii="Times New Roman" w:hAnsi="Times New Roman" w:cs="Times New Roman"/>
          <w:sz w:val="24"/>
          <w:szCs w:val="24"/>
        </w:rPr>
        <w:t xml:space="preserve">As such, research and technological advancements toward obtaining accurate, global observations of the horizontal and vertical distribution of cloud properties is crucial to improve the representation of cloud processes in climate models (NASEM 2018). </w:t>
      </w:r>
      <w:r w:rsidRPr="00AB0B59">
        <w:rPr>
          <w:rFonts w:ascii="Times New Roman" w:hAnsi="Times New Roman" w:cs="Times New Roman"/>
          <w:color w:val="000000" w:themeColor="text1"/>
          <w:sz w:val="24"/>
          <w:szCs w:val="24"/>
        </w:rPr>
        <w:t>The obvious choice to study the vertical variability of</w:t>
      </w:r>
      <w:r w:rsidR="008F509B">
        <w:rPr>
          <w:rFonts w:ascii="Times New Roman" w:hAnsi="Times New Roman" w:cs="Times New Roman"/>
          <w:color w:val="000000" w:themeColor="text1"/>
          <w:sz w:val="24"/>
          <w:szCs w:val="24"/>
        </w:rPr>
        <w:t xml:space="preserve"> global</w:t>
      </w:r>
      <w:r w:rsidRPr="00AB0B59">
        <w:rPr>
          <w:rFonts w:ascii="Times New Roman" w:hAnsi="Times New Roman" w:cs="Times New Roman"/>
          <w:color w:val="000000" w:themeColor="text1"/>
          <w:sz w:val="24"/>
          <w:szCs w:val="24"/>
        </w:rPr>
        <w:t xml:space="preserve"> cloud distribution is space-borne active sensors like lidars (e.g., CALIPSO lidar within NASA’s A-Train). However, although active sensors facilitate the much-needed detection of vertical variation of cloud properties, they lack swath information and are typically short-lived.</w:t>
      </w:r>
      <w:r w:rsidR="008B2532" w:rsidRPr="00AB0B59">
        <w:rPr>
          <w:rFonts w:ascii="Times New Roman" w:hAnsi="Times New Roman" w:cs="Times New Roman"/>
          <w:color w:val="000000" w:themeColor="text1"/>
          <w:sz w:val="24"/>
          <w:szCs w:val="24"/>
        </w:rPr>
        <w:t xml:space="preserve"> </w:t>
      </w:r>
      <w:r w:rsidRPr="00AB0B59">
        <w:rPr>
          <w:rFonts w:ascii="Times New Roman" w:hAnsi="Times New Roman" w:cs="Times New Roman"/>
          <w:color w:val="000000" w:themeColor="text1"/>
          <w:sz w:val="24"/>
          <w:szCs w:val="24"/>
        </w:rPr>
        <w:t xml:space="preserve">The only record </w:t>
      </w:r>
      <w:r w:rsidR="002F5D6A">
        <w:rPr>
          <w:rFonts w:ascii="Times New Roman" w:hAnsi="Times New Roman" w:cs="Times New Roman"/>
          <w:color w:val="000000" w:themeColor="text1"/>
          <w:sz w:val="24"/>
          <w:szCs w:val="24"/>
        </w:rPr>
        <w:t xml:space="preserve">of cloud properties </w:t>
      </w:r>
      <w:r w:rsidRPr="00AB0B59">
        <w:rPr>
          <w:rFonts w:ascii="Times New Roman" w:hAnsi="Times New Roman" w:cs="Times New Roman"/>
          <w:color w:val="000000" w:themeColor="text1"/>
          <w:sz w:val="24"/>
          <w:szCs w:val="24"/>
        </w:rPr>
        <w:t>that provided us stable and multidecadal observations</w:t>
      </w:r>
      <w:r w:rsidR="00457759">
        <w:rPr>
          <w:rFonts w:ascii="Times New Roman" w:hAnsi="Times New Roman" w:cs="Times New Roman"/>
          <w:color w:val="000000" w:themeColor="text1"/>
          <w:sz w:val="24"/>
          <w:szCs w:val="24"/>
        </w:rPr>
        <w:t xml:space="preserve"> </w:t>
      </w:r>
      <w:r w:rsidR="00167348">
        <w:rPr>
          <w:rFonts w:ascii="Times New Roman" w:hAnsi="Times New Roman" w:cs="Times New Roman"/>
          <w:color w:val="000000" w:themeColor="text1"/>
          <w:sz w:val="24"/>
          <w:szCs w:val="24"/>
        </w:rPr>
        <w:t>(</w:t>
      </w:r>
      <w:r w:rsidRPr="00AB0B59">
        <w:rPr>
          <w:rFonts w:ascii="Times New Roman" w:hAnsi="Times New Roman" w:cs="Times New Roman"/>
          <w:color w:val="000000" w:themeColor="text1"/>
          <w:sz w:val="24"/>
          <w:szCs w:val="24"/>
        </w:rPr>
        <w:t xml:space="preserve">features of a desirable climate record) </w:t>
      </w:r>
      <w:r w:rsidR="00167348">
        <w:rPr>
          <w:rFonts w:ascii="Times New Roman" w:hAnsi="Times New Roman" w:cs="Times New Roman"/>
          <w:color w:val="000000" w:themeColor="text1"/>
          <w:sz w:val="24"/>
          <w:szCs w:val="24"/>
        </w:rPr>
        <w:t xml:space="preserve">from a single satellite platform </w:t>
      </w:r>
      <w:r w:rsidRPr="00AB0B59">
        <w:rPr>
          <w:rFonts w:ascii="Times New Roman" w:hAnsi="Times New Roman" w:cs="Times New Roman"/>
          <w:color w:val="000000" w:themeColor="text1"/>
          <w:sz w:val="24"/>
          <w:szCs w:val="24"/>
        </w:rPr>
        <w:t>came from NASA’s flagship Earth Observing System (EOS) mission, Terra. It maintained a stable equator-crossing time (ECT; 10:30 am ± 15 minutes) for &gt;20 years (2000-2022), with remarkable radiometric stability in its instruments. Th</w:t>
      </w:r>
      <w:r w:rsidR="008B2532" w:rsidRPr="00AB0B59">
        <w:rPr>
          <w:rFonts w:ascii="Times New Roman" w:hAnsi="Times New Roman" w:cs="Times New Roman"/>
          <w:color w:val="000000" w:themeColor="text1"/>
          <w:sz w:val="24"/>
          <w:szCs w:val="24"/>
        </w:rPr>
        <w:t>is</w:t>
      </w:r>
      <w:r w:rsidRPr="00AB0B59">
        <w:rPr>
          <w:rFonts w:ascii="Times New Roman" w:hAnsi="Times New Roman" w:cs="Times New Roman"/>
          <w:color w:val="000000" w:themeColor="text1"/>
          <w:sz w:val="24"/>
          <w:szCs w:val="24"/>
        </w:rPr>
        <w:t xml:space="preserve"> long-term stability of Terra’s ECT </w:t>
      </w:r>
      <w:r w:rsidR="00E93F57" w:rsidRPr="00AB0B59">
        <w:rPr>
          <w:rFonts w:ascii="Times New Roman" w:hAnsi="Times New Roman" w:cs="Times New Roman"/>
          <w:color w:val="000000" w:themeColor="text1"/>
          <w:sz w:val="24"/>
          <w:szCs w:val="24"/>
        </w:rPr>
        <w:t xml:space="preserve">makes it </w:t>
      </w:r>
      <w:r w:rsidRPr="00AB0B59">
        <w:rPr>
          <w:rFonts w:ascii="Times New Roman" w:hAnsi="Times New Roman" w:cs="Times New Roman"/>
          <w:color w:val="000000" w:themeColor="text1"/>
          <w:sz w:val="24"/>
          <w:szCs w:val="24"/>
        </w:rPr>
        <w:t>a unique climate record</w:t>
      </w:r>
      <w:r w:rsidR="008B2532" w:rsidRPr="00AB0B59">
        <w:rPr>
          <w:rFonts w:ascii="Times New Roman" w:hAnsi="Times New Roman" w:cs="Times New Roman"/>
          <w:color w:val="000000" w:themeColor="text1"/>
          <w:sz w:val="24"/>
          <w:szCs w:val="24"/>
        </w:rPr>
        <w:t xml:space="preserve">, as </w:t>
      </w:r>
      <w:r w:rsidR="002F5D6A">
        <w:rPr>
          <w:rFonts w:ascii="Times New Roman" w:hAnsi="Times New Roman" w:cs="Times New Roman"/>
          <w:color w:val="000000" w:themeColor="text1"/>
          <w:sz w:val="24"/>
          <w:szCs w:val="24"/>
        </w:rPr>
        <w:t xml:space="preserve">diurnal variability has not been aliased into the </w:t>
      </w:r>
      <w:r w:rsidR="008B2532" w:rsidRPr="00AB0B59">
        <w:rPr>
          <w:rFonts w:ascii="Times New Roman" w:hAnsi="Times New Roman" w:cs="Times New Roman"/>
          <w:color w:val="000000" w:themeColor="text1"/>
          <w:sz w:val="24"/>
          <w:szCs w:val="24"/>
        </w:rPr>
        <w:t>patterns of long-term variability</w:t>
      </w:r>
      <w:r w:rsidR="002F5D6A">
        <w:rPr>
          <w:rFonts w:ascii="Times New Roman" w:hAnsi="Times New Roman" w:cs="Times New Roman"/>
          <w:color w:val="000000" w:themeColor="text1"/>
          <w:sz w:val="24"/>
          <w:szCs w:val="24"/>
        </w:rPr>
        <w:t>.</w:t>
      </w:r>
    </w:p>
    <w:p w14:paraId="4F81B5D4" w14:textId="144FA6A8" w:rsidR="004A5E54" w:rsidRPr="00AB0B59" w:rsidRDefault="004A5E54" w:rsidP="00AB0B59">
      <w:pPr>
        <w:spacing w:line="240" w:lineRule="auto"/>
        <w:jc w:val="both"/>
        <w:rPr>
          <w:rFonts w:ascii="Times New Roman"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 xml:space="preserve">Two of the </w:t>
      </w:r>
      <w:r w:rsidR="00E93F57" w:rsidRPr="00AB0B59">
        <w:rPr>
          <w:rFonts w:ascii="Times New Roman" w:eastAsia="Calibri" w:hAnsi="Times New Roman" w:cs="Times New Roman"/>
          <w:color w:val="000000" w:themeColor="text1"/>
          <w:sz w:val="24"/>
          <w:szCs w:val="24"/>
        </w:rPr>
        <w:t xml:space="preserve">instruments on </w:t>
      </w:r>
      <w:r w:rsidRPr="00AB0B59">
        <w:rPr>
          <w:rFonts w:ascii="Times New Roman" w:eastAsia="Calibri" w:hAnsi="Times New Roman" w:cs="Times New Roman"/>
          <w:color w:val="000000" w:themeColor="text1"/>
          <w:sz w:val="24"/>
          <w:szCs w:val="24"/>
        </w:rPr>
        <w:t xml:space="preserve">Terra – the Multiangle Imaging Spectroradiometer (MISR) and the Moderate Resolution Imaging Spectroradiometer (MODIS) – employ </w:t>
      </w:r>
      <w:r w:rsidR="00167348">
        <w:rPr>
          <w:rFonts w:ascii="Times New Roman" w:eastAsia="Calibri" w:hAnsi="Times New Roman" w:cs="Times New Roman"/>
          <w:color w:val="000000" w:themeColor="text1"/>
          <w:sz w:val="24"/>
          <w:szCs w:val="24"/>
        </w:rPr>
        <w:t>independent</w:t>
      </w:r>
      <w:r w:rsidRPr="00AB0B59">
        <w:rPr>
          <w:rFonts w:ascii="Times New Roman" w:eastAsia="Calibri" w:hAnsi="Times New Roman" w:cs="Times New Roman"/>
          <w:color w:val="000000" w:themeColor="text1"/>
          <w:sz w:val="24"/>
          <w:szCs w:val="24"/>
        </w:rPr>
        <w:t xml:space="preserve"> cloud-top height (CTH) retrieval algorithms. MISR retrieves CTHs through visible-channel stereoscopy (Mueller et al. 2013; Moroney et al., 2002; Muller et al., 2002), whereas MODIS employs infrared (IR) techniques </w:t>
      </w:r>
      <w:r w:rsidR="002F5D6A">
        <w:rPr>
          <w:rFonts w:ascii="Times New Roman" w:eastAsia="Calibri" w:hAnsi="Times New Roman" w:cs="Times New Roman"/>
          <w:color w:val="000000" w:themeColor="text1"/>
          <w:sz w:val="24"/>
          <w:szCs w:val="24"/>
        </w:rPr>
        <w:t>such as</w:t>
      </w:r>
      <w:r w:rsidR="002F5D6A" w:rsidRPr="00AB0B59">
        <w:rPr>
          <w:rFonts w:ascii="Times New Roman" w:eastAsia="Calibri" w:hAnsi="Times New Roman" w:cs="Times New Roman"/>
          <w:color w:val="000000" w:themeColor="text1"/>
          <w:sz w:val="24"/>
          <w:szCs w:val="24"/>
        </w:rPr>
        <w:t xml:space="preserve"> </w:t>
      </w:r>
      <w:r w:rsidRPr="00AB0B59">
        <w:rPr>
          <w:rFonts w:ascii="Times New Roman" w:eastAsia="Calibri" w:hAnsi="Times New Roman" w:cs="Times New Roman"/>
          <w:color w:val="000000" w:themeColor="text1"/>
          <w:sz w:val="24"/>
          <w:szCs w:val="24"/>
        </w:rPr>
        <w:t>CO</w:t>
      </w:r>
      <w:r w:rsidRPr="00AB0B59">
        <w:rPr>
          <w:rFonts w:ascii="Times New Roman" w:eastAsia="Calibri" w:hAnsi="Times New Roman" w:cs="Times New Roman"/>
          <w:color w:val="000000" w:themeColor="text1"/>
          <w:sz w:val="24"/>
          <w:szCs w:val="24"/>
          <w:vertAlign w:val="subscript"/>
        </w:rPr>
        <w:t>2</w:t>
      </w:r>
      <w:r w:rsidRPr="00AB0B59">
        <w:rPr>
          <w:rFonts w:ascii="Times New Roman" w:eastAsia="Calibri" w:hAnsi="Times New Roman" w:cs="Times New Roman"/>
          <w:color w:val="000000" w:themeColor="text1"/>
          <w:sz w:val="24"/>
          <w:szCs w:val="24"/>
        </w:rPr>
        <w:t xml:space="preserve">-slicing and 11µm brightness temperature </w:t>
      </w:r>
      <w:r w:rsidR="002F5D6A">
        <w:rPr>
          <w:rFonts w:ascii="Times New Roman" w:eastAsia="Calibri" w:hAnsi="Times New Roman" w:cs="Times New Roman"/>
          <w:color w:val="000000" w:themeColor="text1"/>
          <w:sz w:val="24"/>
          <w:szCs w:val="24"/>
        </w:rPr>
        <w:t xml:space="preserve">difference tests to determine CTH </w:t>
      </w:r>
      <w:r w:rsidRPr="00AB0B59">
        <w:rPr>
          <w:rFonts w:ascii="Times New Roman" w:eastAsia="Calibri" w:hAnsi="Times New Roman" w:cs="Times New Roman"/>
          <w:color w:val="000000" w:themeColor="text1"/>
          <w:sz w:val="24"/>
          <w:szCs w:val="24"/>
        </w:rPr>
        <w:t xml:space="preserve">from cloud-top pressure or temperature </w:t>
      </w:r>
      <w:r w:rsidRPr="00AB0B59">
        <w:rPr>
          <w:rFonts w:ascii="Times New Roman" w:eastAsia="Calibri" w:hAnsi="Times New Roman" w:cs="Times New Roman"/>
          <w:color w:val="000000" w:themeColor="text1"/>
          <w:sz w:val="24"/>
          <w:szCs w:val="24"/>
        </w:rPr>
        <w:fldChar w:fldCharType="begin"/>
      </w:r>
      <w:r w:rsidR="00262E96">
        <w:rPr>
          <w:rFonts w:ascii="Times New Roman" w:eastAsia="Calibri" w:hAnsi="Times New Roman" w:cs="Times New Roman"/>
          <w:color w:val="000000" w:themeColor="text1"/>
          <w:sz w:val="24"/>
          <w:szCs w:val="24"/>
        </w:rPr>
        <w:instrText xml:space="preserve"> ADDIN ZOTERO_ITEM CSL_CITATION {"citationID":"KaxY5ydQ","properties":{"formattedCitation":"(Bryan A. Baum et al., 2012; Menzel et al., 2008)","plainCitation":"(Bryan A. Baum et al., 2012; Menzel et al., 2008)","dontUpdate":true,"noteIndex":0},"citationItems":[{"id":"jT8HOLI3/HXktDlL6","uris":["http://www.mendeley.com/documents/?uuid=dc362d4a-a7d5-470f-9018-df062566b960"],"itemData":{"DOI":"10.1175/JAMC-D-11-0203.1","ISSN":"15588424","abstract":"This paper summarizes the Collection-6 refinements in theModerateResolution Imaging Spectroradiometer (MODIS) operational cloud-top properties algorithm. The focus is on calibration improvements and on cloud macrophysical properties including cloud-top pressure-temperature-height and cloud thermodynamic phase. The cloud phase is based solely on infrared band measurements. In addition, new parameters will be provided in Collection 6, including cloud-top height and a flag for clouds near the tropopause. The cloud parameters are improved primarily through 1) improved knowledge of the spectral response functions for the MODIS 15-mm carbon dioxide bands gleaned fromcomparison of coincidentMODISand Atmospheric Infrared Sounder (AIRS) radiance measurements and 2) continual comparison of global MODIS and Cloud-Aerosol Lidar and Infrared Pathfinder Satellite Observations (CALIPSO) instantaneous cloud products throughout the course of algorithm refinement. Whereas the cloud-top macrophysical parameters were provided through Collection 5 solely at 5-km spatial resolution, these parameters will be available additionally at 1-km spatial resolution in Collection 6. © 2012 American Meteorological Society.","author":[{"dropping-particle":"","family":"Baum","given":"Bryan A.","non-dropping-particle":"","parse-names":false,"suffix":""},{"dropping-particle":"","family":"Menzel","given":"W. Paul","non-dropping-particle":"","parse-names":false,"suffix":""},{"dropping-particle":"","family":"Frey","given":"Richard A.","non-dropping-particle":"","parse-names":false,"suffix":""},{"dropping-particle":"","family":"Tobin","given":"David C.","non-dropping-particle":"","parse-names":false,"suffix":""},{"dropping-particle":"","family":"Holz","given":"Robert E.","non-dropping-particle":"","parse-names":false,"suffix":""},{"dropping-particle":"","family":"Ackerman","given":"Steve A.","non-dropping-particle":"","parse-names":false,"suffix":""},{"dropping-particle":"","family":"Heidinger","given":"Andrew K.","non-dropping-particle":"","parse-names":false,"suffix":""},{"dropping-particle":"","family":"Yang","given":"Ping","non-dropping-particle":"","parse-names":false,"suffix":""}],"container-title":"Journal of Applied Meteorology and Climatology","id":"W3hG068u/c5JeWTxE","issue":"6","issued":{"date-parts":[["2012"]]},"page":"1145-1163","title":"MODIS cloud-top property refinements for collection 6","type":"article-journal","volume":"51"}},{"id":24,"uris":["http://zotero.org/users/8965493/items/7R8XR5HL"],"itemData":{"id":24,"type":"article-journal","abstract":"Abstract The Moderate Resolution Imaging Spectroradiometer (MODIS) on the NASA Earth Observing System (EOS) Terra and Aqua platforms provides unique measurements for deriving global and regional cloud properties. MODIS has spectral coverage combined with spatial resolution in key atmospheric bands, which is not available on previous imagers and sounders. This increased spectral coverage/spatial resolution, along with improved onboard calibration, enhances the capability for global cloud property retrievals. MODIS operational cloud products are derived globally at spatial resolutions of 5 km (referred to as level-2 products) and are aggregated to a 1° equal-angle grid (referred to as level-3 product), available for daily, 8-day, and monthly time periods. The MODIS cloud algorithm produces cloud-top pressures that are found to be within 50 hPa of lidar determinations in single-layer cloud situations. In multilayer clouds, where the upper-layer cloud is semitransparent, the MODIS cloud pressure is representative of the radiative mean between the two cloud layers. In atmospheres prone to temperature inversions, the MODIS cloud algorithm places the cloud above the inversion and hence is as much as 200 hPa off its true location. The wealth of new information available from the MODIS operational cloud products offers the promise of improved cloud climatologies. This paper 1) describes the cloud-top pressure and amount algorithm that has evolved through collection 5 as experience has been gained with in-flight data from NASA Terra and Aqua platforms; 2) compares the MODIS cloud-top pressures, converted to cloud-top heights, with similar measurements from airborne and space-based lidars; and 3) introduces global maps of MODIS and High Resolution Infrared Sounder (HIRS) cloud-top products.","container-title":"Journal of Applied Meteorology and Climatology","DOI":"10.1175/2007JAMC1705.1","ISSN":"1558-8424, 1558-8432","issue":"4","language":"EN","note":"publisher: American Meteorological Society\nsection: Journal of Applied Meteorology and Climatology","page":"1175-1198","source":"journals.ametsoc.org","title":"MODIS Global Cloud-Top Pressure and Amount Estimation: Algorithm Description and Results","title-short":"MODIS Global Cloud-Top Pressure and Amount Estimation","volume":"47","author":[{"family":"Menzel","given":"W. Paul"},{"family":"Frey","given":"Richard A."},{"family":"Zhang","given":"Hong"},{"family":"Wylie","given":"Donald P."},{"family":"Moeller","given":"Chris C."},{"family":"Holz","given":"Robert E."},{"family":"Maddux","given":"Brent"},{"family":"Baum","given":"Bryan A."},{"family":"Strabala","given":"Kathy I."},{"family":"Gumley","given":"Liam E."}],"issued":{"date-parts":[["2008",4,1]]}}}],"schema":"https://github.com/citation-style-language/schema/raw/master/csl-citation.json"} </w:instrText>
      </w:r>
      <w:r w:rsidRPr="00AB0B59">
        <w:rPr>
          <w:rFonts w:ascii="Times New Roman" w:eastAsia="Calibri" w:hAnsi="Times New Roman" w:cs="Times New Roman"/>
          <w:color w:val="000000" w:themeColor="text1"/>
          <w:sz w:val="24"/>
          <w:szCs w:val="24"/>
        </w:rPr>
        <w:fldChar w:fldCharType="separate"/>
      </w:r>
      <w:r w:rsidRPr="00AB0B59">
        <w:rPr>
          <w:rFonts w:ascii="Times New Roman" w:eastAsia="Calibri" w:hAnsi="Times New Roman" w:cs="Times New Roman"/>
          <w:color w:val="000000" w:themeColor="text1"/>
          <w:sz w:val="24"/>
          <w:szCs w:val="24"/>
        </w:rPr>
        <w:t>(Baum et al., 2012; Menzel et al., 2008)</w:t>
      </w:r>
      <w:r w:rsidRPr="00AB0B59">
        <w:rPr>
          <w:rFonts w:ascii="Times New Roman" w:eastAsia="Calibri" w:hAnsi="Times New Roman" w:cs="Times New Roman"/>
          <w:color w:val="000000" w:themeColor="text1"/>
          <w:sz w:val="24"/>
          <w:szCs w:val="24"/>
        </w:rPr>
        <w:fldChar w:fldCharType="end"/>
      </w:r>
      <w:r w:rsidRPr="00AB0B59">
        <w:rPr>
          <w:rFonts w:ascii="Times New Roman" w:eastAsia="Calibri" w:hAnsi="Times New Roman" w:cs="Times New Roman"/>
          <w:color w:val="000000" w:themeColor="text1"/>
          <w:sz w:val="24"/>
          <w:szCs w:val="24"/>
        </w:rPr>
        <w:t xml:space="preserve">. </w:t>
      </w:r>
      <w:r w:rsidR="002F5D6A">
        <w:rPr>
          <w:rFonts w:ascii="Times New Roman" w:eastAsia="Calibri" w:hAnsi="Times New Roman" w:cs="Times New Roman"/>
          <w:color w:val="000000" w:themeColor="text1"/>
          <w:sz w:val="24"/>
          <w:szCs w:val="24"/>
        </w:rPr>
        <w:t>T</w:t>
      </w:r>
      <w:r w:rsidR="002F5D6A" w:rsidRPr="00AB0B59">
        <w:rPr>
          <w:rFonts w:ascii="Times New Roman" w:eastAsia="Calibri" w:hAnsi="Times New Roman" w:cs="Times New Roman"/>
          <w:color w:val="000000" w:themeColor="text1"/>
          <w:sz w:val="24"/>
          <w:szCs w:val="24"/>
        </w:rPr>
        <w:t xml:space="preserve">he choice of </w:t>
      </w:r>
      <w:r w:rsidR="002F5D6A">
        <w:rPr>
          <w:rFonts w:ascii="Times New Roman" w:eastAsia="Calibri" w:hAnsi="Times New Roman" w:cs="Times New Roman"/>
          <w:color w:val="000000" w:themeColor="text1"/>
          <w:sz w:val="24"/>
          <w:szCs w:val="24"/>
        </w:rPr>
        <w:t xml:space="preserve">MODIS’s </w:t>
      </w:r>
      <w:r w:rsidR="002F5D6A" w:rsidRPr="00AB0B59">
        <w:rPr>
          <w:rFonts w:ascii="Times New Roman" w:eastAsia="Calibri" w:hAnsi="Times New Roman" w:cs="Times New Roman"/>
          <w:color w:val="000000" w:themeColor="text1"/>
          <w:sz w:val="24"/>
          <w:szCs w:val="24"/>
        </w:rPr>
        <w:t xml:space="preserve">retrieval method is based on </w:t>
      </w:r>
      <w:r w:rsidR="002F5D6A">
        <w:rPr>
          <w:rFonts w:ascii="Times New Roman" w:eastAsia="Calibri" w:hAnsi="Times New Roman" w:cs="Times New Roman"/>
          <w:color w:val="000000" w:themeColor="text1"/>
          <w:sz w:val="24"/>
          <w:szCs w:val="24"/>
        </w:rPr>
        <w:t xml:space="preserve">the </w:t>
      </w:r>
      <w:r w:rsidR="002F5D6A" w:rsidRPr="00AB0B59">
        <w:rPr>
          <w:rFonts w:ascii="Times New Roman" w:eastAsia="Calibri" w:hAnsi="Times New Roman" w:cs="Times New Roman"/>
          <w:color w:val="000000" w:themeColor="text1"/>
          <w:sz w:val="24"/>
          <w:szCs w:val="24"/>
        </w:rPr>
        <w:t xml:space="preserve">cloud phase and </w:t>
      </w:r>
      <w:r w:rsidR="008E5DB9">
        <w:rPr>
          <w:rFonts w:ascii="Times New Roman" w:eastAsia="Calibri" w:hAnsi="Times New Roman" w:cs="Times New Roman"/>
          <w:color w:val="000000" w:themeColor="text1"/>
          <w:sz w:val="24"/>
          <w:szCs w:val="24"/>
        </w:rPr>
        <w:t>instrument</w:t>
      </w:r>
      <w:r w:rsidR="002F5D6A" w:rsidRPr="00AB0B59">
        <w:rPr>
          <w:rFonts w:ascii="Times New Roman" w:eastAsia="Calibri" w:hAnsi="Times New Roman" w:cs="Times New Roman"/>
          <w:color w:val="000000" w:themeColor="text1"/>
          <w:sz w:val="24"/>
          <w:szCs w:val="24"/>
        </w:rPr>
        <w:t xml:space="preserve"> noise</w:t>
      </w:r>
      <w:r w:rsidR="002F5D6A">
        <w:rPr>
          <w:rFonts w:ascii="Times New Roman" w:eastAsia="Calibri" w:hAnsi="Times New Roman" w:cs="Times New Roman"/>
          <w:color w:val="000000" w:themeColor="text1"/>
          <w:sz w:val="24"/>
          <w:szCs w:val="24"/>
        </w:rPr>
        <w:t>.</w:t>
      </w:r>
      <w:r w:rsidR="002F5D6A">
        <w:rPr>
          <w:rFonts w:ascii="Times New Roman" w:hAnsi="Times New Roman" w:cs="Times New Roman"/>
          <w:color w:val="000000" w:themeColor="text1"/>
          <w:sz w:val="24"/>
          <w:szCs w:val="24"/>
        </w:rPr>
        <w:t xml:space="preserve"> </w:t>
      </w:r>
    </w:p>
    <w:p w14:paraId="778DC836" w14:textId="5FDDABB3" w:rsidR="00C268C5" w:rsidRDefault="004A5E54" w:rsidP="00AB0B59">
      <w:pPr>
        <w:spacing w:line="240" w:lineRule="auto"/>
        <w:jc w:val="both"/>
        <w:rPr>
          <w:rFonts w:ascii="Times New Roman" w:hAnsi="Times New Roman" w:cs="Times New Roman"/>
          <w:sz w:val="24"/>
          <w:szCs w:val="24"/>
        </w:rPr>
      </w:pPr>
      <w:r w:rsidRPr="00AB0B59">
        <w:rPr>
          <w:rFonts w:ascii="Times New Roman" w:eastAsia="Calibri" w:hAnsi="Times New Roman" w:cs="Times New Roman"/>
          <w:color w:val="000000" w:themeColor="text1"/>
          <w:sz w:val="24"/>
          <w:szCs w:val="24"/>
        </w:rPr>
        <w:t xml:space="preserve">However, </w:t>
      </w:r>
      <w:r w:rsidR="00566332" w:rsidRPr="00AB0B59">
        <w:rPr>
          <w:rFonts w:ascii="Times New Roman" w:eastAsia="Calibri" w:hAnsi="Times New Roman" w:cs="Times New Roman"/>
          <w:color w:val="000000" w:themeColor="text1"/>
          <w:sz w:val="24"/>
          <w:szCs w:val="24"/>
        </w:rPr>
        <w:t xml:space="preserve">as in </w:t>
      </w:r>
      <w:r w:rsidRPr="00AB0B59">
        <w:rPr>
          <w:rFonts w:ascii="Times New Roman" w:eastAsia="Calibri" w:hAnsi="Times New Roman" w:cs="Times New Roman"/>
          <w:color w:val="000000" w:themeColor="text1"/>
          <w:sz w:val="24"/>
          <w:szCs w:val="24"/>
        </w:rPr>
        <w:t xml:space="preserve">all legacy passive sensors, MODIS and MISR CTH retrieval algorithms assume a single </w:t>
      </w:r>
      <w:r w:rsidR="00910D30" w:rsidRPr="00AB0B59">
        <w:rPr>
          <w:rFonts w:ascii="Times New Roman" w:eastAsia="Calibri" w:hAnsi="Times New Roman" w:cs="Times New Roman"/>
          <w:color w:val="000000" w:themeColor="text1"/>
          <w:sz w:val="24"/>
          <w:szCs w:val="24"/>
        </w:rPr>
        <w:t xml:space="preserve">cloud layer </w:t>
      </w:r>
      <w:r w:rsidRPr="00AB0B59">
        <w:rPr>
          <w:rFonts w:ascii="Times New Roman" w:eastAsia="Calibri" w:hAnsi="Times New Roman" w:cs="Times New Roman"/>
          <w:color w:val="000000" w:themeColor="text1"/>
          <w:sz w:val="24"/>
          <w:szCs w:val="24"/>
        </w:rPr>
        <w:t>in the</w:t>
      </w:r>
      <w:r w:rsidR="00167348">
        <w:rPr>
          <w:rFonts w:ascii="Times New Roman" w:eastAsia="Calibri" w:hAnsi="Times New Roman" w:cs="Times New Roman"/>
          <w:color w:val="000000" w:themeColor="text1"/>
          <w:sz w:val="24"/>
          <w:szCs w:val="24"/>
        </w:rPr>
        <w:t xml:space="preserve"> scene</w:t>
      </w:r>
      <w:r w:rsidRPr="00AB0B59">
        <w:rPr>
          <w:rFonts w:ascii="Times New Roman" w:eastAsia="Calibri" w:hAnsi="Times New Roman" w:cs="Times New Roman"/>
          <w:color w:val="000000" w:themeColor="text1"/>
          <w:sz w:val="24"/>
          <w:szCs w:val="24"/>
        </w:rPr>
        <w:t xml:space="preserve">. This assumption is often not met in nature as multi-layered clouds occur frequently, with CALIPSO/CloudSat showing that &gt;30% of all clouds occur under various degrees of cloud overlap </w:t>
      </w:r>
      <w:r w:rsidRPr="00AB0B59">
        <w:rPr>
          <w:rFonts w:ascii="Times New Roman" w:hAnsi="Times New Roman" w:cs="Times New Roman"/>
          <w:sz w:val="24"/>
          <w:szCs w:val="24"/>
        </w:rPr>
        <w:fldChar w:fldCharType="begin"/>
      </w:r>
      <w:r w:rsidR="00601066">
        <w:rPr>
          <w:rFonts w:ascii="Times New Roman" w:eastAsia="Calibri" w:hAnsi="Times New Roman" w:cs="Times New Roman"/>
          <w:color w:val="000000" w:themeColor="text1"/>
          <w:sz w:val="24"/>
          <w:szCs w:val="24"/>
        </w:rPr>
        <w:instrText xml:space="preserve"> ADDIN ZOTERO_ITEM CSL_CITATION {"citationID":"jKhG5Rsh","properties":{"unsorted":true,"formattedCitation":"(Sassen et al., 2008; Joiner et al., 2010; Yuan &amp; Oreopoulos, 2013; Y. Li et al., 2015; Oreopoulos et al., 2017; Hong &amp; Di Girolamo, 2020)","plainCitation":"(Sassen et al., 2008; Joiner et al., 2010; Yuan &amp; Oreopoulos, 2013; Y. Li et al., 2015; Oreopoulos et al., 2017; Hong &amp; Di Girolamo, 2020)","dontUpdate":true,"noteIndex":0},"citationItems":[{"id":122,"uris":["http://zotero.org/users/8965493/items/DBJAG8GA"],"itemData":{"id":122,"type":"article-journal","abstract":"The cirrus clouds of the upper troposphere are globally widespread and are important regulators of the radiative balance, and hence climate, of the Earth-atmosphere system. Despite their wide distribution, however, cirrus are difficult to study from satellite radiance measurements or from scattered ground observing sites because they can occur as part of multilayered cloud systems and are characteristically optically thin. The need to better characterize the global distribution of cirrus clouds was therefore a major justification for the formation flying of the CloudSat and CALIPSO satellites, which support a cloud radar and polarization lidar, respectively. Measurements by these active remote sensors, when analyzed by appropriate algorithms, have the ability to identify and accurately measure the locations and heights of this category of clouds. The combined CloudSat/Cloud-Aerosol Lidar and Infrared Pathfinder Satellite Observations (CALIPSO) data cirrus cloud algorithm used in this study is aimed at identifying those clouds that would likely be classified as cirrus by a surface weather observer: it is based on previous experience with multiple remote sensor approaches and knowledge gleaned from extensive surface lidar and radar observations of visually identified cirrus clouds with a minimum of a priori assumptions. We report on the global and seasonal frequencies of cirrus clouds, and on their heights and thicknesses obtained over the initial 1 year of data collected. We find a global average frequency of cirrus cloud occurrence of 16.7%. These new results are compared with other cirrus cloud climatologies and are interpreted in terms of local cirrus cloud formation mechanisms and the responsible global weather phenomena.","container-title":"Journal of Geophysical Research: Atmospheres","DOI":"10.1029/2008JD009972","ISSN":"2156-2202","issue":"D8","language":"en","note":"_eprint: https://onlinelibrary.wiley.com/doi/pdf/10.1029/2008JD009972","source":"Wiley Online Library","title":"Global distribution of cirrus clouds from CloudSat/Cloud-Aerosol Lidar and Infrared Pathfinder Satellite Observations (CALIPSO) measurements","URL":"https://onlinelibrary.wiley.com/doi/abs/10.1029/2008JD009972","volume":"113","author":[{"family":"Sassen","given":"Kenneth"},{"family":"Wang","given":"Zhien"},{"family":"Liu","given":"Dong"}],"accessed":{"date-parts":[["2022",2,8]]},"issued":{"date-parts":[["2008"]]}}},{"id":119,"uris":["http://zotero.org/users/8965493/items/MBV6YKH9"],"itemData":{"id":119,"type":"article-journal","abstract":"&lt;p&gt;&lt;strong class=\"journal-contentHeaderColor\"&gt;Abstract.&lt;/strong&gt; The detection of multiple cloud layers using satellite observations is important for retrieval algorithms as well as climate applications. In this paper, we describe a relatively simple algorithm to detect multiple cloud layers and distinguish them from vertically-extended clouds. The algorithm can be applied to coincident passive sensors that derive both cloud-top pressure from the thermal infrared observations and an estimate of solar photon pathlength from UV, visible, or near-IR measurements. Here, we use data from the A-train afternoon constellation of satellites: cloud-top pressure, cloud optical thickness, the multi-layer flag from the Aqua MODerate-resolution Imaging Spectroradiometer (MODIS) and the optical centroid cloud pressure from the Aura Ozone Monitoring Instrument (OMI). For the first time, we use data from the CloudSat radar to evaluate the results of a multi-layer cloud detection scheme. The cloud classification algorithms applied with different passive sensor configurations compare well with each other as well as with data from CloudSat.&lt;br&gt; &lt;br&gt; We compute monthly mean fractions of pixels containing multi-layer and vertically-extended clouds for January and July 2007 at the OMI spatial resolution (12 km&amp;times;24 km at nadir) and at the 5 km&amp;times;5 km MODIS resolution used for infrared cloud retrievals. There are seasonal variations in the spatial distribution of the different cloud types. The fraction of cloudy pixels containing distinct multi-layer cloud is a strong function of the pixel size. Globally averaged, these fractions are approximately 20% and 10% for OMI and MODIS, respectively. These fractions may be significantly higher or lower depending upon location. There is a much smaller resolution dependence for fractions of pixels containing vertically-extended clouds (~20% for OMI and slightly less for MODIS globally), suggesting larger spatial scales for these clouds. We also find higher fractions of vertically-extended clouds over land as compared with ocean, particularly in the tropics and summer hemisphere.&lt;/p&gt;","container-title":"Atmospheric Measurement Techniques","DOI":"10.5194/amt-3-233-2010","ISSN":"1867-1381","issue":"1","language":"English","note":"publisher: Copernicus GmbH","page":"233-247","source":"amt.copernicus.org","title":"Detection of multi-layer and vertically-extended clouds using A-train sensors","volume":"3","author":[{"family":"Joiner","given":"J."},{"family":"Vasilkov","given":"A. P."},{"family":"Bhartia","given":"P. K."},{"family":"Wind","given":"G."},{"family":"Platnick","given":"S."},{"family":"Menzel","given":"W. P."}],"issued":{"date-parts":[["2010",2,15]]}}},{"id":42,"uris":["http://zotero.org/users/8965493/items/YJZA9JCY"],"itemData":{"id":42,"type":"article-journal","abstract":"AbstractThe global character of overlap between low and high clouds is examined using active satellite sensors. Low-cloud fraction has a strong land-ocean contrast with oceanic values double those over land. Major low-cloud regimes include not only the eastern ocean boundary stratocumulus and shallow cumulus but also those associated with cold air outbreaks downwind of wintertime continents and land stratus over particular geographic areas. Globally, about 30% of low clouds are overlapped by high clouds. The overlap rate exhibits strong spatial variability ranging from higher than 90% in the tropics to less than 5% in subsidence areas and is anticorrelated with subsidence rate and low-cloud fraction. The zonal mean of vertical separation between cloud layers is never smaller than 5 km and its zonal variation closely follows that of tropopause height, implying a tight connection with tropopause dynamics. Possible impacts of cloud overlap on low clouds are discussed.","container-title":"Geophysical Research Letters","DOI":"10.1002/grl.50871","ISSN":"1944-8007","issue":"19","language":"en","note":"_eprint: https://onlinelibrary.wiley.com/doi/pdf/10.1002/grl.50871","page":"5320-5326","source":"Wiley Online Library","title":"On the global character of overlap between low and high clouds","volume":"40","author":[{"family":"Yuan","given":"Tianle"},{"family":"Oreopoulos","given":"Lazaros"}],"issued":{"date-parts":[["2013"]]}}},{"id":303,"uris":["http://zotero.org/users/8965493/items/ZCHXF8HZ"],"itemData":{"id":303,"type":"article-journal","abstract":"Abstract The influence of clouds on the large-scale atmospheric circulation is examined in numerical simulations from an atmospheric general circulation model run with and without atmospheric cloud radiative effects (ACRE). In the extratropics of both hemispheres, the primary impacts of ACRE on the circulation include 1) increases in the meridional temperature gradient and decreases in static stability in the midlatitude upper troposphere, 2) strengthening of the midlatitude jet, 3) increases in extratropical eddy kinetic energy by up to 30%, and 4) increases in precipitation at middle latitudes but decreases at subtropical latitudes. In the tropics, the primary impacts of ACRE include 1) eastward wind anomalies in the tropical upper troposphere–lower stratosphere (UTLS) and 2) reductions in tropical precipitation. The impacts of ACRE on the atmospheric circulation are interpreted in the context of a series of dynamical and physical processes. The changes in the extratropical circulation and precipitation are consistent with the influence of ACRE on the baroclinicity and eddy fluxes of momentum in the extratropical upper troposphere, the changes in the zonal wind in the UTLS with the influence of ACRE on the amplitude of the equatorial planetary waves, and the changes in the tropical precipitation with the energetic constraints on the tropical troposphere. The results make clear that ACRE have a pronounced influence on the atmospheric circulation not only at tropical latitudes, but at extratropical latitudes as well. They highlight the critical importance of correctly simulating ACRE in global climate models.","container-title":"Journal of Climate","DOI":"10.1175/JCLI-D-14-00825.1","ISSN":"0894-8755, 1520-0442","issue":"18","language":"EN","note":"publisher: American Meteorological Society\nsection: Journal of Climate","page":"7263-7278","source":"journals.ametsoc.org","title":"The Influence of Atmospheric Cloud Radiative Effects on the Large-Scale Atmospheric Circulation","volume":"28","author":[{"family":"Li","given":"Ying"},{"family":"Thompson","given":"David W. J."},{"family":"Bony","given":"Sandrine"}],"issued":{"date-parts":[["2015",9,15]]}}},{"id":36,"uris":["http://zotero.org/users/8965493/items/WLFC5UNX"],"itemData":{"id":36,"type":"article-journal","abstract":"Active cloud observations from A-Train's CloudSat and CALIPSO satellites offer new opportunities to examine the vertical structure of hydrometeor layers. We use the 2B-CLDCLASS-LIDAR merged CloudSat-CALIPSO product to examine global aspects of hydrometeor vertical stratification. We group the data into major cloud vertical structure (CVS) classes based on our interpretation of how clouds in three standard atmospheric layers overlap and provide their global frequency of occurrence. The two most frequent CVS classes are single-layer (per our definition) low and high clouds that represent 53% of cloudy skies, followed by high clouds overlying low clouds, and vertically extensive clouds that occupy near-contiguously a large portion of the troposphere. The prevalence of these configurations changes seasonally and geographically, between daytime and nighttime, and between continents and oceans. The radiative effects of the CVS classes reveal the major radiative warmers and coolers from the perspective of the planet as a whole, the surface, and the atmosphere. Single-layer low clouds dominate planetary and atmospheric cooling and thermal infrared surface warming. We also investigate the consistency between passive and active views of clouds by providing the CVS breakdowns of Moderate Resolution Imaging Spectroradiometer cloud regimes for spatiotemporally coincident MODIS-Aqua (also on the A-Train) and CloudSat-CALIPSO daytime observations. When the analysis is expanded for a more in-depth look at the most heterogeneous of the MODIS cloud regimes, it ultimately confirms previous interpretations of their makeup that did not have the benefit of collocated active observations.","container-title":"Journal of Geophysical Research: Atmospheres","DOI":"10.1002/2017JD026629","ISSN":"2169-8996","issue":"17","language":"en","note":"_eprint: https://onlinelibrary.wiley.com/doi/pdf/10.1002/2017JD026629","page":"9280-9300","source":"Wiley Online Library","title":"New insights about cloud vertical structure from CloudSat and CALIPSO observations","volume":"122","author":[{"family":"Oreopoulos","given":"Lazaros"},{"family":"Cho","given":"Nayeong"},{"family":"Lee","given":"Dongmin"}],"issued":{"date-parts":[["2017"]]}}},{"id":178,"uris":["http://zotero.org/users/8965493/items/HU7SGHND"],"itemData":{"id":178,"type":"article-journal","abstract":"&lt;p&gt;&lt;strong class=\"journal-contentHeaderColor\"&gt;Abstract.&lt;/strong&gt; This study examines the climatology of cloud phase over Southeast Asia (SEA) based on A-Train satellite observations. Using the combined CloudSat–CALIPSO (CC) data, five main cloud groups are investigated: ice-only, ice-above-liquid, liquid-only, ice-above-mixed, and mixed-only clouds that have annual mean frequencies of 28.6&amp;thinsp;%, 20.1&amp;thinsp;%, 16.0&amp;thinsp;%, 9.3&amp;thinsp;%, and 6.7&amp;thinsp;%, respectively. Liquid-only clouds tend to occur in relatively cold, dry, and stable lower troposphere. The other four cloud groups appear more frequently in relatively warm, humid, and unstable conditions, and their seasonal distributions move with the Asian monsoon and the Intertropical Convergence Zone (ITCZ). Liquid clouds are found to be highly inhomogeneous based on the heterogeneity index (&lt;span class=\"inline-formula\"&gt;&lt;i&gt;H&lt;/i&gt;&lt;sub&gt;&lt;i&gt;σ&lt;/i&gt;&lt;/sub&gt;&lt;/span&gt;) from Aqua Moderate Resolution Imaging Spectroradiometer (MODIS), while ice-only and mixed-only clouds are often very smooth. Ice-above-liquid clouds are more heterogeneous than ice-only clouds owing to ice clouds being optically thin. We demonstrate that the distribution of clear-sky &lt;span class=\"inline-formula\"&gt;&lt;i&gt;H&lt;/i&gt;&lt;sub&gt;&lt;i&gt;σ&lt;/i&gt;&lt;/sub&gt;&lt;/span&gt; has a long tail towards heterogeneous values that are caused by undetected subpixel cloud within both CC and MODIS datasets. The reflectance at 0.645&amp;thinsp;&lt;span class=\"inline-formula\"&gt;µ&lt;/span&gt;m (&lt;span class=\"inline-formula\"&gt;&lt;i&gt;R&lt;/i&gt;&lt;sub&gt;0.645&lt;/sub&gt;&lt;/span&gt;) and brightness temperature at 11&amp;thinsp;&lt;span class=\"inline-formula\"&gt;µ&lt;/span&gt;m (BT&lt;span class=\"inline-formula\"&gt;&lt;sub&gt;11&lt;/sub&gt;&lt;/span&gt;) of CC ice-only, liquid-only, and ice-above-liquid clouds show peak frequencies near that of clear sky (&lt;span class=\"inline-formula\"&gt;&lt;i&gt;R&lt;/i&gt;&lt;sub&gt;0.645&lt;/sub&gt;</w:instrText>
      </w:r>
      <w:r w:rsidR="00601066">
        <w:rPr>
          <w:rFonts w:ascii="Cambria Math" w:eastAsia="Calibri" w:hAnsi="Cambria Math" w:cs="Cambria Math"/>
          <w:color w:val="000000" w:themeColor="text1"/>
          <w:sz w:val="24"/>
          <w:szCs w:val="24"/>
        </w:rPr>
        <w:instrText>∼</w:instrText>
      </w:r>
      <w:r w:rsidR="00601066">
        <w:rPr>
          <w:rFonts w:ascii="Times New Roman" w:eastAsia="Calibri" w:hAnsi="Times New Roman" w:cs="Times New Roman"/>
          <w:color w:val="000000" w:themeColor="text1"/>
          <w:sz w:val="24"/>
          <w:szCs w:val="24"/>
        </w:rPr>
        <w:instrText>0.02&lt;/span&gt;; BT&lt;span class=\"inline-formula\"&gt;&lt;sub&gt;11&lt;/sub&gt;</w:instrText>
      </w:r>
      <w:r w:rsidR="00601066">
        <w:rPr>
          <w:rFonts w:ascii="Cambria Math" w:eastAsia="Calibri" w:hAnsi="Cambria Math" w:cs="Cambria Math"/>
          <w:color w:val="000000" w:themeColor="text1"/>
          <w:sz w:val="24"/>
          <w:szCs w:val="24"/>
        </w:rPr>
        <w:instrText>∼</w:instrText>
      </w:r>
      <w:r w:rsidR="00601066">
        <w:rPr>
          <w:rFonts w:ascii="Times New Roman" w:eastAsia="Calibri" w:hAnsi="Times New Roman" w:cs="Times New Roman"/>
          <w:color w:val="000000" w:themeColor="text1"/>
          <w:sz w:val="24"/>
          <w:szCs w:val="24"/>
        </w:rPr>
        <w:instrText>294&lt;/span&gt;&amp;thinsp;K), which explains why up to 30&amp;thinsp;% of these CC cloud groups are classified as clear by MODIS. In contrast, mixed-only clouds are thick (average top &lt;span class=\"inline-formula\"&gt;</w:instrText>
      </w:r>
      <w:r w:rsidR="00601066">
        <w:rPr>
          <w:rFonts w:ascii="Cambria Math" w:eastAsia="Calibri" w:hAnsi="Cambria Math" w:cs="Cambria Math"/>
          <w:color w:val="000000" w:themeColor="text1"/>
          <w:sz w:val="24"/>
          <w:szCs w:val="24"/>
        </w:rPr>
        <w:instrText>∼</w:instrText>
      </w:r>
      <w:r w:rsidR="00601066">
        <w:rPr>
          <w:rFonts w:ascii="Times New Roman" w:eastAsia="Calibri" w:hAnsi="Times New Roman" w:cs="Times New Roman"/>
          <w:color w:val="000000" w:themeColor="text1"/>
          <w:sz w:val="24"/>
          <w:szCs w:val="24"/>
        </w:rPr>
        <w:instrText>13&lt;/span&gt;&amp;thinsp;km), bright (average &lt;span class=\"inline-formula\"&gt;&lt;i&gt;R&lt;/i&gt;&lt;sub&gt;0.645&lt;/sub&gt;</w:instrText>
      </w:r>
      <w:r w:rsidR="00601066">
        <w:rPr>
          <w:rFonts w:ascii="Cambria Math" w:eastAsia="Calibri" w:hAnsi="Cambria Math" w:cs="Cambria Math"/>
          <w:color w:val="000000" w:themeColor="text1"/>
          <w:sz w:val="24"/>
          <w:szCs w:val="24"/>
        </w:rPr>
        <w:instrText>∼</w:instrText>
      </w:r>
      <w:r w:rsidR="00601066">
        <w:rPr>
          <w:rFonts w:ascii="Times New Roman" w:eastAsia="Calibri" w:hAnsi="Times New Roman" w:cs="Times New Roman"/>
          <w:color w:val="000000" w:themeColor="text1"/>
          <w:sz w:val="24"/>
          <w:szCs w:val="24"/>
        </w:rPr>
        <w:instrText>0.6&lt;/span&gt;), and cold (average BT&lt;span class=\"inline-formula\"&gt;&lt;sub&gt;11&lt;/sub&gt;&lt;/span&gt; &lt;span class=\"inline-formula\"&gt;</w:instrText>
      </w:r>
      <w:r w:rsidR="00601066">
        <w:rPr>
          <w:rFonts w:ascii="Cambria Math" w:eastAsia="Calibri" w:hAnsi="Cambria Math" w:cs="Cambria Math"/>
          <w:color w:val="000000" w:themeColor="text1"/>
          <w:sz w:val="24"/>
          <w:szCs w:val="24"/>
        </w:rPr>
        <w:instrText>∼</w:instrText>
      </w:r>
      <w:r w:rsidR="00601066">
        <w:rPr>
          <w:rFonts w:ascii="Times New Roman" w:eastAsia="Calibri" w:hAnsi="Times New Roman" w:cs="Times New Roman"/>
          <w:color w:val="000000" w:themeColor="text1"/>
          <w:sz w:val="24"/>
          <w:szCs w:val="24"/>
        </w:rPr>
        <w:instrText xml:space="preserve">234&lt;/span&gt;&amp;thinsp;K). Cloud phase comparison between CC and MODIS reveals only modest agreement, with the best agreement (73&amp;thinsp;%) occurring between CC ice-above-mixed and MODIS ice clouds. The intraseasonal and interannual behaviors of the all-sky &lt;span class=\"inline-formula\"&gt;&lt;i&gt;H&lt;/i&gt;&lt;sub&gt;&lt;i&gt;σ&lt;/i&gt;&lt;/sub&gt;&lt;/span&gt; and spectral signatures follow that of cloud phase and vary with the Madden–Julian oscillation (MJO) and the El Niño–Southern Oscillation (ENSO) phases.&lt;/p&gt;","container-title":"Atmospheric Chemistry and Physics","DOI":"10.5194/acp-20-8267-2020","ISSN":"1680-7316","issue":"13","language":"English","note":"publisher: Copernicus GmbH","page":"8267-8291","source":"acp.copernicus.org","title":"Cloud phase characteristics over Southeast Asia from A-Train satellite observations","volume":"20","author":[{"family":"Hong","given":"Yulan"},{"family":"Di Girolamo","given":"Larry"}],"issued":{"date-parts":[["2020",7,16]]}}}],"schema":"https://github.com/citation-style-language/schema/raw/master/csl-citation.json"} </w:instrText>
      </w:r>
      <w:r w:rsidRPr="00AB0B59">
        <w:rPr>
          <w:rFonts w:ascii="Times New Roman" w:hAnsi="Times New Roman" w:cs="Times New Roman"/>
          <w:sz w:val="24"/>
          <w:szCs w:val="24"/>
        </w:rPr>
        <w:fldChar w:fldCharType="separate"/>
      </w:r>
      <w:r w:rsidR="008B2532" w:rsidRPr="00AB0B59">
        <w:rPr>
          <w:rFonts w:ascii="Times New Roman" w:hAnsi="Times New Roman" w:cs="Times New Roman"/>
          <w:sz w:val="24"/>
          <w:szCs w:val="24"/>
        </w:rPr>
        <w:t>(Sassen et al., 2008; Joiner et al., 2010; Yuan &amp; Oreopoulos, 2013; Li et al., 2015; Oreopoulos et al., 2017; Hong &amp; Di Girolamo, 2020)</w:t>
      </w:r>
      <w:r w:rsidRPr="00AB0B59">
        <w:rPr>
          <w:rFonts w:ascii="Times New Roman" w:hAnsi="Times New Roman" w:cs="Times New Roman"/>
          <w:sz w:val="24"/>
          <w:szCs w:val="24"/>
        </w:rPr>
        <w:fldChar w:fldCharType="end"/>
      </w:r>
      <w:r w:rsidRPr="00AB0B59">
        <w:rPr>
          <w:rFonts w:ascii="Times New Roman" w:eastAsia="Calibri" w:hAnsi="Times New Roman" w:cs="Times New Roman"/>
          <w:color w:val="000000" w:themeColor="text1"/>
          <w:sz w:val="24"/>
          <w:szCs w:val="24"/>
        </w:rPr>
        <w:t xml:space="preserve">. </w:t>
      </w:r>
      <w:r w:rsidR="00D2176A">
        <w:rPr>
          <w:rFonts w:ascii="Times New Roman" w:hAnsi="Times New Roman" w:cs="Times New Roman"/>
          <w:sz w:val="24"/>
          <w:szCs w:val="24"/>
        </w:rPr>
        <w:t>The single-layer assumption</w:t>
      </w:r>
      <w:r w:rsidR="00566332" w:rsidRPr="00AB0B59">
        <w:rPr>
          <w:rFonts w:ascii="Times New Roman" w:hAnsi="Times New Roman" w:cs="Times New Roman"/>
          <w:sz w:val="24"/>
          <w:szCs w:val="24"/>
        </w:rPr>
        <w:t>, coupled with the</w:t>
      </w:r>
      <w:r w:rsidR="00910D30" w:rsidRPr="00AB0B59">
        <w:rPr>
          <w:rFonts w:ascii="Times New Roman" w:hAnsi="Times New Roman" w:cs="Times New Roman"/>
          <w:sz w:val="24"/>
          <w:szCs w:val="24"/>
        </w:rPr>
        <w:t xml:space="preserve"> lack of an active sensor,</w:t>
      </w:r>
      <w:r w:rsidR="00566332" w:rsidRPr="00AB0B59">
        <w:rPr>
          <w:rFonts w:ascii="Times New Roman" w:hAnsi="Times New Roman" w:cs="Times New Roman"/>
          <w:sz w:val="24"/>
          <w:szCs w:val="24"/>
        </w:rPr>
        <w:t xml:space="preserve"> means that</w:t>
      </w:r>
      <w:r w:rsidR="00910D30" w:rsidRPr="00AB0B59">
        <w:rPr>
          <w:rFonts w:ascii="Times New Roman" w:hAnsi="Times New Roman" w:cs="Times New Roman"/>
          <w:sz w:val="24"/>
          <w:szCs w:val="24"/>
        </w:rPr>
        <w:t xml:space="preserve"> </w:t>
      </w:r>
      <w:r w:rsidR="00D2176A">
        <w:rPr>
          <w:rFonts w:ascii="Times New Roman" w:hAnsi="Times New Roman" w:cs="Times New Roman"/>
          <w:sz w:val="24"/>
          <w:szCs w:val="24"/>
        </w:rPr>
        <w:t xml:space="preserve">accuracy of CTH </w:t>
      </w:r>
      <w:r w:rsidR="005F507F" w:rsidRPr="00AB0B59">
        <w:rPr>
          <w:rFonts w:ascii="Times New Roman" w:hAnsi="Times New Roman" w:cs="Times New Roman"/>
          <w:sz w:val="24"/>
          <w:szCs w:val="24"/>
        </w:rPr>
        <w:t xml:space="preserve">retrievals </w:t>
      </w:r>
      <w:r w:rsidR="00D2176A">
        <w:rPr>
          <w:rFonts w:ascii="Times New Roman" w:hAnsi="Times New Roman" w:cs="Times New Roman"/>
          <w:sz w:val="24"/>
          <w:szCs w:val="24"/>
        </w:rPr>
        <w:t>for</w:t>
      </w:r>
      <w:r w:rsidR="00D2176A" w:rsidRPr="00AB0B59">
        <w:rPr>
          <w:rFonts w:ascii="Times New Roman" w:hAnsi="Times New Roman" w:cs="Times New Roman"/>
          <w:sz w:val="24"/>
          <w:szCs w:val="24"/>
        </w:rPr>
        <w:t xml:space="preserve"> </w:t>
      </w:r>
      <w:r w:rsidR="00566332" w:rsidRPr="00AB0B59">
        <w:rPr>
          <w:rFonts w:ascii="Times New Roman" w:hAnsi="Times New Roman" w:cs="Times New Roman"/>
          <w:sz w:val="24"/>
          <w:szCs w:val="24"/>
        </w:rPr>
        <w:t>multi-layered clouds from Terra</w:t>
      </w:r>
      <w:r w:rsidR="00910D30" w:rsidRPr="00AB0B59">
        <w:rPr>
          <w:rFonts w:ascii="Times New Roman" w:hAnsi="Times New Roman" w:cs="Times New Roman"/>
          <w:sz w:val="24"/>
          <w:szCs w:val="24"/>
        </w:rPr>
        <w:t xml:space="preserve"> is poor. </w:t>
      </w:r>
      <w:r w:rsidRPr="00AB0B59">
        <w:rPr>
          <w:rFonts w:ascii="Times New Roman" w:eastAsia="Calibri" w:hAnsi="Times New Roman" w:cs="Times New Roman"/>
          <w:color w:val="000000" w:themeColor="text1"/>
          <w:sz w:val="24"/>
          <w:szCs w:val="24"/>
        </w:rPr>
        <w:t xml:space="preserve">Net cloud radiative effect strongly mirrors the degree of cloud overlap, as vertical hydrometeor distribution controls the relative strengths of longwave and shortwave effects </w:t>
      </w:r>
      <w:r w:rsidRPr="00AB0B59">
        <w:rPr>
          <w:rFonts w:ascii="Times New Roman" w:eastAsia="Calibri" w:hAnsi="Times New Roman" w:cs="Times New Roman"/>
          <w:color w:val="000000" w:themeColor="text1"/>
          <w:sz w:val="24"/>
          <w:szCs w:val="24"/>
        </w:rPr>
        <w:fldChar w:fldCharType="begin"/>
      </w:r>
      <w:r w:rsidR="00601066">
        <w:rPr>
          <w:rFonts w:ascii="Times New Roman" w:eastAsia="Calibri" w:hAnsi="Times New Roman" w:cs="Times New Roman"/>
          <w:color w:val="000000" w:themeColor="text1"/>
          <w:sz w:val="24"/>
          <w:szCs w:val="24"/>
        </w:rPr>
        <w:instrText xml:space="preserve"> ADDIN ZOTERO_ITEM CSL_CITATION {"citationID":"ohqilrp9","properties":{"unsorted":true,"formattedCitation":"(J. Li et al., 2011; L\\uc0\\u8217{}Ecuyer et al., 2019)","plainCitation":"(J. Li et al., 2011; L’Ecuyer et al., 2019)","dontUpdate":true,"noteIndex":0},"citationItems":[{"id":125,"uris":["http://zotero.org/users/8965493/items/JDAH8TH5"],"itemData":{"id":125,"type":"article-journal","abstract":"Clouds alter general circulation through modification of the radiative heating profile within the atmosphere. Their effects are complex and depend on height, vertical structure, and phase. The instantaneous cloud radiative effect (CRE) induced by multi-layered (ML) and single-layer (SL) clouds is estimated by analyzing data collected by the Cloud–Aerosol Lidar and Infrared Pathfinder Satellite Observation (CALIPSO), CloudSat, and Clouds and Earth’s Radiation Energy Budget System (CERES) missions from March 2007 through February 2008. The CRE differences between ML and SL clouds at the top of the atmosphere (TOA) and at the surface were also examined. The zonal mean shortwave (SW) CRE differences between the ML and SL clouds at the TOA and surface were positive at most latitudes, peaking at 120Wm−2 in the tropics and dropping to −30Wm−2 at higher latitudes. This indicated that the ML clouds usually reflected less sunlight at the TOA and transmitted more to the surface than the SL clouds, due to their higher cloud top heights. The zonal mean longwave (LW) CRE differences between ML and SL clouds at the TOA and surface were relatively small, ranging from −30 to 30Wm−2. This showed that the ML clouds only increased the amount of thermal radiation at the TOA relative to the SL clouds in the tropics, decreasing it elsewhere. In other words, ML clouds tended to cool the atmosphere in the tropics and warm it elsewhere when compared to SL clouds. The zonal mean net CRE differences were positive at most latitudes and dominated by the SW CRE differences.","collection-title":"International Symposium on Atmospheric Light Scattering and Remote Sensing (ISALSaRS’09)","container-title":"Journal of Quantitative Spectroscopy and Radiative Transfer","DOI":"10.1016/j.jqsrt.2010.10.006","ISSN":"0022-4073","issue":"2","journalAbbreviation":"Journal of Quantitative Spectroscopy and Radiative Transfer","language":"en","page":"361-375","source":"ScienceDirect","title":"Radiative effect differences between multi-layered and single-layer clouds derived from CERES, CALIPSO, and CloudSat data","volume":"112","author":[{"family":"Li","given":"Jiming"},{"family":"Yi","given":"Yuhong"},{"family":"Minnis","given":"Patrick"},{"family":"Huang","given":"Jianping"},{"family":"Yan","given":"Hongru"},{"family":"Ma","given":"Yuejie"},{"family":"Wang","given":"Wencai"},{"family":"Kirk Ayers","given":"J."}],"issued":{"date-parts":[["2011",1,1]]}}},{"id":30,"uris":["http://zotero.org/users/8965493/items/MAIAGFL9"],"itemData":{"id":30,"type":"article-journal","abstract":"Abstract This study revisits the classical problem of quantifying the radiative effects of unique cloud types in the era of spaceborne active observations. The radiative effects of nine cloud types, distinguished based on their vertical structure defined by CloudSat and CALIPSO observations, are assessed at both the top of the atmosphere and the surface. The contributions from single- and multilayered clouds are explicitly diagnosed. The global, annual mean net cloud radiative effect at the top of the atmosphere is found to be −17.1 ± 4.2 W m−2 owing to −44.2 ± 2 W m−2 of shortwave cooling and 27.1 ± 3.7 W m−2 of longwave heating. Leveraging explicit cloud base and vertical structure information, we further estimate the annual mean net cloud radiative effect at the surface to be −24.8 ± 8.7 W m−2 (−51.1 ± 7.8 W m−2 in the shortwave and 26.3 ± 3.8 W m−2 in the longwave). Multilayered clouds are found to exert the strongest influence on the top-of-atmosphere energy balance. However, a strong asymmetry in net cloud radiative cooling between the hemispheres (8.6 W m−2) is dominated by enhanced cooling from stratocumulus over the southern oceans. It is found that there is no corresponding asymmetry at the surface owing to enhanced longwave emission by southern ocean clouds in winter, which offsets a substantial fraction of their impact on solar absorption in summer. Thus the asymmetry in cloud radiative effects is entirely realized as an atmosphere heating imbalance between the hemispheres.","container-title":"Journal of Climate","DOI":"10.1175/JCLI-D-18-0753.1","ISSN":"0894-8755, 1520-0442","issue":"19","language":"EN","note":"publisher: American Meteorological Society\nsection: Journal of Climate","page":"6197-6217","source":"journals.ametsoc.org","title":"Reassessing the Effect of Cloud Type on Earth’s Energy Balance in the Age of Active Spaceborne Observations. Part I: Top of Atmosphere and Surface","title-short":"Reassessing the Effect of Cloud Type on Earth’s Energy Balance in the Age of Active Spaceborne Observations. Part I","volume":"32","author":[{"family":"L’Ecuyer","given":"Tristan S."},{"family":"Hang","given":"Yun"},{"family":"Matus","given":"Alexander V."},{"family":"Wang","given":"Zhien"}],"issued":{"date-parts":[["2019",10,1]]}}}],"schema":"https://github.com/citation-style-language/schema/raw/master/csl-citation.json"} </w:instrText>
      </w:r>
      <w:r w:rsidRPr="00AB0B59">
        <w:rPr>
          <w:rFonts w:ascii="Times New Roman" w:eastAsia="Calibri" w:hAnsi="Times New Roman" w:cs="Times New Roman"/>
          <w:color w:val="000000" w:themeColor="text1"/>
          <w:sz w:val="24"/>
          <w:szCs w:val="24"/>
        </w:rPr>
        <w:fldChar w:fldCharType="separate"/>
      </w:r>
      <w:r w:rsidR="005F507F" w:rsidRPr="00AB0B59">
        <w:rPr>
          <w:rFonts w:ascii="Times New Roman" w:hAnsi="Times New Roman" w:cs="Times New Roman"/>
          <w:sz w:val="24"/>
          <w:szCs w:val="24"/>
        </w:rPr>
        <w:t>(Li et al., 2011; L’Ecuyer et al., 2019)</w:t>
      </w:r>
      <w:r w:rsidRPr="00AB0B59">
        <w:rPr>
          <w:rFonts w:ascii="Times New Roman" w:eastAsia="Calibri" w:hAnsi="Times New Roman" w:cs="Times New Roman"/>
          <w:color w:val="000000" w:themeColor="text1"/>
          <w:sz w:val="24"/>
          <w:szCs w:val="24"/>
        </w:rPr>
        <w:fldChar w:fldCharType="end"/>
      </w:r>
      <w:r w:rsidRPr="00AB0B59">
        <w:rPr>
          <w:rFonts w:ascii="Times New Roman" w:eastAsia="Calibri" w:hAnsi="Times New Roman" w:cs="Times New Roman"/>
          <w:color w:val="000000" w:themeColor="text1"/>
          <w:sz w:val="24"/>
          <w:szCs w:val="24"/>
        </w:rPr>
        <w:t xml:space="preserve">, especially in the tropics </w:t>
      </w:r>
      <w:r w:rsidRPr="00AB0B59">
        <w:rPr>
          <w:rFonts w:ascii="Times New Roman" w:eastAsia="Calibri" w:hAnsi="Times New Roman" w:cs="Times New Roman"/>
          <w:color w:val="000000" w:themeColor="text1"/>
          <w:sz w:val="24"/>
          <w:szCs w:val="24"/>
        </w:rPr>
        <w:fldChar w:fldCharType="begin"/>
      </w:r>
      <w:r w:rsidR="003E09D1" w:rsidRPr="00AB0B59">
        <w:rPr>
          <w:rFonts w:ascii="Times New Roman" w:eastAsia="Calibri" w:hAnsi="Times New Roman" w:cs="Times New Roman"/>
          <w:color w:val="000000" w:themeColor="text1"/>
          <w:sz w:val="24"/>
          <w:szCs w:val="24"/>
        </w:rPr>
        <w:instrText xml:space="preserve"> ADDIN ZOTERO_ITEM CSL_CITATION {"citationID":"CNIwzS2h","properties":{"formattedCitation":"(Kang et al., 2020)","plainCitation":"(Kang et al., 2020)","noteIndex":0},"citationItems":[{"id":45,"uris":["http://zotero.org/users/8965493/items/AVC4GKPC"],"itemData":{"id":45,"type":"article-journal","abstract":"Since high and low clouds ubiquitously overlie the Tropical Western Pacific (TWP) region, the cloud radiative effect (CRE) cannot be influenced by either high or low clouds, but by combinations of the clouds. This study investigates the CRE of multi-layered clouds in TWP via a radiative transfer model, Streamer. We assumed that multi-layered clouds are composed of full coverage of high clouds overlying low clouds with fractional coverage. The simulation results show that low clouds readily change CREs from positive to negative in the case of optically thin high clouds, even if the fraction of low clouds takes 10% of that of high clouds. Also, various combinations of physical properties of multi-layered high and low clouds allow more CRE variability (− 253.76 to 93.10 W m−2) than single-layered clouds do (− 101.62 to 96.95 W m−2). Even in the same conditions (total column cloud optical thickness = 15 and high cloud top pressure = 200 hPa), the multi-layer clouds have various CREs from − 180.55 to 45.64 W m−2, while the single-layer high clouds − 2.00 W m−2. These findings are also comparable with satellite observations from CERES and CALIPSO. The present study suggests that considerable uncertainty of radiative effects of high clouds over TWP can attribute to low clouds below high clouds.","container-title":"Geoscience Letters","DOI":"10.1186/s40562-020-00156-6","ISSN":"2196-4092","issue":"1","journalAbbreviation":"Geoscience Letters","page":"7","source":"BioMed Central","title":"On the cloud radiative effect for tropical high clouds overlying low clouds","volume":"7","author":[{"family":"Kang","given":"Hyoji"},{"family":"Choi","given":"Yong-Sang"},{"family":"Hwang","given":"Jiwon"},{"family":"Kim","given":"Hye-Sil"}],"issued":{"date-parts":[["2020",5,29]]}}}],"schema":"https://github.com/citation-style-language/schema/raw/master/csl-citation.json"} </w:instrText>
      </w:r>
      <w:r w:rsidRPr="00AB0B59">
        <w:rPr>
          <w:rFonts w:ascii="Times New Roman" w:eastAsia="Calibri" w:hAnsi="Times New Roman" w:cs="Times New Roman"/>
          <w:color w:val="000000" w:themeColor="text1"/>
          <w:sz w:val="24"/>
          <w:szCs w:val="24"/>
        </w:rPr>
        <w:fldChar w:fldCharType="separate"/>
      </w:r>
      <w:r w:rsidR="003E09D1" w:rsidRPr="00AB0B59">
        <w:rPr>
          <w:rFonts w:ascii="Times New Roman" w:hAnsi="Times New Roman" w:cs="Times New Roman"/>
          <w:sz w:val="24"/>
          <w:szCs w:val="24"/>
        </w:rPr>
        <w:t>(Kang et al., 2020)</w:t>
      </w:r>
      <w:r w:rsidRPr="00AB0B59">
        <w:rPr>
          <w:rFonts w:ascii="Times New Roman" w:eastAsia="Calibri" w:hAnsi="Times New Roman" w:cs="Times New Roman"/>
          <w:color w:val="000000" w:themeColor="text1"/>
          <w:sz w:val="24"/>
          <w:szCs w:val="24"/>
        </w:rPr>
        <w:fldChar w:fldCharType="end"/>
      </w:r>
      <w:r w:rsidRPr="00AB0B59">
        <w:rPr>
          <w:rFonts w:ascii="Times New Roman" w:eastAsia="Calibri" w:hAnsi="Times New Roman" w:cs="Times New Roman"/>
          <w:color w:val="000000" w:themeColor="text1"/>
          <w:sz w:val="24"/>
          <w:szCs w:val="24"/>
        </w:rPr>
        <w:t xml:space="preserve">. By far the most dominant multi-layered cloud regime is </w:t>
      </w:r>
      <w:r w:rsidR="00D2176A">
        <w:rPr>
          <w:rFonts w:ascii="Times New Roman" w:eastAsia="Calibri" w:hAnsi="Times New Roman" w:cs="Times New Roman"/>
          <w:color w:val="000000" w:themeColor="text1"/>
          <w:sz w:val="24"/>
          <w:szCs w:val="24"/>
        </w:rPr>
        <w:t xml:space="preserve">a </w:t>
      </w:r>
      <w:r w:rsidRPr="00AB0B59">
        <w:rPr>
          <w:rFonts w:ascii="Times New Roman" w:eastAsia="Calibri" w:hAnsi="Times New Roman" w:cs="Times New Roman"/>
          <w:color w:val="000000" w:themeColor="text1"/>
          <w:sz w:val="24"/>
          <w:szCs w:val="24"/>
        </w:rPr>
        <w:t xml:space="preserve">2-layered system with thin cirrus overlaying water clouds, followed by thin cirrus overlying mixed-phase clouds </w:t>
      </w:r>
      <w:r w:rsidRPr="00AB0B59">
        <w:rPr>
          <w:rFonts w:ascii="Times New Roman" w:eastAsia="Calibri" w:hAnsi="Times New Roman" w:cs="Times New Roman"/>
          <w:color w:val="000000" w:themeColor="text1"/>
          <w:sz w:val="24"/>
          <w:szCs w:val="24"/>
        </w:rPr>
        <w:fldChar w:fldCharType="begin"/>
      </w:r>
      <w:r w:rsidRPr="00AB0B59">
        <w:rPr>
          <w:rFonts w:ascii="Times New Roman" w:eastAsia="Calibri" w:hAnsi="Times New Roman" w:cs="Times New Roman"/>
          <w:color w:val="000000" w:themeColor="text1"/>
          <w:sz w:val="24"/>
          <w:szCs w:val="24"/>
        </w:rPr>
        <w:instrText xml:space="preserve"> ADDIN ZOTERO_ITEM CSL_CITATION {"citationID":"DFi4JCxJ","properties":{"formattedCitation":"(Oreopoulos et al., 2017; Wang &amp; Dessler, 2006)","plainCitation":"(Oreopoulos et al., 2017; Wang &amp; Dessler, 2006)","dontUpdate":true,"noteIndex":0},"citationItems":[{"id":36,"uris":["http://zotero.org/users/8965493/items/WLFC5UNX"],"itemData":{"id":36,"type":"article-journal","abstract":"Active cloud observations from A-Train's CloudSat and CALIPSO satellites offer new opportunities to examine the vertical structure of hydrometeor layers. We use the 2B-CLDCLASS-LIDAR merged CloudSat-CALIPSO product to examine global aspects of hydrometeor vertical stratification. We group the data into major cloud vertical structure (CVS) classes based on our interpretation of how clouds in three standard atmospheric layers overlap and provide their global frequency of occurrence. The two most frequent CVS classes are single-layer (per our definition) low and high clouds that represent 53% of cloudy skies, followed by high clouds overlying low clouds, and vertically extensive clouds that occupy near-contiguously a large portion of the troposphere. The prevalence of these configurations changes seasonally and geographically, between daytime and nighttime, and between continents and oceans. The radiative effects of the CVS classes reveal the major radiative warmers and coolers from the perspective of the planet as a whole, the surface, and the atmosphere. Single-layer low clouds dominate planetary and atmospheric cooling and thermal infrared surface warming. We also investigate the consistency between passive and active views of clouds by providing the CVS breakdowns of Moderate Resolution Imaging Spectroradiometer cloud regimes for spatiotemporally coincident MODIS-Aqua (also on the A-Train) and CloudSat-CALIPSO daytime observations. When the analysis is expanded for a more in-depth look at the most heterogeneous of the MODIS cloud regimes, it ultimately confirms previous interpretations of their makeup that did not have the benefit of collocated active observations.","container-title":"Journal of Geophysical Research: Atmospheres","DOI":"10.1002/2017JD026629","ISSN":"2169-8996","issue":"17","language":"en","note":"_eprint: https://onlinelibrary.wiley.com/doi/pdf/10.1002/2017JD026629","page":"9280-9300","source":"Wiley Online Library","title":"New insights about cloud vertical structure from CloudSat and CALIPSO observations","volume":"122","author":[{"family":"Oreopoulos","given":"Lazaros"},{"family":"Cho","given":"Nayeong"},{"family":"Lee","given":"Dongmin"}],"issued":{"date-parts":[["2017"]]}}},{"id":39,"uris":["http://zotero.org/users/8965493/items/E5AU9JUS"],"itemData":{"id":39,"type":"article-journal","abstract":"This study uses ICESat/GLAS instantaneous observations from 29 September to 18 November 2003 to investigate cloud overlap statistics between 10°S–20°N. The results show that 75.1% of profiles detect clouds: 46.5% are single layer and 28.6% multilayer clouds (cloud layers are separated by 0.5km). Using a definition of cloud type based on cloud heights and laser attenuation information, cloud overlap statistics are derived by analyzing 96.4% of the cloudy profiles. The most frequent overlap occurs between cirrus clouds and boundary layer clouds, which accounts for 31.88% of boundary clouds. 23.8% of deep convection has overlying cirrus clouds. We find that differences exist between the cloud overlap fraction from the GLAS observations and one calculated from the random overlap assumption commonly used by climate models.","container-title":"Geophysical Research Letters","DOI":"10.1029/2005GL024350","ISSN":"1944-8007","issue":"15","language":"en","note":"_eprint: https://onlinelibrary.wiley.com/doi/pdf/10.1029/2005GL024350","source":"Wiley Online Library","title":"Instantaneous cloud overlap statistics in the tropical area revealed by ICESat/GLAS data","URL":"https://onlinelibrary.wiley.com/doi/abs/10.1029/2005GL024350","volume":"33","author":[{"family":"Wang","given":"Likun"},{"family":"Dessler","given":"Andrew E."}],"accessed":{"date-parts":[["2022",2,7]]},"issued":{"date-parts":[["2006"]]}}}],"schema":"https://github.com/citation-style-language/schema/raw/master/csl-citation.json"} </w:instrText>
      </w:r>
      <w:r w:rsidRPr="00AB0B59">
        <w:rPr>
          <w:rFonts w:ascii="Times New Roman" w:eastAsia="Calibri" w:hAnsi="Times New Roman" w:cs="Times New Roman"/>
          <w:color w:val="000000" w:themeColor="text1"/>
          <w:sz w:val="24"/>
          <w:szCs w:val="24"/>
        </w:rPr>
        <w:fldChar w:fldCharType="separate"/>
      </w:r>
      <w:r w:rsidRPr="00AB0B59">
        <w:rPr>
          <w:rFonts w:ascii="Times New Roman" w:eastAsia="Calibri" w:hAnsi="Times New Roman" w:cs="Times New Roman"/>
          <w:color w:val="000000" w:themeColor="text1"/>
          <w:sz w:val="24"/>
          <w:szCs w:val="24"/>
        </w:rPr>
        <w:t>(Wang &amp; Dessler, 2006; Oreopoulos et al., 2017; Hong and Di Girolamo 2020)</w:t>
      </w:r>
      <w:r w:rsidRPr="00AB0B59">
        <w:rPr>
          <w:rFonts w:ascii="Times New Roman" w:eastAsia="Calibri" w:hAnsi="Times New Roman" w:cs="Times New Roman"/>
          <w:color w:val="000000" w:themeColor="text1"/>
          <w:sz w:val="24"/>
          <w:szCs w:val="24"/>
        </w:rPr>
        <w:fldChar w:fldCharType="end"/>
      </w:r>
      <w:r w:rsidRPr="00AB0B59">
        <w:rPr>
          <w:rFonts w:ascii="Times New Roman" w:eastAsia="Calibri" w:hAnsi="Times New Roman" w:cs="Times New Roman"/>
          <w:color w:val="000000" w:themeColor="text1"/>
          <w:sz w:val="24"/>
          <w:szCs w:val="24"/>
        </w:rPr>
        <w:t xml:space="preserve">. </w:t>
      </w:r>
      <w:r w:rsidR="004842B2" w:rsidRPr="00AB0B59">
        <w:rPr>
          <w:rFonts w:ascii="Times New Roman" w:hAnsi="Times New Roman" w:cs="Times New Roman"/>
          <w:sz w:val="24"/>
          <w:szCs w:val="24"/>
        </w:rPr>
        <w:t xml:space="preserve">As such, one can argue that accurate estimation of cloud </w:t>
      </w:r>
      <w:r w:rsidR="00910D30" w:rsidRPr="00AB0B59">
        <w:rPr>
          <w:rFonts w:ascii="Times New Roman" w:hAnsi="Times New Roman" w:cs="Times New Roman"/>
          <w:sz w:val="24"/>
          <w:szCs w:val="24"/>
        </w:rPr>
        <w:t>overlap</w:t>
      </w:r>
      <w:r w:rsidR="004842B2" w:rsidRPr="00AB0B59">
        <w:rPr>
          <w:rFonts w:ascii="Times New Roman" w:hAnsi="Times New Roman" w:cs="Times New Roman"/>
          <w:sz w:val="24"/>
          <w:szCs w:val="24"/>
        </w:rPr>
        <w:t xml:space="preserve"> parameters </w:t>
      </w:r>
      <w:r w:rsidR="005F507F" w:rsidRPr="00AB0B59">
        <w:rPr>
          <w:rFonts w:ascii="Times New Roman" w:hAnsi="Times New Roman" w:cs="Times New Roman"/>
          <w:sz w:val="24"/>
          <w:szCs w:val="24"/>
        </w:rPr>
        <w:t xml:space="preserve">(e.g., </w:t>
      </w:r>
      <w:r w:rsidR="004842B2" w:rsidRPr="00AB0B59">
        <w:rPr>
          <w:rFonts w:ascii="Times New Roman" w:hAnsi="Times New Roman" w:cs="Times New Roman"/>
          <w:sz w:val="24"/>
          <w:szCs w:val="24"/>
        </w:rPr>
        <w:t>frequency of overlap or the properties of individual layers</w:t>
      </w:r>
      <w:r w:rsidR="00910D30" w:rsidRPr="00AB0B59">
        <w:rPr>
          <w:rFonts w:ascii="Times New Roman" w:hAnsi="Times New Roman" w:cs="Times New Roman"/>
          <w:sz w:val="24"/>
          <w:szCs w:val="24"/>
        </w:rPr>
        <w:t xml:space="preserve">) by a space-based </w:t>
      </w:r>
      <w:r w:rsidR="00A61C5B">
        <w:rPr>
          <w:rFonts w:ascii="Times New Roman" w:hAnsi="Times New Roman" w:cs="Times New Roman"/>
          <w:sz w:val="24"/>
          <w:szCs w:val="24"/>
        </w:rPr>
        <w:t xml:space="preserve">radiometric </w:t>
      </w:r>
      <w:r w:rsidR="00910D30" w:rsidRPr="00AB0B59">
        <w:rPr>
          <w:rFonts w:ascii="Times New Roman" w:hAnsi="Times New Roman" w:cs="Times New Roman"/>
          <w:sz w:val="24"/>
          <w:szCs w:val="24"/>
        </w:rPr>
        <w:t>sensor is strongly tied to its ability to retrieve the presence and properties of cirrus within a scene.</w:t>
      </w:r>
      <w:r w:rsidRPr="00AB0B59">
        <w:rPr>
          <w:rFonts w:ascii="Times New Roman" w:hAnsi="Times New Roman" w:cs="Times New Roman"/>
          <w:sz w:val="24"/>
          <w:szCs w:val="24"/>
        </w:rPr>
        <w:t xml:space="preserve"> </w:t>
      </w:r>
    </w:p>
    <w:p w14:paraId="3E297177" w14:textId="2AB757B2" w:rsidR="004A5E54" w:rsidRPr="00C268C5" w:rsidRDefault="00D2176A" w:rsidP="00AB0B59">
      <w:pPr>
        <w:spacing w:line="240" w:lineRule="auto"/>
        <w:jc w:val="both"/>
        <w:rPr>
          <w:rFonts w:ascii="Times New Roman" w:eastAsia="Calibri" w:hAnsi="Times New Roman" w:cs="Times New Roman"/>
          <w:color w:val="000000" w:themeColor="text1"/>
          <w:sz w:val="24"/>
          <w:szCs w:val="24"/>
        </w:rPr>
      </w:pPr>
      <w:r>
        <w:rPr>
          <w:rFonts w:ascii="Times New Roman" w:hAnsi="Times New Roman" w:cs="Times New Roman"/>
          <w:sz w:val="24"/>
          <w:szCs w:val="24"/>
        </w:rPr>
        <w:t xml:space="preserve">A-Train observations have shown that the distribution of thin cirrus </w:t>
      </w:r>
      <w:r w:rsidR="006E64DA">
        <w:rPr>
          <w:rFonts w:ascii="Times New Roman" w:hAnsi="Times New Roman" w:cs="Times New Roman"/>
          <w:sz w:val="24"/>
          <w:szCs w:val="24"/>
        </w:rPr>
        <w:t>(</w:t>
      </w:r>
      <w:r>
        <w:rPr>
          <w:rFonts w:ascii="Times New Roman" w:hAnsi="Times New Roman" w:cs="Times New Roman"/>
          <w:sz w:val="24"/>
          <w:szCs w:val="24"/>
        </w:rPr>
        <w:t>detected by lidar but not by radar</w:t>
      </w:r>
      <w:r w:rsidR="006E64DA">
        <w:rPr>
          <w:rFonts w:ascii="Times New Roman" w:hAnsi="Times New Roman" w:cs="Times New Roman"/>
          <w:sz w:val="24"/>
          <w:szCs w:val="24"/>
        </w:rPr>
        <w:t>)</w:t>
      </w:r>
      <w:r>
        <w:rPr>
          <w:rFonts w:ascii="Times New Roman" w:hAnsi="Times New Roman" w:cs="Times New Roman"/>
          <w:sz w:val="24"/>
          <w:szCs w:val="24"/>
        </w:rPr>
        <w:t xml:space="preserve"> have a mean cloud OD of </w:t>
      </w:r>
      <w:r w:rsidRPr="00AB0B59">
        <w:rPr>
          <w:rFonts w:ascii="Times New Roman" w:hAnsi="Times New Roman" w:cs="Times New Roman"/>
          <w:sz w:val="24"/>
          <w:szCs w:val="24"/>
        </w:rPr>
        <w:t>0.1±0.1</w:t>
      </w:r>
      <w:r>
        <w:rPr>
          <w:rFonts w:ascii="Times New Roman" w:hAnsi="Times New Roman" w:cs="Times New Roman"/>
          <w:sz w:val="24"/>
          <w:szCs w:val="24"/>
        </w:rPr>
        <w:t xml:space="preserve"> </w:t>
      </w:r>
      <w:r w:rsidRPr="00AB0B59">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{"citationID":"iaHGuENk","properties":{"formattedCitation":"(Haladay &amp; Stephens, 2009)","plainCitation":"(Haladay &amp; Stephens, 2009)","noteIndex":0},"citationItems":[{"id":"jT8HOLI3/O8JsqkKz","uris":["http://www.mendeley.com/documents/?uuid=55b04e0b-fc47-35df-9218-fc15b5115f82"],"itemData":{"DOI":"10.1029/2008JD010675","ISSN":"01480227","abstract":"The joint detection characteristics of both the CloudSat radar and Cloud-Aerosol Lidar and Infrared Pathfinder Satellite Observations (CALIPSO) lidar are used to study tropical thin cirrus observed between 20°N and 20°S. The thin ice cloud category (TIC-1) of cirrus consists of those clouds detected by the lidar but not the radar whereas the TIC-2 cirrus category consists of clouds detected by both sensors. Tropical TIC-1 cirrus clouds between 20°N and 20°S are high, are optically thin, and have an approximate cloud cover in the defined region of 30%. Almost a third of this occurrence is in the form of single layers of cloudiness without any clouds below. These TIC-1 clouds also exhibit a marked seasonal variation, especially away from the equator, consistent with the shifts in annual cycle of convection with latitude. Lidar-based estimates of optical depth, uncorrected for multiple scattering, suggest that the TIC-1 optical depths range between 0.02 and 0.3. The ice water path of TIC-1 clouds is also estimated to be between 0.5 and 4 g m&lt;sup&gt;-2&lt;/sup&gt;. The radiative properties of the TIC-1 clouds are also deduced from CloudSat flux data products at the top, at the bottom, and within the atmosphere. The influence of these clouds on the instantaneous reflected solar fluxes is determined to be less than 2 W m&lt;sup&gt;-2&lt;/sup&gt;. The effects of TIC-1 clouds on the instantaneous outgoing longwave fluxes are estimated to be </w:instrText>
      </w:r>
      <w:r>
        <w:rPr>
          <w:rFonts w:ascii="Cambria Math" w:hAnsi="Cambria Math" w:cs="Cambria Math"/>
          <w:sz w:val="24"/>
          <w:szCs w:val="24"/>
        </w:rPr>
        <w:instrText>∼</w:instrText>
      </w:r>
      <w:r>
        <w:rPr>
          <w:rFonts w:ascii="Times New Roman" w:hAnsi="Times New Roman" w:cs="Times New Roman"/>
          <w:sz w:val="24"/>
          <w:szCs w:val="24"/>
        </w:rPr>
        <w:instrText xml:space="preserve">20 W m&lt;sup&gt;-2&lt;/sup&gt;, and the impact of these TIC-1 clouds on the tropics-wide average of the infrared heating is </w:instrText>
      </w:r>
      <w:r>
        <w:rPr>
          <w:rFonts w:ascii="Cambria Math" w:hAnsi="Cambria Math" w:cs="Cambria Math"/>
          <w:sz w:val="24"/>
          <w:szCs w:val="24"/>
        </w:rPr>
        <w:instrText>∼</w:instrText>
      </w:r>
      <w:r>
        <w:rPr>
          <w:rFonts w:ascii="Times New Roman" w:hAnsi="Times New Roman" w:cs="Times New Roman"/>
          <w:sz w:val="24"/>
          <w:szCs w:val="24"/>
        </w:rPr>
        <w:instrText xml:space="preserve">4 W m&lt;sup&gt;-2&lt;/sup&gt;. Copyright 2009 by the American Geophysical Union.","author":[{"dropping-particle":"","family":"Haladay","given":"Taryn","non-dropping-particle":"","parse-names":false,"suffix":""},{"dropping-particle":"","family":"Stephens","given":"Graeme","non-dropping-particle":"","parse-names":false,"suffix":""}],"container-title":"Journal of Geophysical Research Atmospheres","id":"ITEM-1","issue":"8","issued":{"date-parts":[["2009","4","27"]]},"publisher":"Blackwell Publishing Ltd","title":"Characteristics of tropical thin cirrus clouds deduced from joint CloudSat and CALIPSO observations","type":"article-journal","volume":"114"}}],"schema":"https://github.com/citation-style-language/schema/raw/master/csl-citation.json"}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(Haladay &amp; Stephens, 2009)</w:t>
      </w:r>
      <w:r w:rsidRPr="00AB0B59">
        <w:rPr>
          <w:rFonts w:ascii="Times New Roman" w:hAnsi="Times New Roman" w:cs="Times New Roman"/>
          <w:sz w:val="24"/>
          <w:szCs w:val="24"/>
        </w:rPr>
        <w:fldChar w:fldCharType="end"/>
      </w:r>
      <w:r>
        <w:rPr>
          <w:rFonts w:ascii="Times New Roman" w:hAnsi="Times New Roman" w:cs="Times New Roman"/>
          <w:sz w:val="24"/>
          <w:szCs w:val="24"/>
        </w:rPr>
        <w:t>.</w:t>
      </w:r>
      <w:r w:rsidRPr="00AB0B59">
        <w:rPr>
          <w:rFonts w:ascii="Times New Roman" w:hAnsi="Times New Roman" w:cs="Times New Roman"/>
          <w:sz w:val="24"/>
          <w:szCs w:val="24"/>
        </w:rPr>
        <w:t xml:space="preserve"> </w:t>
      </w:r>
      <w:r>
        <w:rPr>
          <w:rFonts w:ascii="Times New Roman" w:hAnsi="Times New Roman" w:cs="Times New Roman"/>
          <w:sz w:val="24"/>
          <w:szCs w:val="24"/>
        </w:rPr>
        <w:t>~</w:t>
      </w:r>
      <w:r w:rsidRPr="00AB0B59">
        <w:rPr>
          <w:rFonts w:ascii="Times New Roman" w:hAnsi="Times New Roman" w:cs="Times New Roman"/>
          <w:sz w:val="24"/>
          <w:szCs w:val="24"/>
        </w:rPr>
        <w:t xml:space="preserve">60% of such cirrus in the tropics </w:t>
      </w:r>
      <w:r>
        <w:rPr>
          <w:rFonts w:ascii="Times New Roman" w:hAnsi="Times New Roman" w:cs="Times New Roman"/>
          <w:sz w:val="24"/>
          <w:szCs w:val="24"/>
        </w:rPr>
        <w:t xml:space="preserve">between </w:t>
      </w:r>
      <w:r w:rsidRPr="00AB0B59">
        <w:rPr>
          <w:rFonts w:ascii="Times New Roman" w:hAnsi="Times New Roman" w:cs="Times New Roman"/>
          <w:sz w:val="24"/>
          <w:szCs w:val="24"/>
        </w:rPr>
        <w:t xml:space="preserve">±20º latitude </w:t>
      </w:r>
      <w:r>
        <w:rPr>
          <w:rFonts w:ascii="Times New Roman" w:hAnsi="Times New Roman" w:cs="Times New Roman"/>
          <w:sz w:val="24"/>
          <w:szCs w:val="24"/>
        </w:rPr>
        <w:t xml:space="preserve">have at least one lower cloud layer present </w:t>
      </w:r>
      <w:r w:rsidRPr="00AB0B59">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{"citationID":"iaHGuENk","properties":{"formattedCitation":"(Haladay &amp; Stephens, 2009)","plainCitation":"(Haladay &amp; Stephens, 2009)","noteIndex":0},"citationItems":[{"id":"jT8HOLI3/O8JsqkKz","uris":["http://www.mendeley.com/documents/?uuid=55b04e0b-fc47-35df-9218-fc15b5115f82"],"itemData":{"DOI":"10.1029/2008JD010675","ISSN":"01480227","abstract":"The joint detection characteristics of both the CloudSat radar and Cloud-Aerosol Lidar and Infrared Pathfinder Satellite Observations (CALIPSO) lidar are used to study tropical thin cirrus observed between 20°N and 20°S. The thin ice cloud category (TIC-1) of cirrus consists of those clouds detected by the lidar but not the radar whereas the TIC-2 cirrus category consists of clouds detected by both sensors. Tropical TIC-1 cirrus clouds between 20°N and 20°S are high, are optically thin, and have an approximate cloud cover in the defined region of 30%. Almost a third of this occurrence is in the form of single layers of cloudiness without any clouds below. These TIC-1 clouds also exhibit a marked seasonal variation, especially away from the equator, consistent with the shifts in annual cycle of convection with latitude. Lidar-based estimates of optical depth, uncorrected for multiple scattering, suggest that the TIC-1 optical depths range between 0.02 and 0.3. The ice water path of TIC-1 clouds is also estimated to be between 0.5 and 4 g m&lt;sup&gt;-2&lt;/sup&gt;. The radiative properties of the TIC-1 clouds are also deduced from CloudSat flux data products at the top, at the bottom, and within the atmosphere. The influence of these clouds on the instantaneous reflected solar fluxes is determined to be less than 2 W m&lt;sup&gt;-2&lt;/sup&gt;. The effects of TIC-1 clouds on the instantaneous outgoing longwave fluxes are estimated to be </w:instrText>
      </w:r>
      <w:r>
        <w:rPr>
          <w:rFonts w:ascii="Cambria Math" w:hAnsi="Cambria Math" w:cs="Cambria Math"/>
          <w:sz w:val="24"/>
          <w:szCs w:val="24"/>
        </w:rPr>
        <w:instrText>∼</w:instrText>
      </w:r>
      <w:r>
        <w:rPr>
          <w:rFonts w:ascii="Times New Roman" w:hAnsi="Times New Roman" w:cs="Times New Roman"/>
          <w:sz w:val="24"/>
          <w:szCs w:val="24"/>
        </w:rPr>
        <w:instrText xml:space="preserve">20 W m&lt;sup&gt;-2&lt;/sup&gt;, and the impact of these TIC-1 clouds on the tropics-wide average of the infrared heating is </w:instrText>
      </w:r>
      <w:r>
        <w:rPr>
          <w:rFonts w:ascii="Cambria Math" w:hAnsi="Cambria Math" w:cs="Cambria Math"/>
          <w:sz w:val="24"/>
          <w:szCs w:val="24"/>
        </w:rPr>
        <w:instrText>∼</w:instrText>
      </w:r>
      <w:r>
        <w:rPr>
          <w:rFonts w:ascii="Times New Roman" w:hAnsi="Times New Roman" w:cs="Times New Roman"/>
          <w:sz w:val="24"/>
          <w:szCs w:val="24"/>
        </w:rPr>
        <w:instrText xml:space="preserve">4 W m&lt;sup&gt;-2&lt;/sup&gt;. Copyright 2009 by the American Geophysical Union.","author":[{"dropping-particle":"","family":"Haladay","given":"Taryn","non-dropping-particle":"","parse-names":false,"suffix":""},{"dropping-particle":"","family":"Stephens","given":"Graeme","non-dropping-particle":"","parse-names":false,"suffix":""}],"container-title":"Journal of Geophysical Research Atmospheres","id":"ITEM-1","issue":"8","issued":{"date-parts":[["2009","4","27"]]},"publisher":"Blackwell Publishing Ltd","title":"Characteristics of tropical thin cirrus clouds deduced from joint CloudSat and CALIPSO observations","type":"article-journal","volume":"114"}}],"schema":"https://github.com/citation-style-language/schema/raw/master/csl-citation.json"}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(Haladay &amp; Stephens, 2009)</w:t>
      </w:r>
      <w:r w:rsidRPr="00AB0B59">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A5E54" w:rsidRPr="00AB0B59">
        <w:rPr>
          <w:rFonts w:ascii="Times New Roman" w:hAnsi="Times New Roman" w:cs="Times New Roman"/>
          <w:sz w:val="24"/>
          <w:szCs w:val="24"/>
        </w:rPr>
        <w:t xml:space="preserve">The </w:t>
      </w:r>
      <w:r w:rsidR="00195387">
        <w:rPr>
          <w:rFonts w:ascii="Times New Roman" w:hAnsi="Times New Roman" w:cs="Times New Roman"/>
          <w:sz w:val="24"/>
          <w:szCs w:val="24"/>
        </w:rPr>
        <w:t xml:space="preserve">statistics of </w:t>
      </w:r>
      <w:r w:rsidR="004A5E54" w:rsidRPr="00AB0B59">
        <w:rPr>
          <w:rFonts w:ascii="Times New Roman" w:hAnsi="Times New Roman" w:cs="Times New Roman"/>
          <w:sz w:val="24"/>
          <w:szCs w:val="24"/>
        </w:rPr>
        <w:t>cirrus OD distribution from Terra</w:t>
      </w:r>
      <w:r>
        <w:rPr>
          <w:rFonts w:ascii="Times New Roman" w:hAnsi="Times New Roman" w:cs="Times New Roman"/>
          <w:sz w:val="24"/>
          <w:szCs w:val="24"/>
        </w:rPr>
        <w:t>-MODIS</w:t>
      </w:r>
      <w:r w:rsidR="004A5E54" w:rsidRPr="00AB0B59">
        <w:rPr>
          <w:rFonts w:ascii="Times New Roman" w:hAnsi="Times New Roman" w:cs="Times New Roman"/>
          <w:sz w:val="24"/>
          <w:szCs w:val="24"/>
        </w:rPr>
        <w:t xml:space="preserve"> is markedly different from the A-Train record </w:t>
      </w:r>
      <w:r w:rsidR="004A5E54" w:rsidRPr="00AB0B59">
        <w:rPr>
          <w:rFonts w:ascii="Times New Roman" w:hAnsi="Times New Roman" w:cs="Times New Roman"/>
          <w:sz w:val="24"/>
          <w:szCs w:val="24"/>
        </w:rPr>
        <w:fldChar w:fldCharType="begin" w:fldLock="1"/>
      </w:r>
      <w:r w:rsidR="00262E96">
        <w:rPr>
          <w:rFonts w:ascii="Times New Roman" w:hAnsi="Times New Roman" w:cs="Times New Roman"/>
          <w:sz w:val="24"/>
          <w:szCs w:val="24"/>
        </w:rPr>
        <w:instrText xml:space="preserve"> ADDIN ZOTERO_ITEM CSL_CITATION {"citationID":"omBfLlDi","properties":{"formattedCitation":"(King et al., 2013)","plainCitation":"(King et al., 2013)","noteIndex":0},"citationItems":[{"id":"jT8HOLI3/PdICHLqJ","uris":["http://www.mendeley.com/documents/?uuid=eec3f51b-25f6-30b7-9559-d87c6fe5888c"],"itemData":{"DOI":"10.1109/TGRS.2012.2227333","ISSN":"01962892","abstract":"Cloud properties have been retrieved from the Moderate Resolution Imaging Spectroradiometer (MODIS) over 12 years of continuous observations from Terra and over nine years from Aqua. Results include the spatial and temporal distribution of cloud fraction, the cloud top pressure and cloud top temperature, and the cloud optical thickness and effective radius of both liquid water and ice clouds. Globally, the cloud fraction derived by the MODIS cloud mask is </w:instrText>
      </w:r>
      <w:r w:rsidR="00262E96">
        <w:rPr>
          <w:rFonts w:ascii="Cambria Math" w:hAnsi="Cambria Math" w:cs="Cambria Math"/>
          <w:sz w:val="24"/>
          <w:szCs w:val="24"/>
        </w:rPr>
        <w:instrText>∼</w:instrText>
      </w:r>
      <w:r w:rsidR="00262E96">
        <w:rPr>
          <w:rFonts w:ascii="Times New Roman" w:hAnsi="Times New Roman" w:cs="Times New Roman"/>
          <w:sz w:val="24"/>
          <w:szCs w:val="24"/>
        </w:rPr>
        <w:instrText xml:space="preserve">67%, with somewhat more clouds over land during the afternoon and less clouds over ocean in the afternoon, with very little difference in global cloud cover between Terra and Aqua. Overall, the cloud fraction over land is </w:instrText>
      </w:r>
      <w:r w:rsidR="00262E96">
        <w:rPr>
          <w:rFonts w:ascii="Cambria Math" w:hAnsi="Cambria Math" w:cs="Cambria Math"/>
          <w:sz w:val="24"/>
          <w:szCs w:val="24"/>
        </w:rPr>
        <w:instrText>∼</w:instrText>
      </w:r>
      <w:r w:rsidR="00262E96">
        <w:rPr>
          <w:rFonts w:ascii="Times New Roman" w:hAnsi="Times New Roman" w:cs="Times New Roman"/>
          <w:sz w:val="24"/>
          <w:szCs w:val="24"/>
        </w:rPr>
        <w:instrText xml:space="preserve"> 55%, with a distinctive seasonal cycle, whereas the ocean cloudiness is much higher, around 72%, with much reduced seasonal variation. Aqua and Terra have comparable zonal cloud top pressures, with Aqua having somewhat higher clouds (cloud top pressures lower by 100 hPa) over land due to afternoon deep convection. The coldest cloud tops (colder than 230 K) generally occur over Antarctica and the high clouds in the tropics. The cloud effective particle radius of liquid water clouds is significantly larger over ocean (mode 12-13 μm) than land (mode 10-11 μm ), consistent with the variation in hygroscopic aerosol concentrations that provide cloud condensation nuclei necessary for cloud formation. We also find the effective radius to be 2-3 μm larger in the southern hemisphere than in the northern hemisphere, likely reflecting differences in sources of cloud condensation nuclei. © 1980-2012 IEEE.","author":[{"dropping-particle":"","family":"King","given":"Michael D.","non-dropping-particle":"","parse-names":false,"suffix":""},{"dropping-particle":"","family":"Platnick","given":"Steven","non-dropping-particle":"","parse-names":false,"suffix":""},{"dropping-particle":"","family":"Menzel","given":"W. Paul","non-dropping-particle":"","parse-names":false,"suffix":""},{"dropping-particle":"","family":"Ackerman","given":"Steven A.","non-dropping-particle":"","parse-names":false,"suffix":""},{"dropping-particle":"","family":"Hubanks","given":"Paul A.","non-dropping-particle":"","parse-names":false,"suffix":""}],"container-title":"IEEE Transactions on Geoscience and Remote Sensing","id":"ITEM-1","issue":"7","issued":{"date-parts":[["2013"]]},"page":"3826-3852","title":"Spatial and temporal distribution of clouds observed by MODIS onboard the terra and aqua satellites","type":"article-journal","volume":"51"}}],"schema":"https://github.com/citation-style-language/schema/raw/master/csl-citation.json"} </w:instrText>
      </w:r>
      <w:r w:rsidR="004A5E54" w:rsidRPr="00AB0B59">
        <w:rPr>
          <w:rFonts w:ascii="Times New Roman" w:hAnsi="Times New Roman" w:cs="Times New Roman"/>
          <w:sz w:val="24"/>
          <w:szCs w:val="24"/>
        </w:rPr>
        <w:fldChar w:fldCharType="separate"/>
      </w:r>
      <w:r w:rsidR="003E09D1" w:rsidRPr="00AB0B59">
        <w:rPr>
          <w:rFonts w:ascii="Times New Roman" w:hAnsi="Times New Roman" w:cs="Times New Roman"/>
          <w:sz w:val="24"/>
          <w:szCs w:val="24"/>
        </w:rPr>
        <w:t>(King et al., 2013)</w:t>
      </w:r>
      <w:r w:rsidR="004A5E54" w:rsidRPr="00AB0B59">
        <w:rPr>
          <w:rFonts w:ascii="Times New Roman" w:hAnsi="Times New Roman" w:cs="Times New Roman"/>
          <w:sz w:val="24"/>
          <w:szCs w:val="24"/>
        </w:rPr>
        <w:fldChar w:fldCharType="end"/>
      </w:r>
      <w:r w:rsidR="008E0C15">
        <w:rPr>
          <w:rFonts w:ascii="Times New Roman" w:hAnsi="Times New Roman" w:cs="Times New Roman"/>
          <w:sz w:val="24"/>
          <w:szCs w:val="24"/>
        </w:rPr>
        <w:t>, with the Terra-MODIS suggesting much greater mean cirrus OD than A-train active sensors</w:t>
      </w:r>
      <w:r w:rsidR="004A5E54" w:rsidRPr="00AB0B59">
        <w:rPr>
          <w:rFonts w:ascii="Times New Roman" w:hAnsi="Times New Roman" w:cs="Times New Roman"/>
          <w:sz w:val="24"/>
          <w:szCs w:val="24"/>
        </w:rPr>
        <w:t xml:space="preserve">. </w:t>
      </w:r>
      <w:r w:rsidR="004A5E54" w:rsidRPr="00AB0B59">
        <w:rPr>
          <w:rFonts w:ascii="Times New Roman" w:eastAsia="Calibri" w:hAnsi="Times New Roman" w:cs="Times New Roman"/>
          <w:sz w:val="24"/>
          <w:szCs w:val="24"/>
        </w:rPr>
        <w:t xml:space="preserve">As such, if the Terra records are to reach full maturity as climate </w:t>
      </w:r>
      <w:r w:rsidR="004A5E54" w:rsidRPr="00AB0B59">
        <w:rPr>
          <w:rFonts w:ascii="Times New Roman" w:eastAsia="Calibri" w:hAnsi="Times New Roman" w:cs="Times New Roman"/>
          <w:sz w:val="24"/>
          <w:szCs w:val="24"/>
        </w:rPr>
        <w:lastRenderedPageBreak/>
        <w:t>record</w:t>
      </w:r>
      <w:r>
        <w:rPr>
          <w:rFonts w:ascii="Times New Roman" w:eastAsia="Calibri" w:hAnsi="Times New Roman" w:cs="Times New Roman"/>
          <w:sz w:val="24"/>
          <w:szCs w:val="24"/>
        </w:rPr>
        <w:t>s</w:t>
      </w:r>
      <w:r w:rsidR="004A5E54" w:rsidRPr="00AB0B59">
        <w:rPr>
          <w:rFonts w:ascii="Times New Roman" w:eastAsia="Calibri" w:hAnsi="Times New Roman" w:cs="Times New Roman"/>
          <w:sz w:val="24"/>
          <w:szCs w:val="24"/>
        </w:rPr>
        <w:t xml:space="preserve">, attention must be paid to improving the detection of </w:t>
      </w:r>
      <w:r w:rsidR="0076463D" w:rsidRPr="00AB0B59">
        <w:rPr>
          <w:rFonts w:ascii="Times New Roman" w:eastAsia="Calibri" w:hAnsi="Times New Roman" w:cs="Times New Roman"/>
          <w:sz w:val="24"/>
          <w:szCs w:val="24"/>
        </w:rPr>
        <w:t xml:space="preserve">cirrus, especially under </w:t>
      </w:r>
      <w:r w:rsidR="004A5E54" w:rsidRPr="00AB0B59">
        <w:rPr>
          <w:rFonts w:ascii="Times New Roman" w:eastAsia="Calibri" w:hAnsi="Times New Roman" w:cs="Times New Roman"/>
          <w:sz w:val="24"/>
          <w:szCs w:val="24"/>
        </w:rPr>
        <w:t xml:space="preserve">cloud overlap. </w:t>
      </w:r>
      <w:r w:rsidR="0049709B" w:rsidRPr="00AB0B59">
        <w:rPr>
          <w:rFonts w:ascii="Times New Roman" w:eastAsia="Calibri" w:hAnsi="Times New Roman" w:cs="Times New Roman"/>
          <w:sz w:val="24"/>
          <w:szCs w:val="24"/>
        </w:rPr>
        <w:t>Such i</w:t>
      </w:r>
      <w:r w:rsidR="004A5E54" w:rsidRPr="00AB0B59">
        <w:rPr>
          <w:rFonts w:ascii="Times New Roman" w:eastAsia="Calibri" w:hAnsi="Times New Roman" w:cs="Times New Roman"/>
          <w:sz w:val="24"/>
          <w:szCs w:val="24"/>
        </w:rPr>
        <w:t xml:space="preserve">mproved estimates of vertical variability of cloud heights </w:t>
      </w:r>
      <w:r w:rsidR="0074669C">
        <w:rPr>
          <w:rFonts w:ascii="Times New Roman" w:eastAsia="Calibri" w:hAnsi="Times New Roman" w:cs="Times New Roman"/>
          <w:sz w:val="24"/>
          <w:szCs w:val="24"/>
        </w:rPr>
        <w:t xml:space="preserve">from Terra </w:t>
      </w:r>
      <w:r w:rsidR="004A5E54" w:rsidRPr="00AB0B59">
        <w:rPr>
          <w:rFonts w:ascii="Times New Roman" w:eastAsia="Calibri" w:hAnsi="Times New Roman" w:cs="Times New Roman"/>
          <w:sz w:val="24"/>
          <w:szCs w:val="24"/>
        </w:rPr>
        <w:t xml:space="preserve">can not only impact studies of long-term climate variability </w:t>
      </w:r>
      <w:r w:rsidR="004A5E54" w:rsidRPr="00AB0B59">
        <w:rPr>
          <w:rFonts w:ascii="Times New Roman" w:eastAsia="Calibri" w:hAnsi="Times New Roman" w:cs="Times New Roman"/>
          <w:sz w:val="24"/>
          <w:szCs w:val="24"/>
        </w:rPr>
        <w:fldChar w:fldCharType="begin"/>
      </w:r>
      <w:r w:rsidR="003E09D1" w:rsidRPr="00AB0B59">
        <w:rPr>
          <w:rFonts w:ascii="Times New Roman" w:eastAsia="Calibri" w:hAnsi="Times New Roman" w:cs="Times New Roman"/>
          <w:sz w:val="24"/>
          <w:szCs w:val="24"/>
        </w:rPr>
        <w:instrText xml:space="preserve"> ADDIN ZOTERO_ITEM CSL_CITATION {"citationID":"p6D1yXYN","properties":{"formattedCitation":"(Davies, 2019; Geiss &amp; Marchand, 2019)","plainCitation":"(Davies, 2019; Geiss &amp; Marchand, 2019)","noteIndex":0},"citationItems":[{"id":102,"uris":["http://zotero.org/users/8965493/items/22ZY4F42"],"itemData":{"id":102,"type":"article-journal","abstract":"Cloud-top height is an important climate variable due to its greenhouse effect, as well as being a useful indicator of circulation patterns. We use effective height anomalies from stereo retrievals at a horizontal resolution of 1.1 km after subtracting regional and seasonal mean values. After 18 years, any trend in the global average height anomaly remains hidden by the stronger influence of intermittent El Niño–Southern Oscillation (ENSO) events. However, interesting teleconnections and oscillatory patterns in regional cloud heights are starting to emerge. Different teleconnection patterns are now evident during the El Niño and La Niña phases giving rise to high values of the correlation coefficient between many global regions and the Central Pacific, which shows the greatest connection to ENSO. Cloud heights over the Central Pacific and Maritime Continent oscillate out of phase with each other and have nearly synchronous zero anomalies with a mean separation of about 1.8 years. These are lagged by one month from similar zero values in the Southern Oscillation Index. Surface zonal wind anomalies for these two regions also oscillate out of phase with each other, and are highly correlated with the height anomalies, leading them by one month.","container-title":"Remote Sensing","DOI":"10.3390/rs11010032","ISSN":"2072-4292","issue":"1","language":"en","note":"number: 1\npublisher: Multidisciplinary Digital Publishing Institute","page":"32","source":"www.mdpi.com","title":"ENSO and Teleconnections Observed Using MISR Cloud Height Anomalies","volume":"11","author":[{"family":"Davies","given":"Roger"}],"issued":{"date-parts":[["2019",1]]}}},{"id":105,"uris":["http://zotero.org/users/8965493/items/JXLBMHZ2"],"itemData":{"id":105,"type":"article-journal","abstract":"&lt;p&gt;&lt;strong class=\"journal-contentHeaderColor\"&gt;Abstract.&lt;/strong&gt; Linear temporal trends in cloud fraction over the extratropical oceans, observed by NASA's Multi-angle Imaging SpectroRadiometer (MISR) during the period from 2000 to 2013, are examined in the context of coincident European Centre for Medium-Range Weather Forecasts (ECMWF) reanalysis data using a maximum covariance analysis. Changes in specific cloud types defined with respect to cloud-top height and cloud optical depth are related to trends in reanalysis variables. A pattern of reduced high-altitude optically thick cloud and increased low-altitude cloud of moderate optical depth is found to be associated with increased temperatures, geopotential heights, and anti-cyclonic flow over the extratropical oceans. These and other trends in cloud occurrence are shown to be correlated with changes in the El Niño–Southern Oscillation (ENSO), the Pacific Decadal Oscillation (PDO), the North Pacific index (NPI), and the Southern Annular Mode (SAM).&lt;/p&gt;","container-title":"Atmospheric Chemistry and Physics","DOI":"10.5194/acp-19-7547-2019","ISSN":"1680-7316","issue":"11","language":"English","note":"publisher: Copernicus GmbH","page":"7547-7565","source":"acp.copernicus.org","title":"Cloud responses to climate variability over the extratropical oceans as observed by MISR and MODIS","volume":"19","author":[{"family":"Geiss","given":"Andrew"},{"family":"Marchand","given":"Roger"}],"issued":{"date-parts":[["2019",6,5]]}}}],"schema":"https://github.com/citation-style-language/schema/raw/master/csl-citation.json"} </w:instrText>
      </w:r>
      <w:r w:rsidR="004A5E54" w:rsidRPr="00AB0B59">
        <w:rPr>
          <w:rFonts w:ascii="Times New Roman" w:eastAsia="Calibri" w:hAnsi="Times New Roman" w:cs="Times New Roman"/>
          <w:sz w:val="24"/>
          <w:szCs w:val="24"/>
        </w:rPr>
        <w:fldChar w:fldCharType="separate"/>
      </w:r>
      <w:r w:rsidR="003E09D1" w:rsidRPr="00AB0B59">
        <w:rPr>
          <w:rFonts w:ascii="Times New Roman" w:hAnsi="Times New Roman" w:cs="Times New Roman"/>
          <w:sz w:val="24"/>
          <w:szCs w:val="24"/>
        </w:rPr>
        <w:t>(Davies, 2019; Geiss &amp; Marchand, 2019)</w:t>
      </w:r>
      <w:r w:rsidR="004A5E54" w:rsidRPr="00AB0B59">
        <w:rPr>
          <w:rFonts w:ascii="Times New Roman" w:eastAsia="Calibri" w:hAnsi="Times New Roman" w:cs="Times New Roman"/>
          <w:sz w:val="24"/>
          <w:szCs w:val="24"/>
        </w:rPr>
        <w:fldChar w:fldCharType="end"/>
      </w:r>
      <w:r w:rsidR="004A5E54" w:rsidRPr="00AB0B59">
        <w:rPr>
          <w:rFonts w:ascii="Times New Roman" w:eastAsia="Calibri" w:hAnsi="Times New Roman" w:cs="Times New Roman"/>
          <w:sz w:val="24"/>
          <w:szCs w:val="24"/>
        </w:rPr>
        <w:t xml:space="preserve">, but also studies of cloud microphysics </w:t>
      </w:r>
      <w:r w:rsidR="004A5E54" w:rsidRPr="00AB0B59">
        <w:rPr>
          <w:rFonts w:ascii="Times New Roman" w:eastAsia="Calibri" w:hAnsi="Times New Roman" w:cs="Times New Roman"/>
          <w:sz w:val="24"/>
          <w:szCs w:val="24"/>
        </w:rPr>
        <w:fldChar w:fldCharType="begin"/>
      </w:r>
      <w:r w:rsidR="003E09D1" w:rsidRPr="00AB0B59">
        <w:rPr>
          <w:rFonts w:ascii="Times New Roman" w:eastAsia="Calibri" w:hAnsi="Times New Roman" w:cs="Times New Roman"/>
          <w:sz w:val="24"/>
          <w:szCs w:val="24"/>
        </w:rPr>
        <w:instrText xml:space="preserve"> ADDIN ZOTERO_ITEM CSL_CITATION {"citationID":"XBCgvPn9","properties":{"formattedCitation":"(Lensky &amp; Rosenfeld, 2006)","plainCitation":"(Lensky &amp; Rosenfeld, 2006)","noteIndex":0},"citationItems":[{"id":108,"uris":["http://zotero.org/users/8965493/items/SUZK4T7Q"],"itemData":{"id":108,"type":"article-journal","abstract":"&lt;p&gt;&lt;strong class=\"journal-contentHeaderColor\"&gt;Abstract.&lt;/strong&gt; A 3-minute 3-km rapid scan of the METEOSAT Second Generation geostationary satellite over southern Africa was applied to tracking the evolution of cloud top temperature (&lt;i&gt;T&lt;/i&gt;) and particle effective radius (&lt;i&gt;r&lt;sub&gt;e&lt;/sub&gt;&lt;/i&gt;) of convective elements. The evolution of &lt;i&gt;T-r&lt;sub&gt;e&lt;/sub&gt;&lt;/i&gt; relations showed little dependence on time, leaving &lt;i&gt;r&lt;sub&gt;e&lt;/sub&gt;&lt;/i&gt; to depend almost exclusively on &lt;i&gt;T&lt;/i&gt;. Furthermore, cloud elements that fully grew to large cumulonimbus stature had the same &lt;i&gt;T-r&lt;sub&gt;e&lt;/sub&gt;&lt;/i&gt; relations as other clouds in the same area with limited development that decayed without ever becoming a cumulonimbus. Therefore, a snap shot of &lt;i&gt;T-r&lt;sub&gt;e&lt;/sub&gt;&lt;/i&gt; relations over a cloud field provides the same relations as composed from tracking the time evolution of &lt;i&gt;T&lt;/i&gt; and &lt;i&gt;r&lt;sub&gt;e&lt;/sub&gt;&lt;/i&gt; of individual clouds, and then compositing them. This is the essence of exchangeability of time and space scales, i.e., ergodicity, of the &lt;i&gt;T-r&lt;sub&gt;e&lt;/sub&gt;&lt;/i&gt; relations for convective clouds. This property has allowed inference of the microphysical evolution of convective clouds with a snap shot from a polar orbiter. The fundamental causes for the ergodicity are suggested to be the observed stability of &lt;i&gt;r&lt;sub&gt;e&lt;/sub&gt;&lt;/i&gt; for a given height above cloud base in a convective cloud, and the constant renewal of growing cloud tops with cloud bubbles that replace the cloud tops with fresh cloud matter from below.&lt;/p&gt;","container-title":"Atmospheric Chemistry and Physics","DOI":"10.5194/acp-6-2887-2006","ISSN":"1680-7316","issue":"10","language":"English","note":"publisher: Copernicus GmbH","page":"2887-2894","source":"acp.copernicus.org","title":"The time-space exchangeability of satellite retrieved relations between cloud top temperature and particle effective radius","volume":"6","author":[{"family":"Lensky","given":"I. M."},{"family":"Rosenfeld","given":"D."}],"issued":{"date-parts":[["2006",7,12]]}}}],"schema":"https://github.com/citation-style-language/schema/raw/master/csl-citation.json"} </w:instrText>
      </w:r>
      <w:r w:rsidR="004A5E54" w:rsidRPr="00AB0B59">
        <w:rPr>
          <w:rFonts w:ascii="Times New Roman" w:eastAsia="Calibri" w:hAnsi="Times New Roman" w:cs="Times New Roman"/>
          <w:sz w:val="24"/>
          <w:szCs w:val="24"/>
        </w:rPr>
        <w:fldChar w:fldCharType="separate"/>
      </w:r>
      <w:r w:rsidR="003E09D1" w:rsidRPr="00AB0B59">
        <w:rPr>
          <w:rFonts w:ascii="Times New Roman" w:hAnsi="Times New Roman" w:cs="Times New Roman"/>
          <w:sz w:val="24"/>
          <w:szCs w:val="24"/>
        </w:rPr>
        <w:t>(Lensky &amp; Rosenfeld, 2006)</w:t>
      </w:r>
      <w:r w:rsidR="004A5E54" w:rsidRPr="00AB0B59">
        <w:rPr>
          <w:rFonts w:ascii="Times New Roman" w:eastAsia="Calibri" w:hAnsi="Times New Roman" w:cs="Times New Roman"/>
          <w:sz w:val="24"/>
          <w:szCs w:val="24"/>
        </w:rPr>
        <w:fldChar w:fldCharType="end"/>
      </w:r>
      <w:r w:rsidR="004A5E54" w:rsidRPr="00AB0B59">
        <w:rPr>
          <w:rFonts w:ascii="Times New Roman" w:eastAsia="Calibri" w:hAnsi="Times New Roman" w:cs="Times New Roman"/>
          <w:sz w:val="24"/>
          <w:szCs w:val="24"/>
        </w:rPr>
        <w:t xml:space="preserve">, radiative balance </w:t>
      </w:r>
      <w:r w:rsidR="004A5E54" w:rsidRPr="00AB0B59">
        <w:rPr>
          <w:rFonts w:ascii="Times New Roman" w:eastAsia="Calibri" w:hAnsi="Times New Roman" w:cs="Times New Roman"/>
          <w:sz w:val="24"/>
          <w:szCs w:val="24"/>
        </w:rPr>
        <w:fldChar w:fldCharType="begin"/>
      </w:r>
      <w:r w:rsidR="003E09D1" w:rsidRPr="00AB0B59">
        <w:rPr>
          <w:rFonts w:ascii="Times New Roman" w:eastAsia="Calibri" w:hAnsi="Times New Roman" w:cs="Times New Roman"/>
          <w:sz w:val="24"/>
          <w:szCs w:val="24"/>
        </w:rPr>
        <w:instrText xml:space="preserve"> ADDIN ZOTERO_ITEM CSL_CITATION {"citationID":"LWMy4422","properties":{"formattedCitation":"(Hartmann &amp; Berry, 2017; Zheng et al., 2019)","plainCitation":"(Hartmann &amp; Berry, 2017; Zheng et al., 2019)","noteIndex":0},"citationItems":[{"id":111,"uris":["http://zotero.org/users/8965493/items/64VHKV8M"],"itemData":{"id":111,"type":"article-journal","abstract":"Coincident instantaneous broadband radiation budget measurements from Clouds and Earth's Radiant Energy System and cloud vertical structure information from CloudSat-Cloud-Aerosol Lidar and Infrared Pathfinder Satellite Observations radar-lidar observations are combined to study the relationship of cloud vertical structure to top-of-atmosphere energy balance fluctuations. Varying optical and physical thickness of high ice clouds produces most of the covariation between albedo and outgoing longwave radiation in regions of tropical convection. Rainy cores of tropical convective clouds have a negative impact on the radiation balance, while nonprecipitating anvil clouds have a positive effect. The effect of anvil clouds on the radiative heating profile is to warm near cloud base and cool near cloud top, and to reduce the radiative cooling rate in the clear air below the cloud. The cooling rate in the clear air below the anvil is reduced to small values for moderately thick anvils, and the driving of instability in the anvil itself also saturates for relatively thin clouds. It is hypothesized that the dependence of radiative heating on cloud thickness may be important in driving the distribution of tropical cloud structures toward one that produces net neutrality of the cloud radiative effect at the top-of-the-atmosphere, as is found in regions of deep convection over ocean areas with high and relatively uniform surface temperatures. This idea is tested with a single-column model, which indicates that cloud-radiation interactions affect anvil cloud properties, encouraging further investigation of the hypothesis.","container-title":"Journal of Geophysical Research: Atmospheres","DOI":"10.1002/2017JD026460","ISSN":"2169-8996","issue":"9","language":"en","note":"_eprint: https://onlinelibrary.wiley.com/doi/pdf/10.1002/2017JD026460","page":"5003-5020","source":"Wiley Online Library","title":"The balanced radiative effect of tropical anvil clouds","volume":"122","author":[{"family":"Hartmann","given":"Dennis L."},{"family":"Berry","given":"Sara E."}],"issued":{"date-parts":[["2017"]]}}},{"id":116,"uris":["http://zotero.org/users/8965493/items/E9UYNM8N"],"itemData":{"id":116,"type":"article-journal","abstract":"Cloud top radiative cooling rate (CTRC) is the leading term in the energy budget of a marine boundary layer capped by stratocumulus. It plays a significant role in the formation, evolution, and maintenance of the stratocumulus cloud system. This study demonstrates the feasibility of estimating the CTRC, with high accuracy, from passive satellite data only. The estimation relies on a radiative transfer model with inputs from satellite-retrieved cloud parameters in combination with reanalysis sounding that is revised, in a physically coherent way, by satellite data. The satellite-based estimates CTRC agree with ground-based ones to within 10%. The high accuracy largely benefits from the good capability of satellite data in constraining parameters of most influence to the CTRC such as free-tropospheric sounding, cloud top temperature, and cloud optical depth. Applying this technique, we generate a climatology of CTRC during summer over the Southern Hemisphere tropical and subtropical oceans.","container-title":"Geophysical Research Letters","DOI":"10.1029/2019GL082094","ISSN":"1944-8007","issue":"8","language":"en","note":"_eprint: https://onlinelibrary.wiley.com/doi/pdf/10.1029/2019GL082094","page":"4485-4494","source":"Wiley Online Library","title":"Satellite-Based Estimation of Cloud Top Radiative Cooling Rate for Marine Stratocumulus","volume":"46","author":[{"family":"Zheng","given":"Youtong"},{"family":"Rosenfeld","given":"Daniel"},{"family":"Zhu","given":"Yannian"},{"family":"Li","given":"Zhanqing"}],"issued":{"date-parts":[["2019"]]}}}],"schema":"https://github.com/citation-style-language/schema/raw/master/csl-citation.json"} </w:instrText>
      </w:r>
      <w:r w:rsidR="004A5E54" w:rsidRPr="00AB0B59">
        <w:rPr>
          <w:rFonts w:ascii="Times New Roman" w:eastAsia="Calibri" w:hAnsi="Times New Roman" w:cs="Times New Roman"/>
          <w:sz w:val="24"/>
          <w:szCs w:val="24"/>
        </w:rPr>
        <w:fldChar w:fldCharType="separate"/>
      </w:r>
      <w:r w:rsidR="003E09D1" w:rsidRPr="00AB0B59">
        <w:rPr>
          <w:rFonts w:ascii="Times New Roman" w:hAnsi="Times New Roman" w:cs="Times New Roman"/>
          <w:sz w:val="24"/>
          <w:szCs w:val="24"/>
        </w:rPr>
        <w:t>(Hartmann &amp; Berry, 2017; Zheng et al., 2019)</w:t>
      </w:r>
      <w:r w:rsidR="004A5E54" w:rsidRPr="00AB0B59">
        <w:rPr>
          <w:rFonts w:ascii="Times New Roman" w:eastAsia="Calibri" w:hAnsi="Times New Roman" w:cs="Times New Roman"/>
          <w:sz w:val="24"/>
          <w:szCs w:val="24"/>
        </w:rPr>
        <w:fldChar w:fldCharType="end"/>
      </w:r>
      <w:r w:rsidR="004A5E54" w:rsidRPr="00AB0B59">
        <w:rPr>
          <w:rFonts w:ascii="Times New Roman" w:eastAsia="Calibri" w:hAnsi="Times New Roman" w:cs="Times New Roman"/>
          <w:sz w:val="24"/>
          <w:szCs w:val="24"/>
        </w:rPr>
        <w:t>, and even numerical weather prediction.</w:t>
      </w:r>
    </w:p>
    <w:p w14:paraId="6D1C10FC" w14:textId="1844C0BB" w:rsidR="00E93F57" w:rsidRPr="00E54D6A" w:rsidRDefault="003125F5" w:rsidP="00AB0B59">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The path to improving the Terra record relies on exploiting the independent information contained within the MODIS and MISR CTH techniques. Numerous validation studies using ground and space-based active sensors have shown that the presence of multi-layered cloud</w:t>
      </w:r>
      <w:r w:rsidRPr="003125F5">
        <w:rPr>
          <w:rFonts w:ascii="Times New Roman" w:eastAsia="Calibri" w:hAnsi="Times New Roman" w:cs="Times New Roman"/>
          <w:color w:val="000000" w:themeColor="text1"/>
          <w:sz w:val="24"/>
          <w:szCs w:val="24"/>
        </w:rPr>
        <w:t xml:space="preserve"> </w:t>
      </w:r>
      <w:r w:rsidRPr="00AB0B59">
        <w:rPr>
          <w:rFonts w:ascii="Times New Roman" w:eastAsia="Calibri" w:hAnsi="Times New Roman" w:cs="Times New Roman"/>
          <w:color w:val="000000" w:themeColor="text1"/>
          <w:sz w:val="24"/>
          <w:szCs w:val="24"/>
        </w:rPr>
        <w:t xml:space="preserve">leads to the most significant disagreements in retrieved CTH between these two sensors </w:t>
      </w:r>
      <w:r w:rsidRPr="00AB0B59">
        <w:rPr>
          <w:rFonts w:ascii="Times New Roman" w:eastAsia="Calibri" w:hAnsi="Times New Roman" w:cs="Times New Roman"/>
          <w:color w:val="000000" w:themeColor="text1"/>
          <w:sz w:val="24"/>
          <w:szCs w:val="24"/>
        </w:rPr>
        <w:fldChar w:fldCharType="begin"/>
      </w:r>
      <w:r w:rsidRPr="00AB0B59">
        <w:rPr>
          <w:rFonts w:ascii="Times New Roman" w:eastAsia="Calibri" w:hAnsi="Times New Roman" w:cs="Times New Roman"/>
          <w:color w:val="000000" w:themeColor="text1"/>
          <w:sz w:val="24"/>
          <w:szCs w:val="24"/>
        </w:rPr>
        <w:instrText xml:space="preserve"> ADDIN ZOTERO_ITEM CSL_CITATION {"citationID":"Pyml4PNW","properties":{"formattedCitation":"(Marchand et al., 2010; Mitra et al., 2021; C. Naud et al., 2004; C. M. Naud et al., 2005, 2007)","plainCitation":"(Marchand et al., 2010; Mitra et al., 2021; C. Naud et al., 2004; C. M. Naud et al., 2005, 2007)","dontUpdate":true,"noteIndex":0},"citationItems":[{"id":59,"uris":["http://zotero.org/users/8965493/items/6KMYLKSG"],"itemData":{"id":59,"type":"article-journal","abstract":"There are notable differences in the joint histograms of cloud top height and optical depth being produced from the Moderate Resolution Imaging Spectroradiometer (MODIS) and the Multiangle Imaging Spectro-Radiometer (MISR) and by the International Satellite Cloud Climatology Project (ISCCP). These differences have their roots in the different retrieval approaches used by the three projects and are driven largely by responses of the retrievals to (1) stratocumulus (or more broadly low-level clouds under temperature inversions), (2) small (subpixel) or broken low-level clouds, and (3) multilayer clouds. Because each data set has different strengths and weakness, the combination tells us more about the observed cloud fields than any of the three by itself. In particular, the MISR stereo height retrieval provides a calibration insensitive approach to determining cloud height that is especially valuable in combination with ISCCP or MODIS because the combination provides a means to estimate the amount of multilayer cloud, where the upper cloud is optically thin. In this article we present a review of the three data sets using case studies and comparisons of annually averaged joint histograms on global and regional scales. Recommendations for using these data in climate model evaluations are provided.","container-title":"Journal of Geophysical Research: Atmospheres","DOI":"10.1029/2009JD013422","ISSN":"2156-2202","issue":"D16","language":"en","note":"_eprint: https://onlinelibrary.wiley.com/doi/pdf/10.1029/2009JD013422","source":"Wiley Online Library","title":"A review of cloud top height and optical depth histograms from MISR, ISCCP, and MODIS","URL":"https://onlinelibrary.wiley.com/doi/abs/10.1029/2009JD013422","volume":"115","author":[{"family":"Marchand","given":"Roger"},{"family":"Ackerman","given":"Thomas"},{"family":"Smyth","given":"Mike"},{"family":"Rossow","given":"William B."}],"accessed":{"date-parts":[["2022",2,7]]},"issued":{"date-parts":[["2010"]]}}},{"id":63,"uris":["http://zotero.org/users/8965493/items/8PWDD4VF"],"itemData":{"id":63,"type":"article-journal","abstract":"Cloud-top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Pr="00AB0B59">
        <w:rPr>
          <w:rFonts w:ascii="Cambria Math" w:eastAsia="Calibri" w:hAnsi="Cambria Math" w:cs="Cambria Math"/>
          <w:color w:val="000000" w:themeColor="text1"/>
          <w:sz w:val="24"/>
          <w:szCs w:val="24"/>
        </w:rPr>
        <w:instrText>∼</w:instrText>
      </w:r>
      <w:r w:rsidRPr="00AB0B59">
        <w:rPr>
          <w:rFonts w:ascii="Times New Roman" w:eastAsia="Calibri" w:hAnsi="Times New Roman" w:cs="Times New Roman"/>
          <w:color w:val="000000" w:themeColor="text1"/>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J."}],"issued":{"date-parts":[["2021"]]}}},{"id":73,"uris":["http://zotero.org/users/8965493/items/WU2LKRG7"],"itemData":{"id":73,"type":"article-journal","abstract":"One year of back-scattering lidar cloud boundaries and optical depth were analysed for coincident inter-comparison with the latest processed versions of the NASA-TERRA MISR stereo and MODIS CO2-slicing operational cloud top heights. Optically thin clouds were found to be accurately characterised by the MISR cloud top height product as long as no other cloud was present at lower altitude. MODIS cloud top heights were generally found within the cloud extent retrieved by lidar; agreement improved as cloud optical depth increased and when CO2-slicing was the only technique used for the retrieval. The difference between Lidar and MISR cloud top heights was found to lie between −0.1 and 0.4 km for low clouds and between 0.1 and 3.1 km for high clouds. The difference between Lidar and MODIS cloud top heights was found to lie between −1.2 and 1.5 km for low clouds and between −1.4 and 2.7 km for high clouds.","container-title":"Geophysical Research Letters","DOI":"10.1029/2003GL018976","ISSN":"1944-8007","issue":"4","language":"en","note":"_eprint: https://onlinelibrary.wiley.com/doi/pdf/10.1029/2003GL018976","source":"Wiley Online Library","title":"Assessment of MISR and MODIS cloud top heights through inter-comparison with a back-scattering lidar at SIRTA","URL":"https://onlinelibrary.wiley.com/doi/abs/10.1029/2003GL018976","volume":"31","author":[{"family":"Naud","given":"Catherine"},{"family":"Muller","given":"Jan-Peter"},{"family":"Haeffelin","given":"Martial"},{"family":"Morille","given":"Yohann"},{"family":"Delaval","given":"Arnaud"}],"accessed":{"date-parts":[["2022",2,7]]},"issued":{"date-parts":[["2004"]]}}},{"id":70,"uris":["http://zotero.org/users/8965493/items/2YZG6U5F"],"itemData":{"id":70,"type":"article-journal","abstract":"&lt;p&gt;&lt;strong class=\"journal-contentHeaderColor\"&gt;Abstract.&lt;/strong&gt; Radar cloud-top heights were retrieved at both the Chilbolton Facility for Atmospheric and Radio Research, UK (CFARR) and the ARM Southern Great Plain site, USA (SGP), using millimetre wave cloud radars and identical algorithms. The resulting cloud-top heights were used for comparison with MODIS and MISR retrieved cloud-top heights, from March 2000 to October 2003. Both imaging instruments reside on the NASA Earth Observing System (EOS) Terra platform launched in 1999. MODIS and MISR cloud-top products were from the recent collections (4 and 3, respectively) that cover the entire mission. The cloud characteristics are different at each ground site, with clouds generally residing at higher altitudes at SGP, but with a greater occurrence of broken or multilayered clouds at CFARR. A method is presented to automatically eliminate scenes where clouds are of a broken nature, since it is difficult in these conditions to ensure that ground-based and satellite measurements refer to the same cloud deck. The intercomparison between MODIS and radar cloud-top heights reveals that MODIS cloud-top heights agree with radar within about 1km for mid- and high-level clouds. However, this accuracy is degraded to nearly 3 km for low-level clouds. MISR cloud-top heights are found to agree with radar cloud-top heights to within 0.6 km, which is in line with theoretical expectations. In single-level cloud situations MODIS and MISR cloud-top heights tend to agree within 1 km. This comparison also reveals that the loss of radar sensitivity during 2001 resulted in the CFARR instrument being less accurate for high-level cloud-top height measurements.&lt;br&gt;&lt;br&gt; &lt;b&gt;Keywords.&lt;/b&gt; Atmospheric composition and structure (Instruments and techniques)&lt;/p&gt;","container-title":"Annales Geophysicae","DOI":"10.5194/angeo-23-2415-2005","ISSN":"0992-7689","issue":"7","language":"English","note":"publisher: Copernicus GmbH","page":"2415-2424","source":"angeo.copernicus.org","title":"Intercomparison of multiple years of MODIS, MISR and radar cloud-top heights","volume":"23","author":[{"family":"Naud","given":"C. M."},{"family":"Muller","given":"J.-P."},{"family":"Clothiaux","given":"E. E."},{"family":"Baum","given":"B. A."},{"family":"Menzel","given":"W. P."}],"issued":{"date-parts":[["2005",10,14]]}}},{"id":57,"uris":["http://zotero.org/users/8965493/items/GR8BESSY"],"itemData":{"id":57,"type":"article-journal","abstract":"Coincident MISR and MODIS cloud-top heights retrieved above two vertically pointing radar sites (ARM-SGP and UK-CFARR) are compared for 54 scenes between March 2000 and October 2003. The difference between MODIS and MISR cloud-top heights is assessed in situations where multiple cloud layers are present in a vertical column (i.e., cloud overlap or multilayered cloud). MISR stereo cloud-top heights are known to be sensitive to low-level clouds of high contrast (between two camera views) even if high clouds with a wide range of optical thicknesses are also present in the scene. MODIS retrieved cloud-top heights do not experience this problem as long as the highest cloud layer has a visible optical thickness greater than approximately 1. Consequently, the difference in cloud-top heights between MODIS and MISR is often large and positive in cloud overlap conditions. In cloud overlap conditions, small differences between MODIS and MISR cloud-top heights can be found where both instruments detect the highest cloud layer or, on the contrary, where they both fail to detect the highest cloud but instead detect some lower level cloud. The comparison with radar cloud-top heights on a 21-scene subset confirmed that large differences are associated with cloud overlap, but also showed that small differences can be found in similar situations if the highest layer is of large contrast (both instruments detect the highest cloud layer) or of extremely small optical thickness (both instruments fail to detect the highest cloud layer). With the use of a cloud-typing technique applied to MODIS data that can also identify areas containing cloud overlap, small differences were found to occur for 60–70% of all overlap pixels examined here, highlighting the weakness of using the MODIS-MISR cloud-top height differences as a sole indicator for automated cloud overlap detection. While the accuracy of the MODIS cloud-top pressure/height algorithm decreases as the cirrus optical thickness becomes less than 1, the MISR approach may still be able to infer an accurate cloud-top height depending on the cloud contrast between two view angles. However, synergy between the difference in MODIS-MISR cloud-top height analysis and the MODIS cloud-typing method could improve overlap detection for thin cirrus over low cloud situations and provide additional information on the cloud-top height of two distinct layers.","collection-title":"Multi-angle Imaging SpectroRadiometer (MISR) Special Issue","container-title":"Remote Sensing of Environment","DOI":"10.1016/j.rse.2006.09.030","ISSN":"0034-4257","issue":"1","journalAbbreviation":"Remote Sensing of Environment","language":"en","page":"200-210","source":"ScienceDirect","title":"Comparison of MISR and MODIS cloud-top heights in the presence of cloud overlap","volume":"107","author":[{"family":"Naud","given":"C. M."},{"family":"Baum","given":"B. A."},{"family":"Pavolonis","given":"M."},{"family":"Heidinger","given":"A."},{"family":"Frey","given":"R."},{"family":"Zhang","given":"H."}],"issued":{"date-parts":[["2007",3,15]]}}}],"schema":"https://github.com/citation-style-language/schema/raw/master/csl-citation.json"} </w:instrText>
      </w:r>
      <w:r w:rsidRPr="00AB0B59">
        <w:rPr>
          <w:rFonts w:ascii="Times New Roman" w:eastAsia="Calibri" w:hAnsi="Times New Roman" w:cs="Times New Roman"/>
          <w:color w:val="000000" w:themeColor="text1"/>
          <w:sz w:val="24"/>
          <w:szCs w:val="24"/>
        </w:rPr>
        <w:fldChar w:fldCharType="separate"/>
      </w:r>
      <w:r w:rsidRPr="00AB0B59">
        <w:rPr>
          <w:rFonts w:ascii="Times New Roman" w:hAnsi="Times New Roman" w:cs="Times New Roman"/>
          <w:sz w:val="24"/>
          <w:szCs w:val="24"/>
        </w:rPr>
        <w:t>(Naud et al., 2004; Naud et al., 2005, 2007; Marchand et al., 2010; Mitra et al., 2021)</w:t>
      </w:r>
      <w:r w:rsidRPr="00AB0B59">
        <w:rPr>
          <w:rFonts w:ascii="Times New Roman" w:eastAsia="Calibri" w:hAnsi="Times New Roman" w:cs="Times New Roman"/>
          <w:color w:val="000000" w:themeColor="text1"/>
          <w:sz w:val="24"/>
          <w:szCs w:val="24"/>
        </w:rPr>
        <w:fldChar w:fldCharType="end"/>
      </w:r>
      <w:r w:rsidRPr="00AB0B59">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 xml:space="preserve">As we will see, this indicates a degree of independence of the two techniques that can be exploited to retrieve accurate CTHs in many 2-layered cloud systems. </w:t>
      </w:r>
      <w:r>
        <w:rPr>
          <w:rFonts w:ascii="Times New Roman" w:hAnsi="Times New Roman" w:cs="Times New Roman"/>
          <w:sz w:val="24"/>
          <w:szCs w:val="24"/>
        </w:rPr>
        <w:t>CTH e</w:t>
      </w:r>
      <w:r w:rsidRPr="00AB0B59">
        <w:rPr>
          <w:rFonts w:ascii="Times New Roman" w:hAnsi="Times New Roman" w:cs="Times New Roman"/>
          <w:sz w:val="24"/>
          <w:szCs w:val="24"/>
        </w:rPr>
        <w:t xml:space="preserve">rrors </w:t>
      </w:r>
      <w:r w:rsidR="004A5E54" w:rsidRPr="00AB0B59">
        <w:rPr>
          <w:rFonts w:ascii="Times New Roman" w:hAnsi="Times New Roman" w:cs="Times New Roman"/>
          <w:sz w:val="24"/>
          <w:szCs w:val="24"/>
        </w:rPr>
        <w:t xml:space="preserve">in </w:t>
      </w:r>
      <w:r>
        <w:rPr>
          <w:rFonts w:ascii="Times New Roman" w:hAnsi="Times New Roman" w:cs="Times New Roman"/>
          <w:sz w:val="24"/>
          <w:szCs w:val="24"/>
        </w:rPr>
        <w:t>multi-layered</w:t>
      </w:r>
      <w:r w:rsidR="004A5E54" w:rsidRPr="00AB0B59">
        <w:rPr>
          <w:rFonts w:ascii="Times New Roman" w:hAnsi="Times New Roman" w:cs="Times New Roman"/>
          <w:sz w:val="24"/>
          <w:szCs w:val="24"/>
        </w:rPr>
        <w:t xml:space="preserve"> </w:t>
      </w:r>
      <w:r>
        <w:rPr>
          <w:rFonts w:ascii="Times New Roman" w:hAnsi="Times New Roman" w:cs="Times New Roman"/>
          <w:sz w:val="24"/>
          <w:szCs w:val="24"/>
        </w:rPr>
        <w:t xml:space="preserve">cloud </w:t>
      </w:r>
      <w:r w:rsidR="004A5E54" w:rsidRPr="00AB0B59">
        <w:rPr>
          <w:rFonts w:ascii="Times New Roman" w:hAnsi="Times New Roman" w:cs="Times New Roman"/>
          <w:sz w:val="24"/>
          <w:szCs w:val="24"/>
        </w:rPr>
        <w:t xml:space="preserve">regimes have been most recently and comprehensively studied for the Terra record by Mitra et al. (2021) using the experimental lidar known as the Cloud-Aerosol Transport System (CATS) </w:t>
      </w:r>
      <w:r w:rsidR="004A5E54" w:rsidRPr="00AB0B59">
        <w:rPr>
          <w:rFonts w:ascii="Times New Roman" w:hAnsi="Times New Roman" w:cs="Times New Roman"/>
          <w:sz w:val="24"/>
          <w:szCs w:val="24"/>
        </w:rPr>
        <w:fldChar w:fldCharType="begin"/>
      </w:r>
      <w:r w:rsidR="003E09D1" w:rsidRPr="00AB0B59">
        <w:rPr>
          <w:rFonts w:ascii="Times New Roman" w:hAnsi="Times New Roman" w:cs="Times New Roman"/>
          <w:sz w:val="24"/>
          <w:szCs w:val="24"/>
        </w:rPr>
        <w:instrText xml:space="preserve"> ADDIN ZOTERO_ITEM CSL_CITATION {"citationID":"jHNzjaAn","properties":{"formattedCitation":"(McGill et al., 2015; Yorks et al., 2016)","plainCitation":"(McGill et al., 2015; Yorks et al., 2016)","noteIndex":0},"citationItems":[{"id":79,"uris":["http://zotero.org/users/8965493/items/AUZKN29K"],"itemData":{"id":79,"type":"paper-conference","abstract":"The Cloud-Aerosol Transport System (CATS) is a multi-wavelength lidar instrument developed to enhance Earth Science remote sensing capabilities from the International Space Station. The CATS project was chartered to be an experiment in all senses: science, technology, and management. As a low-cost project following a strict build-to-cost/ build-to-schedule philosophy, CATS is following a new management approach while also serving as a technology demonstration for future NASA missions. This presentation will highlight the CATS instrument and science objectives with emphasis on how the ISS platform enables the specific objectives of the payload. The development process used for CATS and a look at data being produced by the instrument will also be presented.","container-title":"Lidar Remote Sensing for Environmental Monitoring XV","DOI":"10.1117/12.2190841","event":"Lidar Remote Sensing for Environmental Monitoring XV","page":"34-39","publisher":"SPIE","source":"www.spiedigitallibrary.org","title":"The Cloud-Aerosol Transport System (CATS): a technology demonstration on the International Space Station","title-short":"The Cloud-Aerosol Transport System (CATS)","URL":"https://www.spiedigitallibrary.org/conference-proceedings-of-spie/9612/96120A/The-Cloud-Aerosol-Transport-System-CATS---a-technology/10.1117/12.2190841.full","volume":"9612","author":[{"family":"McGill","given":"Matthew J."},{"family":"Yorks","given":"John E."},{"family":"Scott","given":"V. Stanley"},{"family":"Kupchock","given":"Andrew W."},{"family":"Selmer","given":"Patrick A."}],"accessed":{"date-parts":[["2022",2,7]]},"issued":{"date-parts":[["2015",9,1]]}}},{"id":82,"uris":["http://zotero.org/users/8965493/items/EUBXY97T"],"itemData":{"id":82,"type":"article-journal","abstract":"The Cloud-Aerosol Transport System (CATS) is an elastic backscatter lidar that was launched on 10 January 2015 to the International Space Station (ISS). CATS provides both space-based technology demonstrations for future Earth Science missions and operational science measurements. This paper outlines the CATS Level 1 data products and processing algorithms. Initial results and validation data demonstrate the ability to accurately detect optically thin atmospheric layers with 1064 nm nighttime backscatter as low as 5.0E−5 km−1 sr−1. This sensitivity, along with the orbital characteristics of the ISS, enables the use of CATS data for cloud and aerosol climate studies. The near-real-time downlinking and processing of CATS data are unprecedented capabilities and provide data that have applications such as forecasting of volcanic plume transport for aviation safety and aerosol vertical structure that will improve air quality health alerts globally.","container-title":"Geophysical Research Letters","DOI":"10.1002/2016GL068006","ISSN":"1944-8007","issue":"9","language":"en","note":"_eprint: https://onlinelibrary.wiley.com/doi/pdf/10.1002/2016GL068006","page":"4632-4639","source":"Wiley Online Library","title":"An overview of the CATS level 1 processing algorithms and data products","volume":"43","author":[{"family":"Yorks","given":"J. E."},{"family":"McGill","given":"M. J."},{"family":"Palm","given":"S. P."},{"family":"Hlavka","given":"D. L."},{"family":"Selmer","given":"P. A."},{"family":"Nowottnick","given":"E. P."},{"family":"Vaughan","given":"M. A."},{"family":"Rodier","given":"S. D."},{"family":"Hart","given":"W. D."}],"issued":{"date-parts":[["2016"]]}}}],"schema":"https://github.com/citation-style-language/schema/raw/master/csl-citation.json"} </w:instrText>
      </w:r>
      <w:r w:rsidR="004A5E54" w:rsidRPr="00AB0B59">
        <w:rPr>
          <w:rFonts w:ascii="Times New Roman" w:hAnsi="Times New Roman" w:cs="Times New Roman"/>
          <w:sz w:val="24"/>
          <w:szCs w:val="24"/>
        </w:rPr>
        <w:fldChar w:fldCharType="separate"/>
      </w:r>
      <w:r w:rsidR="003E09D1" w:rsidRPr="00AB0B59">
        <w:rPr>
          <w:rFonts w:ascii="Times New Roman" w:hAnsi="Times New Roman" w:cs="Times New Roman"/>
          <w:sz w:val="24"/>
          <w:szCs w:val="24"/>
        </w:rPr>
        <w:t>(McGill et al., 2015; Yorks et al., 2016)</w:t>
      </w:r>
      <w:r w:rsidR="004A5E54" w:rsidRPr="00AB0B59">
        <w:rPr>
          <w:rFonts w:ascii="Times New Roman" w:hAnsi="Times New Roman" w:cs="Times New Roman"/>
          <w:sz w:val="24"/>
          <w:szCs w:val="24"/>
        </w:rPr>
        <w:fldChar w:fldCharType="end"/>
      </w:r>
      <w:r w:rsidR="004A5E54" w:rsidRPr="00AB0B59">
        <w:rPr>
          <w:rFonts w:ascii="Times New Roman" w:hAnsi="Times New Roman" w:cs="Times New Roman"/>
          <w:sz w:val="24"/>
          <w:szCs w:val="24"/>
        </w:rPr>
        <w:t xml:space="preserve"> which was in operation aboard the International Space Station (ISS) from 2015-2017. Comparison of MODIS Collection 6.1 CTH with CATS showed that the CTHs of thin cirrus in these multi-layered regimes were underestimated by more than 1 km on average. 42% of the retrievals detected a CTH below the cloud base detected by the lidar in these conditions. Biases of this sort are common in thermal CTH retrievals and are due to the radiative influence of the lower cloud layer reaching the sensor through the optically thin cirrus at infrared wavelengths. On the other hand, the stereoscopic technique employed by MISR tended to retrieve the height of the lower layer with a high degree of precision and accuracy (-280±300 m), almost independent of the presence of thin cirrus when its </w:t>
      </w:r>
      <w:r w:rsidR="006F6B5C">
        <w:rPr>
          <w:rFonts w:ascii="Times New Roman" w:hAnsi="Times New Roman" w:cs="Times New Roman"/>
          <w:sz w:val="24"/>
          <w:szCs w:val="24"/>
        </w:rPr>
        <w:t>OD &lt;</w:t>
      </w:r>
      <w:r w:rsidR="004A5E54" w:rsidRPr="00AB0B59">
        <w:rPr>
          <w:rFonts w:ascii="Times New Roman" w:hAnsi="Times New Roman" w:cs="Times New Roman"/>
          <w:sz w:val="24"/>
          <w:szCs w:val="24"/>
        </w:rPr>
        <w:t xml:space="preserve"> ~0.4. However, MISR failed to detect the higher layer &gt;80% of the time</w:t>
      </w:r>
      <w:r w:rsidR="002F463E">
        <w:rPr>
          <w:rFonts w:ascii="Times New Roman" w:hAnsi="Times New Roman" w:cs="Times New Roman"/>
          <w:sz w:val="24"/>
          <w:szCs w:val="24"/>
        </w:rPr>
        <w:t xml:space="preserve"> (typically when upper-layer OD &gt; 0.4)</w:t>
      </w:r>
      <w:r w:rsidR="004A5E54" w:rsidRPr="00AB0B59">
        <w:rPr>
          <w:rFonts w:ascii="Times New Roman" w:hAnsi="Times New Roman" w:cs="Times New Roman"/>
          <w:sz w:val="24"/>
          <w:szCs w:val="24"/>
        </w:rPr>
        <w:t>. This is due to the greater contribution of the optically thicker, more textured lower-level clouds to the overall image texture that is used in stereoscopic retrieval. The distinct error characteristics of MISR and MODIS CTH retrievals indicate that there is information about multi-layering of clouds that can be extracted through fusion of the two retrieval methodologies. We present a retrieval algorithm that makes use of the strengths of MISR’s sensitivity to low clouds and MODIS CO</w:t>
      </w:r>
      <w:r w:rsidR="004A5E54" w:rsidRPr="00AB0B59">
        <w:rPr>
          <w:rFonts w:ascii="Times New Roman" w:hAnsi="Times New Roman" w:cs="Times New Roman"/>
          <w:sz w:val="24"/>
          <w:szCs w:val="24"/>
          <w:vertAlign w:val="subscript"/>
        </w:rPr>
        <w:t>2</w:t>
      </w:r>
      <w:r w:rsidR="004A5E54" w:rsidRPr="00AB0B59">
        <w:rPr>
          <w:rFonts w:ascii="Times New Roman" w:hAnsi="Times New Roman" w:cs="Times New Roman"/>
          <w:sz w:val="24"/>
          <w:szCs w:val="24"/>
        </w:rPr>
        <w:t xml:space="preserve">-slicing technique’s sensitivity to high clouds to retrieve the coincident heights of up to two cloud layers as proposed previously </w:t>
      </w:r>
      <w:r w:rsidR="004A5E54" w:rsidRPr="00AB0B59">
        <w:rPr>
          <w:rFonts w:ascii="Times New Roman" w:hAnsi="Times New Roman" w:cs="Times New Roman"/>
          <w:sz w:val="24"/>
          <w:szCs w:val="24"/>
        </w:rPr>
        <w:fldChar w:fldCharType="begin"/>
      </w:r>
      <w:r w:rsidR="00601066">
        <w:rPr>
          <w:rFonts w:ascii="Times New Roman" w:hAnsi="Times New Roman" w:cs="Times New Roman"/>
          <w:sz w:val="24"/>
          <w:szCs w:val="24"/>
        </w:rPr>
        <w:instrText xml:space="preserve"> ADDIN ZOTERO_ITEM CSL_CITATION {"citationID":"NZQgKgfP","properties":{"unsorted":true,"formattedCitation":"(C. M. Naud et al., 2007; Mitra et al., 2021)","plainCitation":"(C. M. Naud et al., 2007; Mitra et al., 2021)","dontUpdate":true,"noteIndex":0},"citationItems":[{"id":57,"uris":["http://zotero.org/users/8965493/items/GR8BESSY"],"itemData":{"id":57,"type":"article-journal","abstract":"Coincident MISR and MODIS cloud-top heights retrieved above two vertically pointing radar sites (ARM-SGP and UK-CFARR) are compared for 54 scenes between March 2000 and October 2003. The difference between MODIS and MISR cloud-top heights is assessed in situations where multiple cloud layers are present in a vertical column (i.e., cloud overlap or multilayered cloud). MISR stereo cloud-top heights are known to be sensitive to low-level clouds of high contrast (between two camera views) even if high clouds with a wide range of optical thicknesses are also present in the scene. MODIS retrieved cloud-top heights do not experience this problem as long as the highest cloud layer has a visible optical thickness greater than approximately 1. Consequently, the difference in cloud-top heights between MODIS and MISR is often large and positive in cloud overlap conditions. In cloud overlap conditions, small differences between MODIS and MISR cloud-top heights can be found where both instruments detect the highest cloud layer or, on the contrary, where they both fail to detect the highest cloud but instead detect some lower level cloud. The comparison with radar cloud-top heights on a 21-scene subset confirmed that large differences are associated with cloud overlap, but also showed that small differences can be found in similar situations if the highest layer is of large contrast (both instruments detect the highest cloud layer) or of extremely small optical thickness (both instruments fail to detect the highest cloud layer). With the use of a cloud-typing technique applied to MODIS data that can also identify areas containing cloud overlap, small differences were found to occur for 60–70% of all overlap pixels examined here, highlighting the weakness of using the MODIS-MISR cloud-top height differences as a sole indicator for automated cloud overlap detection. While the accuracy of the MODIS cloud-top pressure/height algorithm decreases as the cirrus optical thickness becomes less than 1, the MISR approach may still be able to infer an accurate cloud-top height depending on the cloud contrast between two view angles. However, synergy between the difference in MODIS-MISR cloud-top height analysis and the MODIS cloud-typing method could improve overlap detection for thin cirrus over low cloud situations and provide additional information on the cloud-top height of two distinct layers.","collection-title":"Multi-angle Imaging SpectroRadiometer (MISR) Special Issue","container-title":"Remote Sensing of Environment","DOI":"10.1016/j.rse.2006.09.030","ISSN":"0034-4257","issue":"1","journalAbbreviation":"Remote Sensing of Environment","language":"en","page":"200-210","source":"ScienceDirect","title":"Comparison of MISR and MODIS cloud-top heights in the presence of cloud overlap","volume":"107","author":[{"family":"Naud","given":"C. M."},{"family":"Baum","given":"B. A."},{"family":"Pavolonis","given":"M."},{"family":"Heidinger","given":"A."},{"family":"Frey","given":"R."},{"family":"Zhang","given":"H."}],"issued":{"date-parts":[["2007",3,15]]}}},{"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00601066">
        <w:rPr>
          <w:rFonts w:ascii="Cambria Math" w:hAnsi="Cambria Math" w:cs="Cambria Math"/>
          <w:sz w:val="24"/>
          <w:szCs w:val="24"/>
        </w:rPr>
        <w:instrText>∼</w:instrText>
      </w:r>
      <w:r w:rsidR="00601066">
        <w:rPr>
          <w:rFonts w:ascii="Times New Roman"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J."}],"issued":{"date-parts":[["2021"]]}}}],"schema":"https://github.com/citation-style-language/schema/raw/master/csl-citation.json"} </w:instrText>
      </w:r>
      <w:r w:rsidR="004A5E54" w:rsidRPr="00AB0B59">
        <w:rPr>
          <w:rFonts w:ascii="Times New Roman" w:hAnsi="Times New Roman" w:cs="Times New Roman"/>
          <w:sz w:val="24"/>
          <w:szCs w:val="24"/>
        </w:rPr>
        <w:fldChar w:fldCharType="separate"/>
      </w:r>
      <w:r w:rsidR="00C85297" w:rsidRPr="00AB0B59">
        <w:rPr>
          <w:rFonts w:ascii="Times New Roman" w:hAnsi="Times New Roman" w:cs="Times New Roman"/>
          <w:sz w:val="24"/>
          <w:szCs w:val="24"/>
        </w:rPr>
        <w:t>(Naud et al., 2007; Mitra et al., 2021)</w:t>
      </w:r>
      <w:r w:rsidR="004A5E54" w:rsidRPr="00AB0B59">
        <w:rPr>
          <w:rFonts w:ascii="Times New Roman" w:hAnsi="Times New Roman" w:cs="Times New Roman"/>
          <w:sz w:val="24"/>
          <w:szCs w:val="24"/>
        </w:rPr>
        <w:fldChar w:fldCharType="end"/>
      </w:r>
      <w:r w:rsidR="004A5E54" w:rsidRPr="00AB0B59">
        <w:rPr>
          <w:rFonts w:ascii="Times New Roman" w:hAnsi="Times New Roman" w:cs="Times New Roman"/>
          <w:sz w:val="24"/>
          <w:szCs w:val="24"/>
        </w:rPr>
        <w:t>.</w:t>
      </w:r>
    </w:p>
    <w:p w14:paraId="361DB321" w14:textId="3F06ABAC" w:rsidR="004A5E54" w:rsidRPr="00AB0B59" w:rsidRDefault="004A5E54" w:rsidP="00AB0B59">
      <w:pPr>
        <w:spacing w:line="240" w:lineRule="auto"/>
        <w:jc w:val="both"/>
        <w:rPr>
          <w:rFonts w:ascii="Times New Roman" w:hAnsi="Times New Roman" w:cs="Times New Roman"/>
          <w:color w:val="000000" w:themeColor="text1"/>
          <w:sz w:val="24"/>
          <w:szCs w:val="24"/>
        </w:rPr>
      </w:pPr>
      <w:r w:rsidRPr="00AB0B59">
        <w:rPr>
          <w:rFonts w:ascii="Times New Roman" w:hAnsi="Times New Roman" w:cs="Times New Roman"/>
          <w:sz w:val="24"/>
          <w:szCs w:val="24"/>
        </w:rPr>
        <w:t xml:space="preserve">The proposed fusion algorithm is the first of its kind among passive sensors. Previous attempts to mitigate the effects of multi-layering have largely focused on single-instrument solutions. A number of techniques have focused on just the identification of the presence of multi-layering. These have included a few bispectral </w:t>
      </w:r>
      <w:r w:rsidRPr="00AB0B59">
        <w:rPr>
          <w:rFonts w:ascii="Times New Roman" w:hAnsi="Times New Roman" w:cs="Times New Roman"/>
          <w:sz w:val="24"/>
          <w:szCs w:val="24"/>
        </w:rPr>
        <w:fldChar w:fldCharType="begin" w:fldLock="1"/>
      </w:r>
      <w:r w:rsidR="00262E96">
        <w:rPr>
          <w:rFonts w:ascii="Times New Roman" w:hAnsi="Times New Roman" w:cs="Times New Roman"/>
          <w:sz w:val="24"/>
          <w:szCs w:val="24"/>
        </w:rPr>
        <w:instrText xml:space="preserve"> ADDIN ZOTERO_ITEM CSL_CITATION {"citationID":"KQQeYAaY","properties":{"formattedCitation":"(B.A. Baum et al., 1995)","plainCitation":"(B.A. Baum et al., 1995)","dontUpdate":true,"noteIndex":0},"citationItems":[{"id":"jT8HOLI3/ITQUeZhN","uris":["http://www.mendeley.com/documents/?uuid=f4048c69-866a-37ff-8098-dab8bbce380c"],"itemData":{"DOI":"10.1175/1520-0469(1995)052&lt;4210:SRSOMC&gt;2.0.CO;2","abstract":"Abstract The goals of the current study are threefold: 1) to present a multispectral, multiresolution (MSMR) methodology for analysis of scenes containing multiple cloud layers; 2) to apply the MSM...","author":[{"dropping-particle":"","family":"Baum","given":"B.A.","non-dropping-particle":"","parse-names":false,"suffix":""},{"dropping-particle":"","family":"Uttal","given":"T.","non-dropping-particle":"","parse-names":false,"suffix":""},{"dropping-particle":"","family":"Poellot","given":"M.","non-dropping-particle":"","parse-names":false,"suffix":""},{"dropping-particle":"","family":"Ackerman","given":"T.P.","non-dropping-particle":"","parse-names":false,"suffix":""},{"dropping-particle":"","family":"Alvarez","given":"J.M.","non-dropping-particle":"","parse-names":false,"suffix":""},{"dropping-particle":"","family":"Intrieri","given":"J.","non-dropping-particle":"","parse-names":false,"suffix":""},{"dropping-particle":"","family":"Starr","given":"D.O'C.","non-dropping-particle":"","parse-names":false,"suffix":""},{"dropping-particle":"","family":"Titlow","given":"J.","non-dropping-particle":"","parse-names":false,"suffix":""},{"dropping-particle":"","family":"Tovinkere","given":"V.","non-dropping-particle":"","parse-names":false,"suffix":""},{"dropping-particle":"","family":"Clothiaux","given":"E.","non-dropping-particle":"","parse-names":false,"suffix":""},{"dropping-particle":"","family":"Baum","given":"B.A.","non-dropping-particle":"","parse-names":false,"suffix":""},{"dropping-particle":"","family":"Uttal","given":"T.","non-dropping-particle":"","parse-names":false,"suffix":""},{"dropping-particle":"","family":"Poellot","given":"M.","non-dropping-particle":"","parse-names":false,"suffix":""},{"dropping-particle":"","family":"Ackerman","given":"T.P.","non-dropping-particle":"","parse-names":false,"suffix":""},{"dropping-particle":"","family":"Alvarez","given":"J.M.","non-dropping-particle":"","parse-names":false,"suffix":""},{"dropping-particle":"","family":"Intrieri","given":"J.","non-dropping-particle":"","parse-names":false,"suffix":""},{"dropping-particle":"","family":"Starr","given":"D.O'C.","non-dropping-particle":"","parse-names":false,"suffix":""},{"dropping-particle":"","family":"Titlow","given":"J.","non-dropping-particle":"","parse-names":false,"suffix":""},{"dropping-particle":"","family":"Tovinkere","given":"V.","non-dropping-particle":"","parse-names":false,"suffix":""},{"dropping-particle":"","family":"Clothiaux","given":"E.","non-dropping-particle":"","parse-names":false,"suffix":""}],"container-title":"http://dx.doi.org/10.1175/1520-0469(1995)052&lt;4210:SRSOMC&gt;2.0.CO;2","id":"ITEM-1","issued":{"date-parts":[["1995","12","1"]]},"title":"Satellite Remote Sensing of Multiple Cloud Layers","type":"article-journal"}}],"schema":"https://github.com/citation-style-language/schema/raw/master/csl-citation.json"}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(Baum et al., 1995)</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multi-sensor </w:t>
      </w:r>
      <w:r w:rsidRPr="00AB0B59">
        <w:rPr>
          <w:rFonts w:ascii="Times New Roman" w:hAnsi="Times New Roman" w:cs="Times New Roman"/>
          <w:sz w:val="24"/>
          <w:szCs w:val="24"/>
        </w:rPr>
        <w:fldChar w:fldCharType="begin" w:fldLock="1"/>
      </w:r>
      <w:r w:rsidR="00262E96">
        <w:rPr>
          <w:rFonts w:ascii="Times New Roman" w:hAnsi="Times New Roman" w:cs="Times New Roman"/>
          <w:sz w:val="24"/>
          <w:szCs w:val="24"/>
        </w:rPr>
        <w:instrText xml:space="preserve"> ADDIN ZOTERO_ITEM CSL_CITATION {"citationID":"WVMVN3Cr","properties":{"formattedCitation":"(Bryan A. Baum &amp; Spinhirne, 2000)","plainCitation":"(Bryan A. Baum &amp; Spinhirne, 2000)","dontUpdate":true,"noteIndex":0},"citationItems":[{"id":"jT8HOLI3/M5vtmANW","uris":["http://www.mendeley.com/documents/?uuid=67072645-9d34-3563-9d61-f58b62291912"],"itemData":{"DOI":"10.1029/1999JD901091","ISSN":"01480227","abstract":"The vertical distribution of cloud layers has a significant effect on atmospheric radiative heating/cooling distributions. While multiple cloud layers are often observed to occur simultaneously by surface observers, satellite cloud retrieval methodology typically assumes that any individual imager pixel contains a single cloud layer. The purpose of this paper is to demonstrate a bispectral method that detects imager pixels containing possible cloud overlap when an optically thin cirrus cloud overlies a low-level water cloud, with at least a 2-km separation between layers. The method is developed from a scatterplot of the near-infrared 1.63-μm band reflectances and the 11-μm brightness temperatures using data from the MODIS (Moderate-Resolution Imaging Spectroradiometer) airborne simulator (MAS). The bispectral method is applied to a scene recorded by the MAS scanning spectrometer that was flown on the NASA ER-2 during the Subsonic Aircraft: Contrail and Cloud Effects Special Study (SUCCESS) field campaign during April and May 1996. For a scene recorded on April 21, 1996, at 2000 UTC, the complex vertical cloud structure was captured by lidar backscatter measurements from the Cloud Lidar System (CLS). The bispectral method appears to have a promising facility for identifying areas containing potential cloud overlap.","author":[{"dropping-particle":"","family":"Baum","given":"Bryan A.","non-dropping-particle":"","parse-names":false,"suffix":""},{"dropping-particle":"","family":"Spinhirne","given":"James D.","non-dropping-particle":"","parse-names":false,"suffix":""}],"container-title":"Journal of Geophysical Research: Atmospheres","id":"ITEM-1","issue":"D9","issued":{"date-parts":[["2000","5","16"]]},"page":"11793-11804","publisher":"Blackwell Publishing Ltd","title":"Remote sensing of cloud properties using MODIS airborne simulator imagery during SUCCESS: 3. Cloud Overlap","type":"article-journal","volume":"105"}}],"schema":"https://github.com/citation-style-language/schema/raw/master/csl-citation.json"}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(Baum &amp; Spinhirne, 2000)</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and multi-spectral </w:t>
      </w:r>
      <w:r w:rsidRPr="00AB0B59">
        <w:rPr>
          <w:rFonts w:ascii="Times New Roman" w:hAnsi="Times New Roman" w:cs="Times New Roman"/>
          <w:sz w:val="24"/>
          <w:szCs w:val="24"/>
        </w:rPr>
        <w:fldChar w:fldCharType="begin" w:fldLock="1"/>
      </w:r>
      <w:r w:rsidR="00262E96">
        <w:rPr>
          <w:rFonts w:ascii="Times New Roman" w:hAnsi="Times New Roman" w:cs="Times New Roman"/>
          <w:sz w:val="24"/>
          <w:szCs w:val="24"/>
        </w:rPr>
        <w:instrText xml:space="preserve"> ADDIN ZOTERO_ITEM CSL_CITATION {"citationID":"HvN2SWnO","properties":{"formattedCitation":"(Pavolonis &amp; Heidinger, 2004)","plainCitation":"(Pavolonis &amp; Heidinger, 2004)","noteIndex":0},"citationItems":[{"id":"jT8HOLI3/AQxjlIwU","uris":["http://www.mendeley.com/documents/?uuid=a3f6b31a-b1c0-31fa-8576-1f58b9fd93e3"],"itemData":{"DOI":"10.1175/2099.1","ISSN":"0894-8763","abstract":"&lt;p&gt;Two algorithms for detecting multilayered cloud systems with satellite data are presented. The first algorithm utilizes data in the 0.65-, 11-, and 12-μm regions of the spectrum that are available on the Advanced Very High Resolution Radiometer (AVHRR). The second algorithm incorporates two different techniques to detect cloud overlap: the same technique used in the first algorithm and an additional series of spectral tests that now include data from the 1.38- and 1.65-μm near-infrared regions that are available on the Moderate Resolution Imaging Spectroradiometer (MODIS) and will be available on the Visible/Infrared Imager/Radiometer Suite (VIIRS). VIIRS is the imager that will replace the AVHRR on the next generation of polar-orbiting satellites. Both algorithms were derived assuming that a scene with cloud overlap consists of a semitransparent ice cloud that overlaps a cloud composed of liquid water droplets. Each algorithm was tested on three different MODIS scenes. In all three cases, the second (VIIRS) algorithm was able to detect more cloud overlap than the first (AVHRR) algorithm. Radiative transfer calculations indicate that the VIIRS algorithm will be more effective than the AVHRR algorithm when the visible optical depth of the ice cloud is greater than 3. Both algorithms will work best when the visible optical depth of the water cloud is greater than 5. Model sensitivity studies were also performed to assess the sensitivity of each algorithm to various parameters. It was found that the AVHRR algorithm is most sensitive to cloud particle size and the VIIRS near-infrared test is most sensitive to cloud vertical location. When validating each algorithm using cloud radar data, the VIIRS algorithm was shown to be more effective at detecting cloud overlap than the AVHRR algorithm; however, the VIIRS algorithm was slightly more prone to false cloud overlap detection.&lt;/p&gt;","author":[{"dropping-particle":"","family":"Pavolonis","given":"Michael J.","non-dropping-particle":"","parse-names":false,"suffix":""},{"dropping-particle":"","family":"Heidinger","given":"Andrew K.","non-dropping-particle":"","parse-names":false,"suffix":""}],"container-title":"Journal of Applied Meteorology","id":"ITEM-1","issue":"5","issued":{"date-parts":[["2004","5","1"]]},"page":"762-778","title":"Daytime Cloud Overlap Detection from AVHRR and VIIRS","type":"article-journal","volume":"43"}}],"schema":"https://github.com/citation-style-language/schema/raw/master/csl-citation.json"} </w:instrText>
      </w:r>
      <w:r w:rsidRPr="00AB0B59">
        <w:rPr>
          <w:rFonts w:ascii="Times New Roman" w:hAnsi="Times New Roman" w:cs="Times New Roman"/>
          <w:sz w:val="24"/>
          <w:szCs w:val="24"/>
        </w:rPr>
        <w:fldChar w:fldCharType="separate"/>
      </w:r>
      <w:r w:rsidR="003E09D1" w:rsidRPr="00AB0B59">
        <w:rPr>
          <w:rFonts w:ascii="Times New Roman" w:hAnsi="Times New Roman" w:cs="Times New Roman"/>
          <w:sz w:val="24"/>
          <w:szCs w:val="24"/>
        </w:rPr>
        <w:t>(Pavolonis &amp; Heidinger, 2004)</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techniques, with even the latest MODIS cloud products employing a water-vapor absorption band (0.94 µm; insensitive to thin cirrus) to detect the presence of cloud overlap </w:t>
      </w:r>
      <w:r w:rsidRPr="00AB0B59">
        <w:rPr>
          <w:rFonts w:ascii="Times New Roman" w:hAnsi="Times New Roman" w:cs="Times New Roman"/>
          <w:sz w:val="24"/>
          <w:szCs w:val="24"/>
        </w:rPr>
        <w:fldChar w:fldCharType="begin" w:fldLock="1"/>
      </w:r>
      <w:r w:rsidR="00262E96">
        <w:rPr>
          <w:rFonts w:ascii="Times New Roman" w:hAnsi="Times New Roman" w:cs="Times New Roman"/>
          <w:sz w:val="24"/>
          <w:szCs w:val="24"/>
        </w:rPr>
        <w:instrText xml:space="preserve"> ADDIN ZOTERO_ITEM CSL_CITATION {"citationID":"WqNqcxWr","properties":{"formattedCitation":"(Bryan A. Baum et al., 2012)","plainCitation":"(Bryan A. Baum et al., 2012)","dontUpdate":true,"noteIndex":0},"citationItems":[{"id":"jT8HOLI3/HXktDlL6","uris":["http://www.mendeley.com/documents/?uuid=dc362d4a-a7d5-470f-9018-df062566b960"],"itemData":{"DOI":"10.1175/JAMC-D-11-0203.1","ISSN":"15588424","abstract":"This paper summarizes the Collection-6 refinements in theModerateResolution Imaging Spectroradiometer (MODIS) operational cloud-top properties algorithm. The focus is on calibration improvements and on cloud macrophysical properties including cloud-top pressure-temperature-height and cloud thermodynamic phase. The cloud phase is based solely on infrared band measurements. In addition, new parameters will be provided in Collection 6, including cloud-top height and a flag for clouds near the tropopause. The cloud parameters are improved primarily through 1) improved knowledge of the spectral response functions for the MODIS 15-mm carbon dioxide bands gleaned fromcomparison of coincidentMODISand Atmospheric Infrared Sounder (AIRS) radiance measurements and 2) continual comparison of global MODIS and Cloud-Aerosol Lidar and Infrared Pathfinder Satellite Observations (CALIPSO) instantaneous cloud products throughout the course of algorithm refinement. Whereas the cloud-top macrophysical parameters were provided through Collection 5 solely at 5-km spatial resolution, these parameters will be available additionally at 1-km spatial resolution in Collection 6. © 2012 American Meteorological Society.","author":[{"dropping-particle":"","family":"Baum","given":"Bryan A.","non-dropping-particle":"","parse-names":false,"suffix":""},{"dropping-particle":"","family":"Menzel","given":"W. Paul","non-dropping-particle":"","parse-names":false,"suffix":""},{"dropping-particle":"","family":"Frey","given":"Richard A.","non-dropping-particle":"","parse-names":false,"suffix":""},{"dropping-particle":"","family":"Tobin","given":"David C.","non-dropping-particle":"","parse-names":false,"suffix":""},{"dropping-particle":"","family":"Holz","given":"Robert E.","non-dropping-particle":"","parse-names":false,"suffix":""},{"dropping-particle":"","family":"Ackerman","given":"Steve A.","non-dropping-particle":"","parse-names":false,"suffix":""},{"dropping-particle":"","family":"Heidinger","given":"Andrew K.","non-dropping-particle":"","parse-names":false,"suffix":""},{"dropping-particle":"","family":"Yang","given":"Ping","non-dropping-particle":"","parse-names":false,"suffix":""}],"container-title":"Journal of Applied Meteorology and Climatology","id":"ITEM-1","issue":"6","issued":{"date-parts":[["2012"]]},"page":"1145-1163","title":"MODIS cloud-top property refinements for collection 6","type":"article-journal","volume":"51"}}],"schema":"https://github.com/citation-style-language/schema/raw/master/csl-citation.json"}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(Baum et al., 2012)</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A few methods </w:t>
      </w:r>
      <w:r w:rsidRPr="00AB0B59">
        <w:rPr>
          <w:rFonts w:ascii="Times New Roman" w:hAnsi="Times New Roman" w:cs="Times New Roman"/>
          <w:sz w:val="24"/>
          <w:szCs w:val="24"/>
        </w:rPr>
        <w:fldChar w:fldCharType="begin" w:fldLock="1"/>
      </w:r>
      <w:r w:rsidR="00262E96">
        <w:rPr>
          <w:rFonts w:ascii="Times New Roman" w:hAnsi="Times New Roman" w:cs="Times New Roman"/>
          <w:sz w:val="24"/>
          <w:szCs w:val="24"/>
        </w:rPr>
        <w:instrText xml:space="preserve"> ADDIN ZOTERO_ITEM CSL_CITATION {"citationID":"NF0IGkYo","properties":{"formattedCitation":"(Chang &amp; Li, 2005; Kim et al., 2019)","plainCitation":"(Chang &amp; Li, 2005; Kim et al., 2019)","noteIndex":0},"citationItems":[{"id":"jT8HOLI3/OvMHaCmy","uris":["http://www.mendeley.com/documents/?uuid=df39cc58-25af-4af3-9290-4d1491060acd"],"itemData":{"DOI":"10.1175/JAS3578.1","ISSN":"00224928","abstract":"The frequent occurrence of high cirrus overlapping low water cloud poses a major challenge in retrieving their optical properties from spaceborne sensors. This paper presents a novel retrieval method that takes full advantage of the satellite data from the Moderate Resolution Imaging Spectroradiometer (MODIS). The main objectives are identification of overlapped high cirrus and low water clouds and determination of their individual optical depths, top heights, and emissivities. The overlapped high cloud top is determined from the MODIS CO2-slicing retrieval and the underlying low cloud top is determined from the neighboring MODIS pixels that are identified as single-layer low clouds. The algorithm applies a dual-layer cloud radiative transfer model using initial cloud properties derived from the MODIS CO2-slicing channels and the visible (0.65 μm) and infrared (11 μm) window channels. An automated iterative procedure follows by adjusting the high cirrus and low water cloud optical depths until computed radiances from the dual-layer model match with observed radiances from both the visible and infrared channels. The algorithm is valid for both single-layer and dual-layer clouds with the cirrus optical depth &lt;</w:instrText>
      </w:r>
      <w:r w:rsidR="00262E96">
        <w:rPr>
          <w:rFonts w:ascii="Cambria Math" w:hAnsi="Cambria Math" w:cs="Cambria Math"/>
          <w:sz w:val="24"/>
          <w:szCs w:val="24"/>
        </w:rPr>
        <w:instrText>∼</w:instrText>
      </w:r>
      <w:r w:rsidR="00262E96">
        <w:rPr>
          <w:rFonts w:ascii="Times New Roman" w:hAnsi="Times New Roman" w:cs="Times New Roman"/>
          <w:sz w:val="24"/>
          <w:szCs w:val="24"/>
        </w:rPr>
        <w:instrText>4 (emissivity &lt;</w:instrText>
      </w:r>
      <w:r w:rsidR="00262E96">
        <w:rPr>
          <w:rFonts w:ascii="Cambria Math" w:hAnsi="Cambria Math" w:cs="Cambria Math"/>
          <w:sz w:val="24"/>
          <w:szCs w:val="24"/>
        </w:rPr>
        <w:instrText>∼</w:instrText>
      </w:r>
      <w:r w:rsidR="00262E96">
        <w:rPr>
          <w:rFonts w:ascii="Times New Roman" w:hAnsi="Times New Roman" w:cs="Times New Roman"/>
          <w:sz w:val="24"/>
          <w:szCs w:val="24"/>
        </w:rPr>
        <w:instrText xml:space="preserve">0.85). For more than two-layer clouds, its validity depends on the thickness of the upper-layer cloud. A preliminary validation is conducted by comparing against ground-based active remote sensing data. Pixel-by-pixel retrievals and error analyses are presented. It is demonstrated that retrievals based on a single-layer assumption can result in systematic biases in the retrieved cloud top and optical properties for overlapped clouds. Such biases can be removed or lessened considerably by applying the new algorithm. © 2005 American Meteorological Society.","author":[{"dropping-particle":"","family":"Chang","given":"Fu Lung","non-dropping-particle":"","parse-names":false,"suffix":""},{"dropping-particle":"","family":"Li","given":"Zhanqing","non-dropping-particle":"","parse-names":false,"suffix":""}],"container-title":"Journal of the Atmospheric Sciences","id":"ITEM-1","issue":"11","issued":{"date-parts":[["2005"]]},"page":"3993-4009","title":"A new method for detection of cirrus overlapping water clouds and determination of their optical properties","type":"article-journal","volume":"62"}},{"id":"jT8HOLI3/BNiBWjLD","uris":["http://www.mendeley.com/documents/?uuid=20598952-b731-3659-9650-3a3215d4f6dd"],"itemData":{"DOI":"10.5194/amt-12-5039-2019","ISSN":"1867-8548","abstract":"&lt;p&gt;&lt;![CDATA[Abstract. Satellite-imager-based operational cloud property retrievals generally assume that a cloudy pixel can be treated as being plane-parallel with horizontally homogeneous properties. This assumption can lead to high uncertainties in cloud heights, particularly for the case of optically thin, but geometrically thick, clouds composed of ice particles. This study demonstrates that ice cloud emissivity uncertainties can be used to provide a reasonable range of ice cloud layer boundaries, i.e., the minimum to maximum heights. Here ice cloud emissivity uncertainties are obtained for three IR channels centered at 11, 12, and 13.3 µm. The range of cloud emissivities is used to infer a range of ice cloud temperature and heights, rather than a single value per pixel as provided by operational cloud retrievals. Our methodology is tested using MODIS observations over the western North Pacific Ocean during August 2015. We estimate minimum–maximum heights for three cloud regimes, i.e., single-layered optically thin ice clouds, single-layered optically thick ice clouds, and multilayered clouds. Our results are assessed through comparison with CALIOP version 4 cloud products for a total of 11873 pixels. The cloud boundary heights for single-layered optically thin clouds show good agreement with those from CALIOP; biases for maximum (minimum) heights versus the cloud-top (base) heights of CALIOP are 0.13 km (−1.01 km). For optically thick and multilayered clouds, the biases of the estimated cloud heights from the cloud top or cloud base become larger (0.30/−1.71 km, 1.41/−4.64 km). The vertically resolved boundaries for ice clouds can contribute new information for data assimilation efforts for weather prediction and radiation budget studies. Our method is applicable to measurements provided by most geostationary weather satellites including the GK-2A advanced multichannel infrared imager.]]&gt;&lt;/p&gt;","author":[{"dropping-particle":"","family":"Kim","given":"Hye-Sil","non-dropping-particle":"","parse-names":false,"suffix":""},{"dropping-particle":"","family":"Baum","given":"Bryan A.","non-dropping-particle":"","parse-names":false,"suffix":""},{"dropping-particle":"","family":"Choi","given":"Yong-Sang","non-dropping-particle":"","parse-names":false,"suffix":""}],"container-title":"Atmospheric Measurement Techniques","id":"ITEM-2","issue":"9","issued":{"date-parts":[["2019","9","19"]]},"page":"5039-5054","publisher":"Copernicus GmbH","title":"Use of spectral cloud emissivities and their related uncertainties to infer ice cloud boundaries: methodology and assessment using CALIPSO cloud products","type":"article-journal","volume":"12"}}],"schema":"https://github.com/citation-style-language/schema/raw/master/csl-citation.json"} </w:instrText>
      </w:r>
      <w:r w:rsidRPr="00AB0B59">
        <w:rPr>
          <w:rFonts w:ascii="Times New Roman" w:hAnsi="Times New Roman" w:cs="Times New Roman"/>
          <w:sz w:val="24"/>
          <w:szCs w:val="24"/>
        </w:rPr>
        <w:fldChar w:fldCharType="separate"/>
      </w:r>
      <w:r w:rsidR="003E09D1" w:rsidRPr="00AB0B59">
        <w:rPr>
          <w:rFonts w:ascii="Times New Roman" w:hAnsi="Times New Roman" w:cs="Times New Roman"/>
          <w:sz w:val="24"/>
          <w:szCs w:val="24"/>
        </w:rPr>
        <w:t>(Chang &amp; Li, 2005; Kim et al., 2019)</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however, have been suggested to retrieve the CTH and/or optical properties of each individual layer of clouds in the multi-layered system. However, those techniques were fraught with significant uncertainties themselves, as the low-cloud information had to be approximately assumed from multi-spectral data or from nearby pixels. Improvements have also been proposed to the operational MISR algorithms, to improve their sensitivity to the presence of cirrus by utilizing MISR’s most oblique views </w:t>
      </w:r>
      <w:r w:rsidRPr="00AB0B59">
        <w:rPr>
          <w:rFonts w:ascii="Times New Roman" w:hAnsi="Times New Roman" w:cs="Times New Roman"/>
          <w:sz w:val="24"/>
          <w:szCs w:val="24"/>
        </w:rPr>
        <w:fldChar w:fldCharType="begin"/>
      </w:r>
      <w:r w:rsidR="003E09D1" w:rsidRPr="00AB0B59">
        <w:rPr>
          <w:rFonts w:ascii="Times New Roman" w:hAnsi="Times New Roman" w:cs="Times New Roman"/>
          <w:sz w:val="24"/>
          <w:szCs w:val="24"/>
        </w:rPr>
        <w:instrText xml:space="preserve"> ADDIN ZOTERO_ITEM CSL_CITATION {"citationID":"uuupywjE","properties":{"formattedCitation":"(Prasad &amp; Davies, 2012, 2013)","plainCitation":"(Prasad &amp; Davies, 2012, 2013)","noteIndex":0},"citationItems":[{"id":96,"uris":["http://zotero.org/users/8965493/items/DR75Y9DX"],"itemData":{"id":96,"type":"article-journal","abstract":"We report the improved detection of thin cirrus clouds over the Tropics using oblique camera stereo retrieval of cloud top heights from the Multiangle Imaging SpectroRadiometer (MISR) instrument on the Terra satellite. The MISR oblique stereo captures 10% of thin cirrus with mean height of 13 km over all scenes that the standard stereo misses completely, especially when they are over lower-level clouds that provide more contrast. To determine thin cirrus properties missed by MISR, differences between modeled and measured outgoing longwave radiation (OLR) were used to compute its fractional cover and optical depth. The oblique MISR measurements were used as inputs to the model and a merged data set from CERES, MODIS and MISR instruments on the Terra satellite provided the measured fluxes and the cloud properties. For the cases investigated including all clear and cloudy scenes in the Tropics, the difference between modeled and measured OLR (Cirrus Forcing) averaged ≈ 19 W m−2. This can be accounted for by the addition of thin cirrus of coverage 77%. However, oblique analysis only detects 10% of thin cirrus (0.1 &lt; τ &lt; 0.3) and misses 67% of cirrus with τ &lt; 0.3. The missed cirrus coverage includes 32% of homogeneous cirrus (0.1 &lt; τ &lt; 0.3) and 35% of subvisual cirrus (τ &lt; 0.1). To improve the detection of homogeneous cirrus with MISR, the current contrast threshold should be decreased. This will increase the number of pixels to be matched stereoscopically that were screened as noise initially.","container-title":"Journal of Geophysical Research: Atmospheres","DOI":"10.1029/2011JD016798","ISSN":"2156-2202","issue":"D6","language":"en","note":"_eprint: https://onlinelibrary.wiley.com/doi/pdf/10.1029/2011JD016798","source":"Wiley Online Library","title":"Detecting tropical thin cirrus using Multiangle Imaging SpectroRadiometer's oblique cameras and modeled outgoing longwave radiation","URL":"https://onlinelibrary.wiley.com/doi/abs/10.1029/2011JD016798","volume":"117","author":[{"family":"Prasad","given":"Abhnil Amtesh"},{"family":"Davies","given":"Roger"}],"accessed":{"date-parts":[["2022",2,7]]},"issued":{"date-parts":[["2012"]]}}},{"id":99,"uris":["http://zotero.org/users/8965493/items/23ZVEFJ3"],"itemData":{"id":99,"type":"article-journal","abstract":"We compare cirrus presence and heights (CTHs) using oblique stereo by the Multiangle Imaging SpectroRadiometer (MISR) with measurements from ground-based cloud radar and lidar sensors at the Tropical Western Pacific (TWP) sites operated by the U.S. Department of Energy Atmospheric Radiation Measurement Program. Precise point-wise comparisons, limited to only 195 coincident cases, showed that the total number of cirrus retrieved using oblique-stereo analysis improved to 70% from 39% using the standard-stereo technique. The stereo technique detects cloud with the highest contrast, which is often at lower altitude. The oblique-stereo technique's efficiency depends on the thickness and number of underlying cloud layers. A histogram approach allowed similar regions to be compared statistically with many more samples and showed three distinct peaks at ≈13 km, 15 km, and 19 km related to deep convective clouds, tropical tropopause layer (TTL) cirrus, and overshooting convective clouds, respectively. Most differences between the satellite and ground-based measurements resulted from a number of cases of invalid cloud comparisons (14%), blunders from edges and broken clouds (7%), low contrast stereo mismatches (4%), and under-estimation of CTHs (3%). Overall, the oblique-stereo analysis detected a cirrus-top layer in 65% of all the valid coincident cases, mostly &lt;1 km in thickness. The oblique-stereo derived cirrus CTHs differed from the heights of cirrus-top layers from ground-based cloud radar and lidar by −0.5 ± 1.0 km, validating the MISR retrievals. This suggests global thin cirrus retrievals are possible with the oblique-stereo technique after the screening of occasional blunders.","container-title":"Journal of Geophysical Research: Atmospheres","DOI":"10.1002/jgrd.50454","ISSN":"2169-8996","issue":"11","language":"en","note":"_eprint: https://onlinelibrary.wiley.com/doi/pdf/10.1002/jgrd.50454","page":"5588-5599","source":"Wiley Online Library","title":"An assessment of cirrus heights from MISR oblique stereo using ground-based radar and lidar at the Tropical Western Pacific ARM sites","volume":"118","author":[{"family":"Prasad","given":"Abhnil Amtesh"},{"family":"Davies","given":"Roger"}],"issued":{"date-parts":[["2013"]]}}}],"schema":"https://github.com/citation-style-language/schema/raw/master/csl-citation.json"} </w:instrText>
      </w:r>
      <w:r w:rsidRPr="00AB0B59">
        <w:rPr>
          <w:rFonts w:ascii="Times New Roman" w:hAnsi="Times New Roman" w:cs="Times New Roman"/>
          <w:sz w:val="24"/>
          <w:szCs w:val="24"/>
        </w:rPr>
        <w:fldChar w:fldCharType="separate"/>
      </w:r>
      <w:r w:rsidR="003E09D1" w:rsidRPr="00AB0B59">
        <w:rPr>
          <w:rFonts w:ascii="Times New Roman" w:hAnsi="Times New Roman" w:cs="Times New Roman"/>
          <w:sz w:val="24"/>
          <w:szCs w:val="24"/>
        </w:rPr>
        <w:t>(Prasad &amp; Davies, 2012, 2013)</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However, by utilizing a </w:t>
      </w:r>
      <w:r w:rsidRPr="00AB0B59">
        <w:rPr>
          <w:rFonts w:ascii="Times New Roman" w:hAnsi="Times New Roman" w:cs="Times New Roman"/>
          <w:sz w:val="24"/>
          <w:szCs w:val="24"/>
        </w:rPr>
        <w:lastRenderedPageBreak/>
        <w:t>multi-instrument fusion approach, we can enforce homogeneity in the climate record, resolving the inter-instrument disagreements and make best use of the strengths of each.</w:t>
      </w:r>
    </w:p>
    <w:p w14:paraId="2C6DD287" w14:textId="378DB192" w:rsidR="004A5E54" w:rsidRPr="00AB0B59" w:rsidRDefault="004A5E54" w:rsidP="00AB0B59">
      <w:pPr>
        <w:pStyle w:val="ListParagraph"/>
        <w:spacing w:line="240" w:lineRule="auto"/>
        <w:ind w:left="0"/>
        <w:jc w:val="both"/>
        <w:rPr>
          <w:rFonts w:ascii="Times New Roman" w:hAnsi="Times New Roman" w:cs="Times New Roman"/>
          <w:sz w:val="24"/>
          <w:szCs w:val="24"/>
        </w:rPr>
      </w:pPr>
      <w:r w:rsidRPr="00AB0B59">
        <w:rPr>
          <w:rFonts w:ascii="Times New Roman" w:hAnsi="Times New Roman" w:cs="Times New Roman"/>
          <w:sz w:val="24"/>
          <w:szCs w:val="24"/>
        </w:rPr>
        <w:t xml:space="preserve">The remainder of the paper is </w:t>
      </w:r>
      <w:r w:rsidR="00F8421C" w:rsidRPr="00AB0B59">
        <w:rPr>
          <w:rFonts w:ascii="Times New Roman" w:hAnsi="Times New Roman" w:cs="Times New Roman"/>
          <w:sz w:val="24"/>
          <w:szCs w:val="24"/>
        </w:rPr>
        <w:t xml:space="preserve">organized </w:t>
      </w:r>
      <w:r w:rsidRPr="00AB0B59">
        <w:rPr>
          <w:rFonts w:ascii="Times New Roman" w:hAnsi="Times New Roman" w:cs="Times New Roman"/>
          <w:sz w:val="24"/>
          <w:szCs w:val="24"/>
        </w:rPr>
        <w:t>as follows. Section 2 describes the theoretical underpinnings of the CO</w:t>
      </w:r>
      <w:r w:rsidRPr="00AB0B59">
        <w:rPr>
          <w:rFonts w:ascii="Times New Roman" w:hAnsi="Times New Roman" w:cs="Times New Roman"/>
          <w:sz w:val="24"/>
          <w:szCs w:val="24"/>
          <w:vertAlign w:val="subscript"/>
        </w:rPr>
        <w:t>2</w:t>
      </w:r>
      <w:r w:rsidRPr="00AB0B59">
        <w:rPr>
          <w:rFonts w:ascii="Times New Roman" w:hAnsi="Times New Roman" w:cs="Times New Roman"/>
          <w:sz w:val="24"/>
          <w:szCs w:val="24"/>
        </w:rPr>
        <w:t>-slicing algorithm for the detection of CTH and emissivity of thin ice clouds, and how it has been updated here to account for the presence of a</w:t>
      </w:r>
      <w:r w:rsidR="001043E1">
        <w:rPr>
          <w:rFonts w:ascii="Times New Roman" w:hAnsi="Times New Roman" w:cs="Times New Roman"/>
          <w:sz w:val="24"/>
          <w:szCs w:val="24"/>
        </w:rPr>
        <w:t>n</w:t>
      </w:r>
      <w:r w:rsidRPr="00AB0B59">
        <w:rPr>
          <w:rFonts w:ascii="Times New Roman" w:hAnsi="Times New Roman" w:cs="Times New Roman"/>
          <w:sz w:val="24"/>
          <w:szCs w:val="24"/>
        </w:rPr>
        <w:t xml:space="preserve"> </w:t>
      </w:r>
      <w:r w:rsidR="005C7B20">
        <w:rPr>
          <w:rFonts w:ascii="Times New Roman" w:hAnsi="Times New Roman" w:cs="Times New Roman"/>
          <w:sz w:val="24"/>
          <w:szCs w:val="24"/>
        </w:rPr>
        <w:t xml:space="preserve">optically </w:t>
      </w:r>
      <w:r w:rsidRPr="00AB0B59">
        <w:rPr>
          <w:rFonts w:ascii="Times New Roman" w:hAnsi="Times New Roman" w:cs="Times New Roman"/>
          <w:sz w:val="24"/>
          <w:szCs w:val="24"/>
        </w:rPr>
        <w:t>thick low cloud. Section 3 describes the</w:t>
      </w:r>
      <w:r w:rsidR="00C85297" w:rsidRPr="00AB0B59">
        <w:rPr>
          <w:rFonts w:ascii="Times New Roman" w:hAnsi="Times New Roman" w:cs="Times New Roman"/>
          <w:sz w:val="24"/>
          <w:szCs w:val="24"/>
        </w:rPr>
        <w:t xml:space="preserve"> datasets used and the method of</w:t>
      </w:r>
      <w:r w:rsidRPr="00AB0B59">
        <w:rPr>
          <w:rFonts w:ascii="Times New Roman" w:hAnsi="Times New Roman" w:cs="Times New Roman"/>
          <w:sz w:val="24"/>
          <w:szCs w:val="24"/>
        </w:rPr>
        <w:t xml:space="preserve"> implementation of a variant of the MODIS single-layered CO</w:t>
      </w:r>
      <w:r w:rsidRPr="00AB0B59">
        <w:rPr>
          <w:rFonts w:ascii="Times New Roman" w:hAnsi="Times New Roman" w:cs="Times New Roman"/>
          <w:sz w:val="24"/>
          <w:szCs w:val="24"/>
          <w:vertAlign w:val="subscript"/>
        </w:rPr>
        <w:t>2</w:t>
      </w:r>
      <w:r w:rsidRPr="00AB0B59">
        <w:rPr>
          <w:rFonts w:ascii="Times New Roman" w:hAnsi="Times New Roman" w:cs="Times New Roman"/>
          <w:sz w:val="24"/>
          <w:szCs w:val="24"/>
        </w:rPr>
        <w:t>-slicing</w:t>
      </w:r>
      <w:r w:rsidR="006F6B5C">
        <w:rPr>
          <w:rFonts w:ascii="Times New Roman" w:hAnsi="Times New Roman" w:cs="Times New Roman"/>
          <w:sz w:val="24"/>
          <w:szCs w:val="24"/>
        </w:rPr>
        <w:t>, along with the implementation of our 2-layer CO</w:t>
      </w:r>
      <w:r w:rsidR="006F6B5C" w:rsidRPr="006F6B5C">
        <w:rPr>
          <w:rFonts w:ascii="Times New Roman" w:hAnsi="Times New Roman" w:cs="Times New Roman"/>
          <w:sz w:val="24"/>
          <w:szCs w:val="24"/>
          <w:vertAlign w:val="subscript"/>
        </w:rPr>
        <w:t>2</w:t>
      </w:r>
      <w:r w:rsidR="006F6B5C">
        <w:rPr>
          <w:rFonts w:ascii="Times New Roman" w:hAnsi="Times New Roman" w:cs="Times New Roman"/>
          <w:sz w:val="24"/>
          <w:szCs w:val="24"/>
        </w:rPr>
        <w:t>-slicing technique</w:t>
      </w:r>
      <w:r w:rsidRPr="00AB0B59">
        <w:rPr>
          <w:rFonts w:ascii="Times New Roman" w:hAnsi="Times New Roman" w:cs="Times New Roman"/>
          <w:sz w:val="24"/>
          <w:szCs w:val="24"/>
        </w:rPr>
        <w:t xml:space="preserve">. Section 4 </w:t>
      </w:r>
      <w:r w:rsidR="00C85297" w:rsidRPr="00AB0B59">
        <w:rPr>
          <w:rFonts w:ascii="Times New Roman" w:hAnsi="Times New Roman" w:cs="Times New Roman"/>
          <w:sz w:val="24"/>
          <w:szCs w:val="24"/>
        </w:rPr>
        <w:t>documents the</w:t>
      </w:r>
      <w:r w:rsidRPr="00AB0B59">
        <w:rPr>
          <w:rFonts w:ascii="Times New Roman" w:hAnsi="Times New Roman" w:cs="Times New Roman"/>
          <w:sz w:val="24"/>
          <w:szCs w:val="24"/>
        </w:rPr>
        <w:t xml:space="preserve"> validat</w:t>
      </w:r>
      <w:r w:rsidR="00C85297" w:rsidRPr="00AB0B59">
        <w:rPr>
          <w:rFonts w:ascii="Times New Roman" w:hAnsi="Times New Roman" w:cs="Times New Roman"/>
          <w:sz w:val="24"/>
          <w:szCs w:val="24"/>
        </w:rPr>
        <w:t>ion of</w:t>
      </w:r>
      <w:r w:rsidRPr="00AB0B59">
        <w:rPr>
          <w:rFonts w:ascii="Times New Roman" w:hAnsi="Times New Roman" w:cs="Times New Roman"/>
          <w:sz w:val="24"/>
          <w:szCs w:val="24"/>
        </w:rPr>
        <w:t xml:space="preserve"> the 2-layer CO</w:t>
      </w:r>
      <w:r w:rsidRPr="00AB0B59">
        <w:rPr>
          <w:rFonts w:ascii="Times New Roman" w:hAnsi="Times New Roman" w:cs="Times New Roman"/>
          <w:sz w:val="24"/>
          <w:szCs w:val="24"/>
          <w:vertAlign w:val="subscript"/>
        </w:rPr>
        <w:t>2</w:t>
      </w:r>
      <w:r w:rsidRPr="00AB0B59">
        <w:rPr>
          <w:rFonts w:ascii="Times New Roman" w:hAnsi="Times New Roman" w:cs="Times New Roman"/>
          <w:sz w:val="24"/>
          <w:szCs w:val="24"/>
        </w:rPr>
        <w:t xml:space="preserve">-slicing </w:t>
      </w:r>
      <w:r w:rsidR="00C85297" w:rsidRPr="00AB0B59">
        <w:rPr>
          <w:rFonts w:ascii="Times New Roman" w:hAnsi="Times New Roman" w:cs="Times New Roman"/>
          <w:sz w:val="24"/>
          <w:szCs w:val="24"/>
        </w:rPr>
        <w:t>against coincident observations from the CATS lidar</w:t>
      </w:r>
      <w:r w:rsidR="00F8421C" w:rsidRPr="00AB0B59">
        <w:rPr>
          <w:rFonts w:ascii="Times New Roman" w:hAnsi="Times New Roman" w:cs="Times New Roman"/>
          <w:sz w:val="24"/>
          <w:szCs w:val="24"/>
        </w:rPr>
        <w:t xml:space="preserve">, along with </w:t>
      </w:r>
      <w:r w:rsidRPr="00AB0B59">
        <w:rPr>
          <w:rFonts w:ascii="Times New Roman" w:hAnsi="Times New Roman" w:cs="Times New Roman"/>
          <w:sz w:val="24"/>
          <w:szCs w:val="24"/>
        </w:rPr>
        <w:t>an error budget analysis for the 2-layered CO</w:t>
      </w:r>
      <w:r w:rsidRPr="00AB0B59">
        <w:rPr>
          <w:rFonts w:ascii="Times New Roman" w:hAnsi="Times New Roman" w:cs="Times New Roman"/>
          <w:sz w:val="24"/>
          <w:szCs w:val="24"/>
          <w:vertAlign w:val="subscript"/>
        </w:rPr>
        <w:t>2</w:t>
      </w:r>
      <w:r w:rsidRPr="00AB0B59">
        <w:rPr>
          <w:rFonts w:ascii="Times New Roman" w:hAnsi="Times New Roman" w:cs="Times New Roman"/>
          <w:sz w:val="24"/>
          <w:szCs w:val="24"/>
        </w:rPr>
        <w:t xml:space="preserve">-slicing. </w:t>
      </w:r>
      <w:r w:rsidR="00F8421C" w:rsidRPr="00AB0B59">
        <w:rPr>
          <w:rFonts w:ascii="Times New Roman" w:hAnsi="Times New Roman" w:cs="Times New Roman"/>
          <w:sz w:val="24"/>
          <w:szCs w:val="24"/>
        </w:rPr>
        <w:t xml:space="preserve">Section 5 presents theoretical estimates of the radiative impacts of using the 2-layer method over the 1-layer assumption. </w:t>
      </w:r>
      <w:r w:rsidRPr="00AB0B59">
        <w:rPr>
          <w:rFonts w:ascii="Times New Roman" w:hAnsi="Times New Roman" w:cs="Times New Roman"/>
          <w:sz w:val="24"/>
          <w:szCs w:val="24"/>
        </w:rPr>
        <w:t>Concluding remarks follow in Section 6.</w:t>
      </w:r>
    </w:p>
    <w:p w14:paraId="496E6AF6" w14:textId="63EE2FE4" w:rsidR="00796EDC" w:rsidRPr="00AB0B59" w:rsidRDefault="00796EDC" w:rsidP="00AB0B59">
      <w:pPr>
        <w:pStyle w:val="ListParagraph"/>
        <w:spacing w:line="240" w:lineRule="auto"/>
        <w:ind w:left="0"/>
        <w:jc w:val="both"/>
        <w:rPr>
          <w:rFonts w:ascii="Times New Roman" w:hAnsi="Times New Roman" w:cs="Times New Roman"/>
          <w:sz w:val="24"/>
          <w:szCs w:val="24"/>
        </w:rPr>
      </w:pPr>
    </w:p>
    <w:p w14:paraId="0431C8A8" w14:textId="7620D8DF" w:rsidR="00A90B6D" w:rsidRPr="00AB0B59" w:rsidRDefault="00A90B6D" w:rsidP="00AB0B59">
      <w:pPr>
        <w:pStyle w:val="ListParagraph"/>
        <w:numPr>
          <w:ilvl w:val="0"/>
          <w:numId w:val="3"/>
        </w:numPr>
        <w:spacing w:line="240" w:lineRule="auto"/>
        <w:jc w:val="both"/>
        <w:rPr>
          <w:rFonts w:ascii="Times New Roman" w:hAnsi="Times New Roman" w:cs="Times New Roman"/>
          <w:b/>
          <w:bCs/>
          <w:i/>
          <w:iCs/>
          <w:sz w:val="24"/>
          <w:szCs w:val="24"/>
        </w:rPr>
      </w:pPr>
      <w:r w:rsidRPr="00AB0B59">
        <w:rPr>
          <w:rFonts w:ascii="Times New Roman" w:hAnsi="Times New Roman" w:cs="Times New Roman"/>
          <w:b/>
          <w:bCs/>
          <w:i/>
          <w:iCs/>
          <w:sz w:val="24"/>
          <w:szCs w:val="24"/>
        </w:rPr>
        <w:t>Theoretical Foundation</w:t>
      </w:r>
    </w:p>
    <w:p w14:paraId="484A835B" w14:textId="56168ABD"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CO</w:t>
      </w:r>
      <w:r w:rsidRPr="00AB0B59">
        <w:rPr>
          <w:rFonts w:ascii="Times New Roman" w:eastAsia="Calibri" w:hAnsi="Times New Roman" w:cs="Times New Roman"/>
          <w:color w:val="000000" w:themeColor="text1"/>
          <w:sz w:val="24"/>
          <w:szCs w:val="24"/>
          <w:vertAlign w:val="subscript"/>
        </w:rPr>
        <w:t>2</w:t>
      </w:r>
      <w:r w:rsidRPr="00AB0B59">
        <w:rPr>
          <w:rFonts w:ascii="Times New Roman" w:eastAsia="Calibri" w:hAnsi="Times New Roman" w:cs="Times New Roman"/>
          <w:color w:val="000000" w:themeColor="text1"/>
          <w:sz w:val="24"/>
          <w:szCs w:val="24"/>
        </w:rPr>
        <w:t>-slicing (Smith &amp; Platt, 1978; Wielicki &amp; Coakley, 1981; Menzel et al., 2008)</w:t>
      </w:r>
      <w:r w:rsidR="00ED6D2E">
        <w:rPr>
          <w:rFonts w:ascii="Times New Roman" w:eastAsia="Calibri" w:hAnsi="Times New Roman" w:cs="Times New Roman"/>
          <w:color w:val="000000" w:themeColor="text1"/>
          <w:sz w:val="24"/>
          <w:szCs w:val="24"/>
        </w:rPr>
        <w:t>, as used in MODIS,</w:t>
      </w:r>
      <w:r w:rsidRPr="00AB0B59">
        <w:rPr>
          <w:rFonts w:ascii="Times New Roman" w:eastAsia="Calibri" w:hAnsi="Times New Roman" w:cs="Times New Roman"/>
          <w:color w:val="000000" w:themeColor="text1"/>
          <w:sz w:val="24"/>
          <w:szCs w:val="24"/>
        </w:rPr>
        <w:t xml:space="preserve"> makes use of the difference of clear- and cloudy-sky radiances from closely separated channels in the 13-15 µm CO</w:t>
      </w:r>
      <w:r w:rsidRPr="00AB0B59">
        <w:rPr>
          <w:rFonts w:ascii="Times New Roman" w:eastAsia="Calibri" w:hAnsi="Times New Roman" w:cs="Times New Roman"/>
          <w:color w:val="000000" w:themeColor="text1"/>
          <w:sz w:val="24"/>
          <w:szCs w:val="24"/>
          <w:vertAlign w:val="subscript"/>
        </w:rPr>
        <w:t>2</w:t>
      </w:r>
      <w:r w:rsidRPr="00AB0B59">
        <w:rPr>
          <w:rFonts w:ascii="Times New Roman" w:eastAsia="Calibri" w:hAnsi="Times New Roman" w:cs="Times New Roman"/>
          <w:color w:val="000000" w:themeColor="text1"/>
          <w:sz w:val="24"/>
          <w:szCs w:val="24"/>
        </w:rPr>
        <w:t xml:space="preserve"> absorption band, where the emissivity for ice clouds (such as cirrus) remain invariant across wavelengths within the band. Clear-sky radiance is required to account for the radiance reaching MODIS that originated from below thin ice clouds. The clear-sky IR radiance,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oMath>
      <w:r w:rsidRPr="00AB0B59">
        <w:rPr>
          <w:rFonts w:ascii="Times New Roman" w:eastAsia="Calibri" w:hAnsi="Times New Roman" w:cs="Times New Roman"/>
          <w:color w:val="000000" w:themeColor="text1"/>
          <w:sz w:val="24"/>
          <w:szCs w:val="24"/>
        </w:rPr>
        <w:t xml:space="preserve"> (neglecting scattering) observed by a satellite sensor band with central wavelength λ, at nadir over a black surface (for simplicity here), is given by:</w:t>
      </w:r>
    </w:p>
    <w:p w14:paraId="6D9E213B" w14:textId="77777777" w:rsidR="00A90B6D" w:rsidRPr="00AB0B59" w:rsidRDefault="00000000" w:rsidP="00AB0B59">
      <w:pPr>
        <w:spacing w:line="240" w:lineRule="auto"/>
        <w:jc w:val="both"/>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 xml:space="preserve"> </m:t>
          </m:r>
          <m:r>
            <m:rPr>
              <m:lit/>
            </m:rP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rPr>
            <m:t>λ) = </m:t>
          </m:r>
          <m:r>
            <m:rPr>
              <m:scr m:val="script"/>
            </m:rPr>
            <w:rPr>
              <w:rFonts w:ascii="Cambria Math" w:hAnsi="Cambria Math" w:cs="Times New Roman"/>
              <w:sz w:val="24"/>
              <w:szCs w:val="24"/>
            </w:rPr>
            <m:t>T</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rPr>
                <m:t>λ</m:t>
              </m:r>
              <m:r>
                <w:rPr>
                  <w:rFonts w:ascii="Cambria Math" w:eastAsia="Calibri" w:hAnsi="Cambria Math" w:cs="Times New Roman"/>
                  <w:color w:val="000000" w:themeColor="text1"/>
                  <w:sz w:val="24"/>
                  <w:szCs w:val="24"/>
                </w:rPr>
                <m:t>, </m:t>
              </m:r>
              <m:sSub>
                <m:sSubPr>
                  <m:ctrlPr>
                    <w:rPr>
                      <w:rFonts w:ascii="Cambria Math" w:eastAsia="Calibri" w:hAnsi="Cambria Math" w:cs="Times New Roman"/>
                      <w:i/>
                      <w:color w:val="000000" w:themeColor="text1"/>
                      <w:sz w:val="24"/>
                      <w:szCs w:val="24"/>
                    </w:rPr>
                  </m:ctrlPr>
                </m:sSubPr>
                <m:e>
                  <m:r>
                    <m:rPr>
                      <m:sty m:val="p"/>
                    </m:rPr>
                    <w:rPr>
                      <w:rFonts w:ascii="Cambria Math" w:eastAsia="Calibri" w:hAnsi="Cambria Math" w:cs="Times New Roman"/>
                      <w:color w:val="000000" w:themeColor="text1"/>
                      <w:sz w:val="24"/>
                      <w:szCs w:val="24"/>
                    </w:rPr>
                    <m:t>P</m:t>
                  </m:r>
                </m:e>
                <m:sub>
                  <m:r>
                    <m:rPr>
                      <m:sty m:val="p"/>
                    </m:rPr>
                    <w:rPr>
                      <w:rFonts w:ascii="Cambria Math" w:eastAsia="Calibri" w:hAnsi="Cambria Math" w:cs="Times New Roman"/>
                      <w:color w:val="000000" w:themeColor="text1"/>
                      <w:sz w:val="24"/>
                      <w:szCs w:val="24"/>
                    </w:rPr>
                    <m:t>s</m:t>
                  </m:r>
                </m:sub>
              </m:sSub>
              <m:ctrlPr>
                <w:rPr>
                  <w:rFonts w:ascii="Cambria Math" w:eastAsia="Calibri" w:hAnsi="Cambria Math" w:cs="Times New Roman"/>
                  <w:i/>
                  <w:color w:val="000000" w:themeColor="text1"/>
                  <w:sz w:val="24"/>
                  <w:szCs w:val="24"/>
                </w:rPr>
              </m:ctrlPr>
            </m:e>
          </m:d>
          <m:r>
            <w:rPr>
              <w:rFonts w:ascii="Cambria Math" w:eastAsia="Calibri" w:hAnsi="Cambria Math" w:cs="Times New Roman"/>
              <w:color w:val="000000" w:themeColor="text1"/>
              <w:sz w:val="24"/>
              <w:szCs w:val="24"/>
            </w:rPr>
            <m:t>B</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λ, T</m:t>
              </m:r>
              <m:d>
                <m:dPr>
                  <m:ctrlPr>
                    <w:rPr>
                      <w:rFonts w:ascii="Cambria Math" w:eastAsia="Calibri" w:hAnsi="Cambria Math" w:cs="Times New Roman"/>
                      <w:color w:val="000000" w:themeColor="text1"/>
                      <w:sz w:val="24"/>
                      <w:szCs w:val="24"/>
                    </w:rPr>
                  </m:ctrlPr>
                </m:dPr>
                <m:e>
                  <m:sSub>
                    <m:sSubPr>
                      <m:ctrlPr>
                        <w:rPr>
                          <w:rFonts w:ascii="Cambria Math" w:eastAsia="Calibri" w:hAnsi="Cambria Math" w:cs="Times New Roman"/>
                          <w:i/>
                          <w:color w:val="000000" w:themeColor="text1"/>
                          <w:sz w:val="24"/>
                          <w:szCs w:val="24"/>
                        </w:rPr>
                      </m:ctrlPr>
                    </m:sSubPr>
                    <m:e>
                      <m:r>
                        <m:rPr>
                          <m:sty m:val="p"/>
                        </m:rPr>
                        <w:rPr>
                          <w:rFonts w:ascii="Cambria Math" w:eastAsia="Calibri" w:hAnsi="Cambria Math" w:cs="Times New Roman"/>
                          <w:color w:val="000000" w:themeColor="text1"/>
                          <w:sz w:val="24"/>
                          <w:szCs w:val="24"/>
                        </w:rPr>
                        <m:t>P</m:t>
                      </m:r>
                      <m:ctrlPr>
                        <w:rPr>
                          <w:rFonts w:ascii="Cambria Math" w:eastAsia="Calibri" w:hAnsi="Cambria Math" w:cs="Times New Roman"/>
                          <w:color w:val="000000" w:themeColor="text1"/>
                          <w:sz w:val="24"/>
                          <w:szCs w:val="24"/>
                        </w:rPr>
                      </m:ctrlPr>
                    </m:e>
                    <m:sub>
                      <m:r>
                        <m:rPr>
                          <m:sty m:val="p"/>
                        </m:rPr>
                        <w:rPr>
                          <w:rFonts w:ascii="Cambria Math" w:eastAsia="Calibri" w:hAnsi="Cambria Math" w:cs="Times New Roman"/>
                          <w:color w:val="000000" w:themeColor="text1"/>
                          <w:sz w:val="24"/>
                          <w:szCs w:val="24"/>
                        </w:rPr>
                        <m:t>s</m:t>
                      </m:r>
                    </m:sub>
                  </m:sSub>
                  <m:ctrlPr>
                    <w:rPr>
                      <w:rFonts w:ascii="Cambria Math" w:eastAsia="Calibri" w:hAnsi="Cambria Math" w:cs="Times New Roman"/>
                      <w:i/>
                      <w:color w:val="000000" w:themeColor="text1"/>
                      <w:sz w:val="24"/>
                      <w:szCs w:val="24"/>
                    </w:rPr>
                  </m:ctrlPr>
                </m:e>
              </m:d>
            </m:e>
          </m:d>
          <m:r>
            <w:rPr>
              <w:rFonts w:ascii="Cambria Math" w:eastAsia="Calibri" w:hAnsi="Cambria Math" w:cs="Times New Roman"/>
              <w:color w:val="000000" w:themeColor="text1"/>
              <w:sz w:val="24"/>
              <w:szCs w:val="24"/>
            </w:rPr>
            <m:t xml:space="preserve"> -</m:t>
          </m:r>
          <m:nary>
            <m:naryPr>
              <m:ctrlPr>
                <w:rPr>
                  <w:rFonts w:ascii="Cambria Math" w:eastAsia="Calibri" w:hAnsi="Cambria Math" w:cs="Times New Roman"/>
                  <w:color w:val="000000" w:themeColor="text1"/>
                  <w:sz w:val="24"/>
                  <w:szCs w:val="24"/>
                </w:rPr>
              </m:ctrlPr>
            </m:naryPr>
            <m:sub>
              <m:r>
                <m:rPr>
                  <m:sty m:val="p"/>
                </m:rPr>
                <w:rPr>
                  <w:rFonts w:ascii="Cambria Math" w:eastAsia="Calibri" w:hAnsi="Cambria Math" w:cs="Times New Roman"/>
                  <w:color w:val="000000" w:themeColor="text1"/>
                  <w:sz w:val="24"/>
                  <w:szCs w:val="24"/>
                </w:rPr>
                <m:t>0</m:t>
              </m:r>
            </m:sub>
            <m:sup>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rPr>
                    <m:t>P</m:t>
                  </m:r>
                </m:e>
                <m:sub>
                  <m:r>
                    <m:rPr>
                      <m:sty m:val="p"/>
                    </m:rPr>
                    <w:rPr>
                      <w:rFonts w:ascii="Cambria Math" w:eastAsia="Calibri" w:hAnsi="Cambria Math" w:cs="Times New Roman"/>
                      <w:color w:val="000000" w:themeColor="text1"/>
                      <w:sz w:val="24"/>
                      <w:szCs w:val="24"/>
                    </w:rPr>
                    <m:t>s</m:t>
                  </m:r>
                </m:sub>
              </m:sSub>
            </m:sup>
            <m:e>
              <w:bookmarkStart w:id="1" w:name="_Hlk103170070"/>
              <m:r>
                <w:rPr>
                  <w:rFonts w:ascii="Cambria Math" w:hAnsi="Cambria Math" w:cs="Times New Roman"/>
                  <w:sz w:val="24"/>
                  <w:szCs w:val="24"/>
                </w:rPr>
                <m:t>B</m:t>
              </m:r>
              <m:r>
                <m:rPr>
                  <m:sty m:val="p"/>
                </m:rPr>
                <w:rPr>
                  <w:rFonts w:ascii="Cambria Math" w:eastAsia="Calibri" w:hAnsi="Cambria Math" w:cs="Times New Roman"/>
                  <w:color w:val="000000" w:themeColor="text1"/>
                  <w:sz w:val="24"/>
                  <w:szCs w:val="24"/>
                </w:rPr>
                <m:t>(λ, P)</m:t>
              </m:r>
              <m:f>
                <m:fPr>
                  <m:ctrlPr>
                    <w:rPr>
                      <w:rFonts w:ascii="Cambria Math" w:eastAsia="Calibri" w:hAnsi="Cambria Math" w:cs="Times New Roman"/>
                      <w:color w:val="000000" w:themeColor="text1"/>
                      <w:sz w:val="24"/>
                      <w:szCs w:val="24"/>
                    </w:rPr>
                  </m:ctrlPr>
                </m:fPr>
                <m:num>
                  <m:r>
                    <m:rPr>
                      <m:sty m:val="p"/>
                    </m:rPr>
                    <w:rPr>
                      <w:rFonts w:ascii="Cambria Math" w:eastAsia="Calibri" w:hAnsi="Cambria Math" w:cs="Times New Roman"/>
                      <w:color w:val="000000" w:themeColor="text1"/>
                      <w:sz w:val="24"/>
                      <w:szCs w:val="24"/>
                    </w:rPr>
                    <m:t>d</m:t>
                  </m:r>
                  <m:r>
                    <m:rPr>
                      <m:scr m:val="script"/>
                    </m:rPr>
                    <w:rPr>
                      <w:rFonts w:ascii="Cambria Math" w:hAnsi="Cambria Math" w:cs="Times New Roman"/>
                      <w:sz w:val="24"/>
                      <w:szCs w:val="24"/>
                    </w:rPr>
                    <m:t>T</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λ, T</m:t>
                      </m:r>
                      <m:d>
                        <m:dPr>
                          <m:ctrlPr>
                            <w:rPr>
                              <w:rFonts w:ascii="Cambria Math" w:eastAsia="Calibri" w:hAnsi="Cambria Math" w:cs="Times New Roman"/>
                              <w:color w:val="000000" w:themeColor="text1"/>
                              <w:sz w:val="24"/>
                              <w:szCs w:val="24"/>
                            </w:rPr>
                          </m:ctrlPr>
                        </m:dPr>
                        <m:e>
                          <m:r>
                            <w:rPr>
                              <w:rFonts w:ascii="Cambria Math" w:eastAsia="Calibri" w:hAnsi="Cambria Math" w:cs="Times New Roman"/>
                              <w:color w:val="000000" w:themeColor="text1"/>
                              <w:sz w:val="24"/>
                              <w:szCs w:val="24"/>
                            </w:rPr>
                            <m:t>P</m:t>
                          </m:r>
                          <m:ctrlPr>
                            <w:rPr>
                              <w:rFonts w:ascii="Cambria Math" w:eastAsia="Calibri" w:hAnsi="Cambria Math" w:cs="Times New Roman"/>
                              <w:i/>
                              <w:color w:val="000000" w:themeColor="text1"/>
                              <w:sz w:val="24"/>
                              <w:szCs w:val="24"/>
                            </w:rPr>
                          </m:ctrlPr>
                        </m:e>
                      </m:d>
                    </m:e>
                  </m:d>
                </m:num>
                <m:den>
                  <m:r>
                    <m:rPr>
                      <m:sty m:val="p"/>
                    </m:rPr>
                    <w:rPr>
                      <w:rFonts w:ascii="Cambria Math" w:eastAsia="Calibri" w:hAnsi="Cambria Math" w:cs="Times New Roman"/>
                      <w:color w:val="000000" w:themeColor="text1"/>
                      <w:sz w:val="24"/>
                      <w:szCs w:val="24"/>
                    </w:rPr>
                    <m:t>dP</m:t>
                  </m:r>
                </m:den>
              </m:f>
              <w:bookmarkEnd w:id="1"/>
              <m:r>
                <m:rPr>
                  <m:sty m:val="p"/>
                </m:rPr>
                <w:rPr>
                  <w:rFonts w:ascii="Cambria Math" w:eastAsia="Calibri" w:hAnsi="Cambria Math" w:cs="Times New Roman"/>
                  <w:color w:val="000000" w:themeColor="text1"/>
                  <w:sz w:val="24"/>
                  <w:szCs w:val="24"/>
                </w:rPr>
                <m:t>dP</m:t>
              </m:r>
            </m:e>
          </m:nary>
          <m:r>
            <w:rPr>
              <w:rFonts w:ascii="Cambria Math" w:eastAsia="Calibri" w:hAnsi="Cambria Math" w:cs="Times New Roman"/>
              <w:color w:val="000000" w:themeColor="text1"/>
              <w:sz w:val="24"/>
              <w:szCs w:val="24"/>
            </w:rPr>
            <m:t xml:space="preserve">          …(1)</m:t>
          </m:r>
        </m:oMath>
      </m:oMathPara>
    </w:p>
    <w:p w14:paraId="666DD934" w14:textId="2ECA0FEF"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where,</w:t>
      </w:r>
      <m:oMath>
        <m:r>
          <w:rPr>
            <w:rFonts w:ascii="Cambria Math" w:eastAsia="Calibri" w:hAnsi="Cambria Math" w:cs="Times New Roman"/>
            <w:color w:val="000000" w:themeColor="text1"/>
            <w:sz w:val="24"/>
            <w:szCs w:val="24"/>
          </w:rPr>
          <m:t> </m:t>
        </m:r>
        <m:sSub>
          <m:sSubPr>
            <m:ctrlPr>
              <w:rPr>
                <w:rFonts w:ascii="Cambria Math" w:eastAsia="Calibri" w:hAnsi="Cambria Math" w:cs="Times New Roman"/>
                <w:i/>
                <w:color w:val="000000" w:themeColor="text1"/>
                <w:sz w:val="24"/>
                <w:szCs w:val="24"/>
              </w:rPr>
            </m:ctrlPr>
          </m:sSubPr>
          <m:e>
            <m:r>
              <m:rPr>
                <m:sty m:val="p"/>
              </m:rPr>
              <w:rPr>
                <w:rFonts w:ascii="Cambria Math" w:eastAsia="Calibri" w:hAnsi="Cambria Math" w:cs="Times New Roman"/>
                <w:color w:val="000000" w:themeColor="text1"/>
                <w:sz w:val="24"/>
                <w:szCs w:val="24"/>
              </w:rPr>
              <m:t>P</m:t>
            </m:r>
          </m:e>
          <m:sub>
            <m:r>
              <m:rPr>
                <m:sty m:val="p"/>
              </m:rPr>
              <w:rPr>
                <w:rFonts w:ascii="Cambria Math" w:eastAsia="Calibri" w:hAnsi="Cambria Math" w:cs="Times New Roman"/>
                <w:color w:val="000000" w:themeColor="text1"/>
                <w:sz w:val="24"/>
                <w:szCs w:val="24"/>
              </w:rPr>
              <m:t>s</m:t>
            </m:r>
          </m:sub>
        </m:sSub>
      </m:oMath>
      <w:r w:rsidRPr="00AB0B59">
        <w:rPr>
          <w:rFonts w:ascii="Times New Roman" w:eastAsia="Calibri" w:hAnsi="Times New Roman" w:cs="Times New Roman"/>
          <w:color w:val="000000" w:themeColor="text1"/>
          <w:sz w:val="24"/>
          <w:szCs w:val="24"/>
        </w:rPr>
        <w:t xml:space="preserve"> denotes the surface pressure, </w:t>
      </w:r>
      <m:oMath>
        <m:r>
          <w:rPr>
            <w:rFonts w:ascii="Cambria Math" w:eastAsia="Calibri" w:hAnsi="Cambria Math" w:cs="Times New Roman"/>
            <w:color w:val="000000" w:themeColor="text1"/>
            <w:sz w:val="24"/>
            <w:szCs w:val="24"/>
          </w:rPr>
          <m:t>B</m:t>
        </m:r>
        <m:d>
          <m:dPr>
            <m:ctrlPr>
              <w:rPr>
                <w:rFonts w:ascii="Cambria Math" w:eastAsia="Calibri" w:hAnsi="Cambria Math" w:cs="Times New Roman"/>
                <w:i/>
                <w:iCs/>
                <w:color w:val="000000" w:themeColor="text1"/>
                <w:sz w:val="24"/>
                <w:szCs w:val="24"/>
              </w:rPr>
            </m:ctrlPr>
          </m:dPr>
          <m:e>
            <m:r>
              <w:rPr>
                <w:rFonts w:ascii="Cambria Math" w:eastAsia="Calibri" w:hAnsi="Cambria Math" w:cs="Times New Roman"/>
                <w:color w:val="000000" w:themeColor="text1"/>
                <w:sz w:val="24"/>
                <w:szCs w:val="24"/>
              </w:rPr>
              <m:t>λ,T</m:t>
            </m:r>
          </m:e>
        </m:d>
      </m:oMath>
      <w:r w:rsidRPr="00AB0B59">
        <w:rPr>
          <w:rFonts w:ascii="Times New Roman" w:eastAsia="Calibri" w:hAnsi="Times New Roman" w:cs="Times New Roman"/>
          <w:color w:val="000000" w:themeColor="text1"/>
          <w:sz w:val="24"/>
          <w:szCs w:val="24"/>
        </w:rPr>
        <w:t xml:space="preserve"> denotes the Planck radiance at temperature </w:t>
      </w:r>
      <w:r w:rsidRPr="00AB0B59">
        <w:rPr>
          <w:rFonts w:ascii="Times New Roman" w:eastAsia="Calibri" w:hAnsi="Times New Roman" w:cs="Times New Roman"/>
          <w:i/>
          <w:iCs/>
          <w:color w:val="000000" w:themeColor="text1"/>
          <w:sz w:val="24"/>
          <w:szCs w:val="24"/>
        </w:rPr>
        <w:t>T</w:t>
      </w:r>
      <w:r w:rsidRPr="00AB0B59">
        <w:rPr>
          <w:rFonts w:ascii="Times New Roman" w:eastAsia="Calibri" w:hAnsi="Times New Roman" w:cs="Times New Roman"/>
          <w:color w:val="000000" w:themeColor="text1"/>
          <w:sz w:val="24"/>
          <w:szCs w:val="24"/>
        </w:rPr>
        <w:t xml:space="preserve"> and wavelength </w:t>
      </w:r>
      <m:oMath>
        <m:r>
          <w:rPr>
            <w:rFonts w:ascii="Cambria Math" w:eastAsia="Calibri" w:hAnsi="Cambria Math" w:cs="Times New Roman"/>
            <w:color w:val="000000" w:themeColor="text1"/>
            <w:sz w:val="24"/>
            <w:szCs w:val="24"/>
          </w:rPr>
          <m:t>λ</m:t>
        </m:r>
      </m:oMath>
      <w:r w:rsidRPr="00AB0B59">
        <w:rPr>
          <w:rFonts w:ascii="Times New Roman" w:eastAsia="Calibri" w:hAnsi="Times New Roman" w:cs="Times New Roman"/>
          <w:color w:val="000000" w:themeColor="text1"/>
          <w:sz w:val="24"/>
          <w:szCs w:val="24"/>
        </w:rPr>
        <w:t xml:space="preserve">, P is pressure. </w:t>
      </w:r>
      <m:oMath>
        <m:r>
          <m:rPr>
            <m:scr m:val="script"/>
          </m:rPr>
          <w:rPr>
            <w:rFonts w:ascii="Cambria Math" w:hAnsi="Cambria Math" w:cs="Times New Roman"/>
            <w:sz w:val="24"/>
            <w:szCs w:val="24"/>
          </w:rPr>
          <m:t>T</m:t>
        </m:r>
      </m:oMath>
      <w:r w:rsidRPr="00AB0B59">
        <w:rPr>
          <w:rFonts w:ascii="Times New Roman" w:eastAsia="Calibri" w:hAnsi="Times New Roman" w:cs="Times New Roman"/>
          <w:color w:val="000000" w:themeColor="text1"/>
          <w:sz w:val="24"/>
          <w:szCs w:val="24"/>
        </w:rPr>
        <w:t xml:space="preserve">(λ, P) denotes the atmospheric transmittance between </w:t>
      </w:r>
      <w:r w:rsidRPr="00AB0B59">
        <w:rPr>
          <w:rFonts w:ascii="Times New Roman" w:eastAsia="Calibri" w:hAnsi="Times New Roman" w:cs="Times New Roman"/>
          <w:i/>
          <w:iCs/>
          <w:color w:val="000000" w:themeColor="text1"/>
          <w:sz w:val="24"/>
          <w:szCs w:val="24"/>
        </w:rPr>
        <w:t>P</w:t>
      </w:r>
      <w:r w:rsidRPr="00AB0B59">
        <w:rPr>
          <w:rFonts w:ascii="Times New Roman" w:eastAsia="Calibri" w:hAnsi="Times New Roman" w:cs="Times New Roman"/>
          <w:color w:val="000000" w:themeColor="text1"/>
          <w:sz w:val="24"/>
          <w:szCs w:val="24"/>
        </w:rPr>
        <w:t xml:space="preserve"> and the satellite. For a completely opaque cloud</w:t>
      </w:r>
      <w:r w:rsidR="00C9614A">
        <w:rPr>
          <w:rFonts w:ascii="Times New Roman" w:eastAsia="Calibri" w:hAnsi="Times New Roman" w:cs="Times New Roman"/>
          <w:color w:val="000000" w:themeColor="text1"/>
          <w:sz w:val="24"/>
          <w:szCs w:val="24"/>
        </w:rPr>
        <w:t xml:space="preserve"> the effective emissivity, which is the product of the cloud fraction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c</m:t>
            </m:r>
          </m:sub>
        </m:sSub>
      </m:oMath>
      <w:r w:rsidR="00C9614A">
        <w:rPr>
          <w:rFonts w:ascii="Times New Roman" w:eastAsia="Calibri" w:hAnsi="Times New Roman" w:cs="Times New Roman"/>
          <w:color w:val="000000" w:themeColor="text1"/>
          <w:sz w:val="24"/>
          <w:szCs w:val="24"/>
        </w:rPr>
        <w:t>)</w:t>
      </w:r>
      <w:r w:rsidR="00C9614A" w:rsidRPr="00AB0B59">
        <w:rPr>
          <w:rFonts w:ascii="Times New Roman" w:eastAsia="Calibri" w:hAnsi="Times New Roman" w:cs="Times New Roman"/>
          <w:color w:val="000000" w:themeColor="text1"/>
          <w:sz w:val="24"/>
          <w:szCs w:val="24"/>
        </w:rPr>
        <w:t xml:space="preserve"> </w:t>
      </w:r>
      <w:r w:rsidR="00C9614A">
        <w:rPr>
          <w:rFonts w:ascii="Times New Roman" w:eastAsia="Calibri" w:hAnsi="Times New Roman" w:cs="Times New Roman"/>
          <w:color w:val="000000" w:themeColor="text1"/>
          <w:sz w:val="24"/>
          <w:szCs w:val="24"/>
        </w:rPr>
        <w:t>and the cloud layer emissivity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c</m:t>
            </m:r>
          </m:sub>
        </m:sSub>
      </m:oMath>
      <w:r w:rsidR="00C9614A">
        <w:rPr>
          <w:rFonts w:ascii="Times New Roman" w:eastAsia="Calibri" w:hAnsi="Times New Roman" w:cs="Times New Roman"/>
          <w:color w:val="000000" w:themeColor="text1"/>
          <w:sz w:val="24"/>
          <w:szCs w:val="24"/>
        </w:rPr>
        <w:t>)</w:t>
      </w:r>
      <w:r w:rsidR="00CE719F">
        <w:rPr>
          <w:rFonts w:ascii="Times New Roman" w:eastAsia="Calibri" w:hAnsi="Times New Roman" w:cs="Times New Roman"/>
          <w:color w:val="000000" w:themeColor="text1"/>
          <w:sz w:val="24"/>
          <w:szCs w:val="24"/>
        </w:rPr>
        <w:t>,</w:t>
      </w:r>
      <w:r w:rsidRPr="00AB0B59">
        <w:rPr>
          <w:rFonts w:ascii="Times New Roman" w:eastAsia="Calibri" w:hAnsi="Times New Roman" w:cs="Times New Roman"/>
          <w:color w:val="000000" w:themeColor="text1"/>
          <w:sz w:val="24"/>
          <w:szCs w:val="24"/>
        </w:rPr>
        <w:t xml:space="preserve"> </w:t>
      </w:r>
      <w:r w:rsidR="00C9614A">
        <w:rPr>
          <w:rFonts w:ascii="Times New Roman" w:eastAsia="Calibri" w:hAnsi="Times New Roman" w:cs="Times New Roman"/>
          <w:color w:val="000000" w:themeColor="text1"/>
          <w:sz w:val="24"/>
          <w:szCs w:val="24"/>
        </w:rPr>
        <w:t>is unity. In this case,</w:t>
      </w:r>
      <w:r w:rsidR="00C9614A" w:rsidRPr="00AB0B59">
        <w:rPr>
          <w:rFonts w:ascii="Times New Roman" w:eastAsia="Calibri" w:hAnsi="Times New Roman" w:cs="Times New Roman"/>
          <w:color w:val="000000" w:themeColor="text1"/>
          <w:sz w:val="24"/>
          <w:szCs w:val="24"/>
        </w:rPr>
        <w:t xml:space="preserve"> </w:t>
      </w:r>
      <w:r w:rsidRPr="00AB0B59">
        <w:rPr>
          <w:rFonts w:ascii="Times New Roman" w:eastAsia="Calibri" w:hAnsi="Times New Roman" w:cs="Times New Roman"/>
          <w:color w:val="000000" w:themeColor="text1"/>
          <w:sz w:val="24"/>
          <w:szCs w:val="24"/>
        </w:rPr>
        <w:t xml:space="preserve">the nadir radiance observed by the satellite sensor,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m:t>
            </m:r>
          </m:sub>
        </m:sSub>
      </m:oMath>
      <w:r w:rsidRPr="00AB0B59">
        <w:rPr>
          <w:rFonts w:ascii="Times New Roman" w:eastAsia="Calibri" w:hAnsi="Times New Roman" w:cs="Times New Roman"/>
          <w:color w:val="000000" w:themeColor="text1"/>
          <w:sz w:val="24"/>
          <w:szCs w:val="24"/>
        </w:rPr>
        <w:t>, is devoid of all emissions from below the cloud-top pressure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oMath>
      <w:r w:rsidRPr="00AB0B59">
        <w:rPr>
          <w:rFonts w:ascii="Times New Roman" w:eastAsia="Calibri" w:hAnsi="Times New Roman" w:cs="Times New Roman"/>
          <w:color w:val="000000" w:themeColor="text1"/>
          <w:sz w:val="24"/>
          <w:szCs w:val="24"/>
        </w:rPr>
        <w:t>), and is given by:</w:t>
      </w:r>
    </w:p>
    <w:p w14:paraId="1F329B00" w14:textId="77777777" w:rsidR="00A90B6D" w:rsidRPr="00AB0B59" w:rsidRDefault="00000000" w:rsidP="00AB0B59">
      <w:pPr>
        <w:spacing w:line="240" w:lineRule="auto"/>
        <w:jc w:val="both"/>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 xml:space="preserve"> I</m:t>
              </m:r>
            </m:e>
            <m:sub>
              <m:r>
                <w:rPr>
                  <w:rFonts w:ascii="Cambria Math" w:eastAsia="Calibri" w:hAnsi="Cambria Math" w:cs="Times New Roman"/>
                  <w:color w:val="000000" w:themeColor="text1"/>
                  <w:sz w:val="24"/>
                  <w:szCs w:val="24"/>
                </w:rPr>
                <m:t>c</m:t>
              </m:r>
            </m:sub>
          </m:sSub>
          <m:r>
            <w:rPr>
              <w:rFonts w:ascii="Cambria Math" w:eastAsia="Calibri" w:hAnsi="Cambria Math" w:cs="Times New Roman"/>
              <w:color w:val="000000" w:themeColor="text1"/>
              <w:sz w:val="24"/>
              <w:szCs w:val="24"/>
            </w:rPr>
            <m:t xml:space="preserve"> </m:t>
          </m:r>
          <m:r>
            <m:rPr>
              <m:lit/>
            </m:rPr>
            <w:rPr>
              <w:rFonts w:ascii="Cambria Math" w:eastAsia="Calibri" w:hAnsi="Cambria Math" w:cs="Times New Roman"/>
              <w:color w:val="000000" w:themeColor="text1"/>
              <w:sz w:val="24"/>
              <w:szCs w:val="24"/>
            </w:rPr>
            <m:t>(</m:t>
          </m:r>
          <m:r>
            <w:rPr>
              <w:rFonts w:ascii="Cambria Math" w:eastAsia="Calibri" w:hAnsi="Cambria Math" w:cs="Times New Roman"/>
              <w:color w:val="000000" w:themeColor="text1"/>
              <w:sz w:val="24"/>
              <w:szCs w:val="24"/>
            </w:rPr>
            <m:t xml:space="preserve">λ,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r>
            <w:rPr>
              <w:rFonts w:ascii="Cambria Math" w:eastAsia="Calibri" w:hAnsi="Cambria Math" w:cs="Times New Roman"/>
              <w:color w:val="000000" w:themeColor="text1"/>
              <w:sz w:val="24"/>
              <w:szCs w:val="24"/>
            </w:rPr>
            <m:t>) = </m:t>
          </m:r>
          <m:r>
            <m:rPr>
              <m:scr m:val="script"/>
            </m:rPr>
            <w:rPr>
              <w:rFonts w:ascii="Cambria Math" w:hAnsi="Cambria Math" w:cs="Times New Roman"/>
              <w:sz w:val="24"/>
              <w:szCs w:val="24"/>
            </w:rPr>
            <m:t>T</m:t>
          </m:r>
          <m:d>
            <m:dPr>
              <m:ctrlPr>
                <w:rPr>
                  <w:rFonts w:ascii="Cambria Math" w:eastAsia="Calibri" w:hAnsi="Cambria Math" w:cs="Times New Roman"/>
                  <w:color w:val="000000" w:themeColor="text1"/>
                  <w:sz w:val="24"/>
                  <w:szCs w:val="24"/>
                </w:rPr>
              </m:ctrlPr>
            </m:dPr>
            <m:e>
              <m:r>
                <m:rPr>
                  <m:sty m:val="p"/>
                </m:rPr>
                <w:rPr>
                  <w:rFonts w:ascii="Cambria Math" w:eastAsia="Calibri" w:hAnsi="Cambria Math" w:cs="Times New Roman"/>
                  <w:color w:val="000000" w:themeColor="text1"/>
                  <w:sz w:val="24"/>
                  <w:szCs w:val="24"/>
                </w:rPr>
                <m:t>λ</m:t>
              </m:r>
              <m:r>
                <w:rPr>
                  <w:rFonts w:ascii="Cambria Math" w:eastAsia="Calibri" w:hAnsi="Cambria Math" w:cs="Times New Roman"/>
                  <w:color w:val="000000" w:themeColor="text1"/>
                  <w:sz w:val="24"/>
                  <w:szCs w:val="24"/>
                </w:rPr>
                <m:t>, </m:t>
              </m:r>
              <m:sSub>
                <m:sSubPr>
                  <m:ctrlPr>
                    <w:rPr>
                      <w:rFonts w:ascii="Cambria Math" w:eastAsia="Calibri" w:hAnsi="Cambria Math" w:cs="Times New Roman"/>
                      <w:i/>
                      <w:color w:val="000000" w:themeColor="text1"/>
                      <w:sz w:val="24"/>
                      <w:szCs w:val="24"/>
                    </w:rPr>
                  </m:ctrlPr>
                </m:sSubPr>
                <m:e>
                  <m:r>
                    <m:rPr>
                      <m:sty m:val="p"/>
                    </m:rPr>
                    <w:rPr>
                      <w:rFonts w:ascii="Cambria Math" w:eastAsia="Calibri" w:hAnsi="Cambria Math" w:cs="Times New Roman"/>
                      <w:color w:val="000000" w:themeColor="text1"/>
                      <w:sz w:val="24"/>
                      <w:szCs w:val="24"/>
                    </w:rPr>
                    <m:t>P</m:t>
                  </m:r>
                </m:e>
                <m:sub>
                  <m:r>
                    <m:rPr>
                      <m:sty m:val="p"/>
                    </m:rPr>
                    <w:rPr>
                      <w:rFonts w:ascii="Cambria Math" w:eastAsia="Calibri" w:hAnsi="Cambria Math" w:cs="Times New Roman"/>
                      <w:color w:val="000000" w:themeColor="text1"/>
                      <w:sz w:val="24"/>
                      <w:szCs w:val="24"/>
                    </w:rPr>
                    <m:t>c</m:t>
                  </m:r>
                </m:sub>
              </m:sSub>
              <m:ctrlPr>
                <w:rPr>
                  <w:rFonts w:ascii="Cambria Math" w:eastAsia="Calibri" w:hAnsi="Cambria Math" w:cs="Times New Roman"/>
                  <w:i/>
                  <w:color w:val="000000" w:themeColor="text1"/>
                  <w:sz w:val="24"/>
                  <w:szCs w:val="24"/>
                </w:rPr>
              </m:ctrlPr>
            </m:e>
          </m:d>
          <m:r>
            <w:rPr>
              <w:rFonts w:ascii="Cambria Math" w:eastAsia="Calibri" w:hAnsi="Cambria Math" w:cs="Times New Roman"/>
              <w:color w:val="000000" w:themeColor="text1"/>
              <w:sz w:val="24"/>
              <w:szCs w:val="24"/>
            </w:rPr>
            <m:t>B</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λ, T</m:t>
              </m:r>
              <m:d>
                <m:dPr>
                  <m:ctrlPr>
                    <w:rPr>
                      <w:rFonts w:ascii="Cambria Math" w:eastAsia="Calibri" w:hAnsi="Cambria Math" w:cs="Times New Roman"/>
                      <w:color w:val="000000" w:themeColor="text1"/>
                      <w:sz w:val="24"/>
                      <w:szCs w:val="24"/>
                    </w:rPr>
                  </m:ctrlPr>
                </m:dPr>
                <m:e>
                  <m:sSub>
                    <m:sSubPr>
                      <m:ctrlPr>
                        <w:rPr>
                          <w:rFonts w:ascii="Cambria Math" w:eastAsia="Calibri" w:hAnsi="Cambria Math" w:cs="Times New Roman"/>
                          <w:i/>
                          <w:color w:val="000000" w:themeColor="text1"/>
                          <w:sz w:val="24"/>
                          <w:szCs w:val="24"/>
                        </w:rPr>
                      </m:ctrlPr>
                    </m:sSubPr>
                    <m:e>
                      <m:r>
                        <m:rPr>
                          <m:sty m:val="p"/>
                        </m:rPr>
                        <w:rPr>
                          <w:rFonts w:ascii="Cambria Math" w:eastAsia="Calibri" w:hAnsi="Cambria Math" w:cs="Times New Roman"/>
                          <w:color w:val="000000" w:themeColor="text1"/>
                          <w:sz w:val="24"/>
                          <w:szCs w:val="24"/>
                        </w:rPr>
                        <m:t>P</m:t>
                      </m:r>
                      <m:ctrlPr>
                        <w:rPr>
                          <w:rFonts w:ascii="Cambria Math" w:eastAsia="Calibri" w:hAnsi="Cambria Math" w:cs="Times New Roman"/>
                          <w:color w:val="000000" w:themeColor="text1"/>
                          <w:sz w:val="24"/>
                          <w:szCs w:val="24"/>
                        </w:rPr>
                      </m:ctrlPr>
                    </m:e>
                    <m:sub>
                      <m:r>
                        <m:rPr>
                          <m:sty m:val="p"/>
                        </m:rPr>
                        <w:rPr>
                          <w:rFonts w:ascii="Cambria Math" w:eastAsia="Calibri" w:hAnsi="Cambria Math" w:cs="Times New Roman"/>
                          <w:color w:val="000000" w:themeColor="text1"/>
                          <w:sz w:val="24"/>
                          <w:szCs w:val="24"/>
                        </w:rPr>
                        <m:t>c</m:t>
                      </m:r>
                    </m:sub>
                  </m:sSub>
                  <m:ctrlPr>
                    <w:rPr>
                      <w:rFonts w:ascii="Cambria Math" w:eastAsia="Calibri" w:hAnsi="Cambria Math" w:cs="Times New Roman"/>
                      <w:i/>
                      <w:color w:val="000000" w:themeColor="text1"/>
                      <w:sz w:val="24"/>
                      <w:szCs w:val="24"/>
                    </w:rPr>
                  </m:ctrlPr>
                </m:e>
              </m:d>
            </m:e>
          </m:d>
          <m:r>
            <w:rPr>
              <w:rFonts w:ascii="Cambria Math" w:eastAsia="Calibri" w:hAnsi="Cambria Math" w:cs="Times New Roman"/>
              <w:color w:val="000000" w:themeColor="text1"/>
              <w:sz w:val="24"/>
              <w:szCs w:val="24"/>
            </w:rPr>
            <m:t xml:space="preserve"> -</m:t>
          </m:r>
          <m:nary>
            <m:naryPr>
              <m:ctrlPr>
                <w:rPr>
                  <w:rFonts w:ascii="Cambria Math" w:eastAsia="Calibri" w:hAnsi="Cambria Math" w:cs="Times New Roman"/>
                  <w:color w:val="000000" w:themeColor="text1"/>
                  <w:sz w:val="24"/>
                  <w:szCs w:val="24"/>
                </w:rPr>
              </m:ctrlPr>
            </m:naryPr>
            <m:sub>
              <m:r>
                <m:rPr>
                  <m:sty m:val="p"/>
                </m:rPr>
                <w:rPr>
                  <w:rFonts w:ascii="Cambria Math" w:eastAsia="Calibri" w:hAnsi="Cambria Math" w:cs="Times New Roman"/>
                  <w:color w:val="000000" w:themeColor="text1"/>
                  <w:sz w:val="24"/>
                  <w:szCs w:val="24"/>
                </w:rPr>
                <m:t>0</m:t>
              </m:r>
            </m:sub>
            <m:sup>
              <m:sSub>
                <m:sSubPr>
                  <m:ctrlPr>
                    <w:rPr>
                      <w:rFonts w:ascii="Cambria Math" w:eastAsia="Calibri" w:hAnsi="Cambria Math" w:cs="Times New Roman"/>
                      <w:color w:val="000000" w:themeColor="text1"/>
                      <w:sz w:val="24"/>
                      <w:szCs w:val="24"/>
                    </w:rPr>
                  </m:ctrlPr>
                </m:sSubPr>
                <m:e>
                  <m:r>
                    <m:rPr>
                      <m:sty m:val="p"/>
                    </m:rPr>
                    <w:rPr>
                      <w:rFonts w:ascii="Cambria Math" w:eastAsia="Calibri" w:hAnsi="Cambria Math" w:cs="Times New Roman"/>
                      <w:color w:val="000000" w:themeColor="text1"/>
                      <w:sz w:val="24"/>
                      <w:szCs w:val="24"/>
                    </w:rPr>
                    <m:t>P</m:t>
                  </m:r>
                </m:e>
                <m:sub>
                  <m:r>
                    <m:rPr>
                      <m:sty m:val="p"/>
                    </m:rPr>
                    <w:rPr>
                      <w:rFonts w:ascii="Cambria Math" w:eastAsia="Calibri" w:hAnsi="Cambria Math" w:cs="Times New Roman"/>
                      <w:color w:val="000000" w:themeColor="text1"/>
                      <w:sz w:val="24"/>
                      <w:szCs w:val="24"/>
                    </w:rPr>
                    <m:t>c</m:t>
                  </m:r>
                </m:sub>
              </m:sSub>
            </m:sup>
            <m:e>
              <m:r>
                <w:rPr>
                  <w:rFonts w:ascii="Cambria Math" w:hAnsi="Cambria Math" w:cs="Times New Roman"/>
                  <w:sz w:val="24"/>
                  <w:szCs w:val="24"/>
                </w:rPr>
                <m:t>B</m:t>
              </m:r>
              <m:r>
                <m:rPr>
                  <m:sty m:val="p"/>
                </m:rPr>
                <w:rPr>
                  <w:rFonts w:ascii="Cambria Math" w:eastAsia="Calibri" w:hAnsi="Cambria Math" w:cs="Times New Roman"/>
                  <w:color w:val="000000" w:themeColor="text1"/>
                  <w:sz w:val="24"/>
                  <w:szCs w:val="24"/>
                </w:rPr>
                <m:t>(λ, P)</m:t>
              </m:r>
              <m:f>
                <m:fPr>
                  <m:ctrlPr>
                    <w:rPr>
                      <w:rFonts w:ascii="Cambria Math" w:eastAsia="Calibri" w:hAnsi="Cambria Math" w:cs="Times New Roman"/>
                      <w:color w:val="000000" w:themeColor="text1"/>
                      <w:sz w:val="24"/>
                      <w:szCs w:val="24"/>
                    </w:rPr>
                  </m:ctrlPr>
                </m:fPr>
                <m:num>
                  <m:r>
                    <m:rPr>
                      <m:sty m:val="p"/>
                    </m:rPr>
                    <w:rPr>
                      <w:rFonts w:ascii="Cambria Math" w:eastAsia="Calibri" w:hAnsi="Cambria Math" w:cs="Times New Roman"/>
                      <w:color w:val="000000" w:themeColor="text1"/>
                      <w:sz w:val="24"/>
                      <w:szCs w:val="24"/>
                    </w:rPr>
                    <m:t>d</m:t>
                  </m:r>
                  <m:r>
                    <m:rPr>
                      <m:scr m:val="script"/>
                    </m:rPr>
                    <w:rPr>
                      <w:rFonts w:ascii="Cambria Math" w:hAnsi="Cambria Math" w:cs="Times New Roman"/>
                      <w:sz w:val="24"/>
                      <w:szCs w:val="24"/>
                    </w:rPr>
                    <m:t>T</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λ, T</m:t>
                      </m:r>
                      <m:d>
                        <m:dPr>
                          <m:ctrlPr>
                            <w:rPr>
                              <w:rFonts w:ascii="Cambria Math" w:eastAsia="Calibri" w:hAnsi="Cambria Math" w:cs="Times New Roman"/>
                              <w:color w:val="000000" w:themeColor="text1"/>
                              <w:sz w:val="24"/>
                              <w:szCs w:val="24"/>
                            </w:rPr>
                          </m:ctrlPr>
                        </m:dPr>
                        <m:e>
                          <m:r>
                            <w:rPr>
                              <w:rFonts w:ascii="Cambria Math" w:eastAsia="Calibri" w:hAnsi="Cambria Math" w:cs="Times New Roman"/>
                              <w:color w:val="000000" w:themeColor="text1"/>
                              <w:sz w:val="24"/>
                              <w:szCs w:val="24"/>
                            </w:rPr>
                            <m:t>P</m:t>
                          </m:r>
                          <m:ctrlPr>
                            <w:rPr>
                              <w:rFonts w:ascii="Cambria Math" w:eastAsia="Calibri" w:hAnsi="Cambria Math" w:cs="Times New Roman"/>
                              <w:i/>
                              <w:color w:val="000000" w:themeColor="text1"/>
                              <w:sz w:val="24"/>
                              <w:szCs w:val="24"/>
                            </w:rPr>
                          </m:ctrlPr>
                        </m:e>
                      </m:d>
                    </m:e>
                  </m:d>
                </m:num>
                <m:den>
                  <m:r>
                    <m:rPr>
                      <m:sty m:val="p"/>
                    </m:rPr>
                    <w:rPr>
                      <w:rFonts w:ascii="Cambria Math" w:eastAsia="Calibri" w:hAnsi="Cambria Math" w:cs="Times New Roman"/>
                      <w:color w:val="000000" w:themeColor="text1"/>
                      <w:sz w:val="24"/>
                      <w:szCs w:val="24"/>
                    </w:rPr>
                    <m:t>dP</m:t>
                  </m:r>
                </m:den>
              </m:f>
              <m:r>
                <m:rPr>
                  <m:sty m:val="p"/>
                </m:rPr>
                <w:rPr>
                  <w:rFonts w:ascii="Cambria Math" w:eastAsia="Calibri" w:hAnsi="Cambria Math" w:cs="Times New Roman"/>
                  <w:color w:val="000000" w:themeColor="text1"/>
                  <w:sz w:val="24"/>
                  <w:szCs w:val="24"/>
                </w:rPr>
                <m:t>dP</m:t>
              </m:r>
            </m:e>
          </m:nary>
          <m:r>
            <w:rPr>
              <w:rFonts w:ascii="Cambria Math" w:eastAsia="Calibri" w:hAnsi="Cambria Math" w:cs="Times New Roman"/>
              <w:color w:val="000000" w:themeColor="text1"/>
              <w:sz w:val="24"/>
              <w:szCs w:val="24"/>
            </w:rPr>
            <m:t xml:space="preserve">           …(2)</m:t>
          </m:r>
        </m:oMath>
      </m:oMathPara>
    </w:p>
    <w:p w14:paraId="7371132F" w14:textId="43C53AB3"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In reality, clouds are often transmissive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c</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c</m:t>
            </m:r>
          </m:sub>
        </m:sSub>
        <m:r>
          <m:rPr>
            <m:sty m:val="p"/>
          </m:rPr>
          <w:rPr>
            <w:rFonts w:ascii="Cambria Math" w:eastAsia="Calibri" w:hAnsi="Cambria Math" w:cs="Times New Roman"/>
            <w:color w:val="000000" w:themeColor="text1"/>
            <w:sz w:val="24"/>
            <w:szCs w:val="24"/>
          </w:rPr>
          <m:t xml:space="preserve"> </m:t>
        </m:r>
      </m:oMath>
      <w:r w:rsidRPr="00AB0B59">
        <w:rPr>
          <w:rFonts w:ascii="Times New Roman" w:eastAsia="Calibri" w:hAnsi="Times New Roman" w:cs="Times New Roman"/>
          <w:color w:val="000000" w:themeColor="text1"/>
          <w:sz w:val="24"/>
          <w:szCs w:val="24"/>
        </w:rPr>
        <w:t>&lt; 1). Then, the observed nadir TOA radiance is:</w:t>
      </w:r>
    </w:p>
    <w:p w14:paraId="53F9D727" w14:textId="1A67640A"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I</m:t>
          </m:r>
          <m:d>
            <m:dPr>
              <m:ctrlPr>
                <w:rPr>
                  <w:rFonts w:ascii="Cambria Math" w:eastAsia="Calibri" w:hAnsi="Cambria Math" w:cs="Times New Roman"/>
                  <w:i/>
                  <w:iCs/>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 = 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 + 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c</m:t>
              </m:r>
            </m:sub>
          </m:sSub>
          <m:sSub>
            <m:sSubPr>
              <m:ctrlPr>
                <w:rPr>
                  <w:rFonts w:ascii="Cambria Math" w:eastAsia="Calibri" w:hAnsi="Cambria Math" w:cs="Times New Roman"/>
                  <w:i/>
                  <w:iCs/>
                  <w:color w:val="000000" w:themeColor="text1"/>
                  <w:sz w:val="24"/>
                  <w:szCs w:val="24"/>
                </w:rPr>
              </m:ctrlPr>
            </m:sSubPr>
            <m:e>
              <m:d>
                <m:dPr>
                  <m:ctrlPr>
                    <w:rPr>
                      <w:rFonts w:ascii="Cambria Math" w:eastAsia="Calibri" w:hAnsi="Cambria Math" w:cs="Times New Roman"/>
                      <w:i/>
                      <w:iCs/>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c</m:t>
              </m:r>
            </m:sub>
          </m:sSub>
          <m:r>
            <w:rPr>
              <w:rFonts w:ascii="Cambria Math" w:eastAsia="Calibri" w:hAnsi="Cambria Math" w:cs="Times New Roman"/>
              <w:color w:val="000000" w:themeColor="text1"/>
              <w:sz w:val="24"/>
              <w:szCs w:val="24"/>
            </w:rPr>
            <m:t> </m:t>
          </m:r>
          <m:d>
            <m:dPr>
              <m:begChr m:val="["/>
              <m:endChr m:val="]"/>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iCs/>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e>
              </m:d>
              <m:r>
                <w:rPr>
                  <w:rFonts w:ascii="Cambria Math" w:eastAsia="Calibri" w:hAnsi="Cambria Math" w:cs="Times New Roman"/>
                  <w:color w:val="000000" w:themeColor="text1"/>
                  <w:sz w:val="24"/>
                  <w:szCs w:val="24"/>
                </w:rPr>
                <m:t> - </m:t>
              </m:r>
              <m:sSub>
                <m:sSubPr>
                  <m:ctrlPr>
                    <w:rPr>
                      <w:rFonts w:ascii="Cambria Math" w:eastAsia="Calibri" w:hAnsi="Cambria Math" w:cs="Times New Roman"/>
                      <w:i/>
                      <w:iCs/>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e>
          </m:d>
          <m:r>
            <w:rPr>
              <w:rFonts w:ascii="Cambria Math" w:eastAsia="Calibri" w:hAnsi="Cambria Math" w:cs="Times New Roman"/>
              <w:color w:val="000000" w:themeColor="text1"/>
              <w:sz w:val="24"/>
              <w:szCs w:val="24"/>
            </w:rPr>
            <m:t xml:space="preserve">                                       …(3) </m:t>
          </m:r>
        </m:oMath>
      </m:oMathPara>
    </w:p>
    <w:p w14:paraId="32BFCE5B" w14:textId="11217D9B"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 xml:space="preserve">where,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c</m:t>
            </m:r>
          </m:sub>
        </m:sSub>
      </m:oMath>
      <w:r w:rsidRPr="00AB0B59">
        <w:rPr>
          <w:rFonts w:ascii="Times New Roman" w:eastAsia="Calibri" w:hAnsi="Times New Roman" w:cs="Times New Roman"/>
          <w:color w:val="000000" w:themeColor="text1"/>
          <w:sz w:val="24"/>
          <w:szCs w:val="24"/>
        </w:rPr>
        <w:t xml:space="preserve"> is the cloud fraction, and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c</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c</m:t>
            </m:r>
          </m:sub>
        </m:sSub>
      </m:oMath>
      <w:r w:rsidRPr="00AB0B59">
        <w:rPr>
          <w:rFonts w:ascii="Times New Roman" w:eastAsia="Calibri" w:hAnsi="Times New Roman" w:cs="Times New Roman"/>
          <w:color w:val="000000" w:themeColor="text1"/>
          <w:sz w:val="24"/>
          <w:szCs w:val="24"/>
        </w:rPr>
        <w:t xml:space="preserve"> is</w:t>
      </w:r>
      <w:r w:rsidRPr="00AB0B59">
        <w:rPr>
          <w:rFonts w:ascii="Times New Roman" w:eastAsia="Calibri" w:hAnsi="Times New Roman" w:cs="Times New Roman"/>
          <w:color w:val="000000" w:themeColor="text1"/>
          <w:sz w:val="24"/>
          <w:szCs w:val="24"/>
          <w:vertAlign w:val="subscript"/>
        </w:rPr>
        <w:t xml:space="preserve"> </w:t>
      </w:r>
      <w:r w:rsidRPr="00AB0B59">
        <w:rPr>
          <w:rFonts w:ascii="Times New Roman" w:eastAsia="Calibri" w:hAnsi="Times New Roman" w:cs="Times New Roman"/>
          <w:color w:val="000000" w:themeColor="text1"/>
          <w:sz w:val="24"/>
          <w:szCs w:val="24"/>
        </w:rPr>
        <w:t xml:space="preserve">often interchangeably referred to as the effective cloud amount or effective emissivity. As effective emissivity </w:t>
      </w:r>
      <w:r w:rsidR="00ED6D2E">
        <w:rPr>
          <w:rFonts w:ascii="Times New Roman" w:eastAsia="Calibri" w:hAnsi="Times New Roman" w:cs="Times New Roman"/>
          <w:color w:val="000000" w:themeColor="text1"/>
          <w:sz w:val="24"/>
          <w:szCs w:val="24"/>
        </w:rPr>
        <w:t xml:space="preserve">for ice clouds </w:t>
      </w:r>
      <w:r w:rsidRPr="00AB0B59">
        <w:rPr>
          <w:rFonts w:ascii="Times New Roman" w:eastAsia="Calibri" w:hAnsi="Times New Roman" w:cs="Times New Roman"/>
          <w:color w:val="000000" w:themeColor="text1"/>
          <w:sz w:val="24"/>
          <w:szCs w:val="24"/>
        </w:rPr>
        <w:t>is nearly equal for any two bands (say Band 1 and Band 2) in the 15µm CO</w:t>
      </w:r>
      <w:r w:rsidRPr="00AB0B59">
        <w:rPr>
          <w:rFonts w:ascii="Times New Roman" w:eastAsia="Calibri" w:hAnsi="Times New Roman" w:cs="Times New Roman"/>
          <w:color w:val="000000" w:themeColor="text1"/>
          <w:sz w:val="24"/>
          <w:szCs w:val="24"/>
          <w:vertAlign w:val="subscript"/>
        </w:rPr>
        <w:t>2</w:t>
      </w:r>
      <w:r w:rsidRPr="00AB0B59">
        <w:rPr>
          <w:rFonts w:ascii="Times New Roman" w:eastAsia="Calibri" w:hAnsi="Times New Roman" w:cs="Times New Roman"/>
          <w:color w:val="000000" w:themeColor="text1"/>
          <w:sz w:val="24"/>
          <w:szCs w:val="24"/>
        </w:rPr>
        <w:t xml:space="preserve">-absorption band, we have </w:t>
      </w:r>
      <m:oMath>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c</m:t>
            </m:r>
          </m:sub>
          <m:sup>
            <m:r>
              <w:rPr>
                <w:rFonts w:ascii="Cambria Math" w:eastAsia="Calibri" w:hAnsi="Cambria Math" w:cs="Times New Roman"/>
                <w:color w:val="000000" w:themeColor="text1"/>
                <w:sz w:val="24"/>
                <w:szCs w:val="24"/>
              </w:rPr>
              <m:t>1</m:t>
            </m:r>
          </m:sup>
        </m:sSubSup>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c</m:t>
            </m:r>
          </m:sub>
          <m:sup>
            <m:r>
              <w:rPr>
                <w:rFonts w:ascii="Cambria Math" w:eastAsia="Calibri" w:hAnsi="Cambria Math" w:cs="Times New Roman"/>
                <w:color w:val="000000" w:themeColor="text1"/>
                <w:sz w:val="24"/>
                <w:szCs w:val="24"/>
              </w:rPr>
              <m:t>1</m:t>
            </m:r>
          </m:sup>
        </m:sSubSup>
        <m:r>
          <w:rPr>
            <w:rFonts w:ascii="Cambria Math" w:eastAsia="Calibri" w:hAnsi="Cambria Math" w:cs="Times New Roman"/>
            <w:color w:val="000000" w:themeColor="text1"/>
            <w:sz w:val="24"/>
            <w:szCs w:val="24"/>
          </w:rPr>
          <m:t xml:space="preserve">= </m:t>
        </m:r>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c</m:t>
            </m:r>
          </m:sub>
          <m:sup>
            <m:r>
              <w:rPr>
                <w:rFonts w:ascii="Cambria Math" w:eastAsia="Calibri" w:hAnsi="Cambria Math" w:cs="Times New Roman"/>
                <w:color w:val="000000" w:themeColor="text1"/>
                <w:sz w:val="24"/>
                <w:szCs w:val="24"/>
              </w:rPr>
              <m:t>2</m:t>
            </m:r>
          </m:sup>
        </m:sSubSup>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c</m:t>
            </m:r>
          </m:sub>
          <m:sup>
            <m:r>
              <w:rPr>
                <w:rFonts w:ascii="Cambria Math" w:eastAsia="Calibri" w:hAnsi="Cambria Math" w:cs="Times New Roman"/>
                <w:color w:val="000000" w:themeColor="text1"/>
                <w:sz w:val="24"/>
                <w:szCs w:val="24"/>
              </w:rPr>
              <m:t>2</m:t>
            </m:r>
          </m:sup>
        </m:sSubSup>
      </m:oMath>
      <w:r w:rsidRPr="00AB0B59">
        <w:rPr>
          <w:rFonts w:ascii="Times New Roman" w:eastAsia="Calibri" w:hAnsi="Times New Roman" w:cs="Times New Roman"/>
          <w:color w:val="000000" w:themeColor="text1"/>
          <w:sz w:val="24"/>
          <w:szCs w:val="24"/>
        </w:rPr>
        <w:t xml:space="preserve">, which from Eq. 3, leads to </w:t>
      </w:r>
    </w:p>
    <w:p w14:paraId="035C5513" w14:textId="77777777" w:rsidR="00A90B6D" w:rsidRPr="00AB0B59" w:rsidRDefault="00000000" w:rsidP="00AB0B59">
      <w:pPr>
        <w:spacing w:line="240" w:lineRule="auto"/>
        <w:jc w:val="both"/>
        <w:rPr>
          <w:rFonts w:ascii="Times New Roman" w:eastAsia="Calibri" w:hAnsi="Times New Roman" w:cs="Times New Roman"/>
          <w:color w:val="000000" w:themeColor="text1"/>
          <w:sz w:val="24"/>
          <w:szCs w:val="24"/>
        </w:rPr>
      </w:pPr>
      <m:oMathPara>
        <m:oMath>
          <m:f>
            <m:fPr>
              <m:ctrlPr>
                <w:rPr>
                  <w:rFonts w:ascii="Cambria Math" w:eastAsia="Calibri" w:hAnsi="Cambria Math" w:cs="Times New Roman"/>
                  <w:i/>
                  <w:color w:val="000000" w:themeColor="text1"/>
                  <w:sz w:val="24"/>
                  <w:szCs w:val="24"/>
                </w:rPr>
              </m:ctrlPr>
            </m:fPr>
            <m:num>
              <m:r>
                <w:rPr>
                  <w:rFonts w:ascii="Cambria Math" w:eastAsia="Calibri" w:hAnsi="Cambria Math" w:cs="Times New Roman"/>
                  <w:color w:val="000000" w:themeColor="text1"/>
                  <w:sz w:val="24"/>
                  <w:szCs w:val="24"/>
                </w:rPr>
                <m:t>I</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m:t>
              </m:r>
            </m:num>
            <m:den>
              <m:r>
                <w:rPr>
                  <w:rFonts w:ascii="Cambria Math" w:eastAsia="Calibri" w:hAnsi="Cambria Math" w:cs="Times New Roman"/>
                  <w:color w:val="000000" w:themeColor="text1"/>
                  <w:sz w:val="24"/>
                  <w:szCs w:val="24"/>
                </w:rPr>
                <m:t>I</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m:t>
              </m:r>
            </m:den>
          </m:f>
          <m:r>
            <w:rPr>
              <w:rFonts w:ascii="Cambria Math" w:eastAsia="Calibri" w:hAnsi="Cambria Math" w:cs="Times New Roman"/>
              <w:color w:val="000000" w:themeColor="text1"/>
              <w:sz w:val="24"/>
              <w:szCs w:val="24"/>
            </w:rPr>
            <m:t xml:space="preserve">= </m:t>
          </m:r>
          <m:f>
            <m:fPr>
              <m:ctrlPr>
                <w:rPr>
                  <w:rFonts w:ascii="Cambria Math" w:eastAsia="Calibri" w:hAnsi="Cambria Math" w:cs="Times New Roman"/>
                  <w:i/>
                  <w:color w:val="000000" w:themeColor="text1"/>
                  <w:sz w:val="24"/>
                  <w:szCs w:val="24"/>
                </w:rPr>
              </m:ctrlPr>
            </m:fPr>
            <m:num>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m:t>
              </m:r>
            </m:num>
            <m:den>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m:t>
              </m:r>
            </m:den>
          </m:f>
          <m:r>
            <w:rPr>
              <w:rFonts w:ascii="Cambria Math" w:eastAsia="Calibri" w:hAnsi="Cambria Math" w:cs="Times New Roman"/>
              <w:color w:val="000000" w:themeColor="text1"/>
              <w:sz w:val="24"/>
              <w:szCs w:val="24"/>
            </w:rPr>
            <m:t xml:space="preserve">           …(4)</m:t>
          </m:r>
        </m:oMath>
      </m:oMathPara>
    </w:p>
    <w:p w14:paraId="08386F7B" w14:textId="7576B0A4"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lastRenderedPageBreak/>
        <w:t xml:space="preserve">where,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oMath>
      <w:r w:rsidRPr="00AB0B59">
        <w:rPr>
          <w:rFonts w:ascii="Times New Roman" w:eastAsia="Calibri" w:hAnsi="Times New Roman" w:cs="Times New Roman"/>
          <w:color w:val="000000" w:themeColor="text1"/>
          <w:sz w:val="24"/>
          <w:szCs w:val="24"/>
        </w:rPr>
        <w:t xml:space="preserve"> and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oMath>
      <w:r w:rsidRPr="00AB0B59">
        <w:rPr>
          <w:rFonts w:ascii="Times New Roman" w:eastAsia="Calibri" w:hAnsi="Times New Roman" w:cs="Times New Roman"/>
          <w:color w:val="000000" w:themeColor="text1"/>
          <w:sz w:val="24"/>
          <w:szCs w:val="24"/>
        </w:rPr>
        <w:t xml:space="preserve"> are the central wavelengths of Bands 1 and 2, respectively. Cloudy-sky radiances are calculated for a number of discrete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oMath>
      <w:r w:rsidRPr="00AB0B59">
        <w:rPr>
          <w:rFonts w:ascii="Times New Roman" w:eastAsia="Calibri" w:hAnsi="Times New Roman" w:cs="Times New Roman"/>
          <w:color w:val="000000" w:themeColor="text1"/>
          <w:sz w:val="24"/>
          <w:szCs w:val="24"/>
        </w:rPr>
        <w:t xml:space="preserve"> values, and the value of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oMath>
      <w:r w:rsidRPr="00AB0B59">
        <w:rPr>
          <w:rFonts w:ascii="Times New Roman" w:eastAsia="Calibri" w:hAnsi="Times New Roman" w:cs="Times New Roman"/>
          <w:color w:val="000000" w:themeColor="text1"/>
          <w:sz w:val="24"/>
          <w:szCs w:val="24"/>
        </w:rPr>
        <w:t xml:space="preserve"> for which the </w:t>
      </w:r>
      <w:r w:rsidR="00C05E7C">
        <w:rPr>
          <w:rFonts w:ascii="Times New Roman" w:eastAsia="Calibri" w:hAnsi="Times New Roman" w:cs="Times New Roman"/>
          <w:color w:val="000000" w:themeColor="text1"/>
          <w:sz w:val="24"/>
          <w:szCs w:val="24"/>
        </w:rPr>
        <w:t>right-hand side (</w:t>
      </w:r>
      <w:r w:rsidRPr="00AB0B59">
        <w:rPr>
          <w:rFonts w:ascii="Times New Roman" w:eastAsia="Calibri" w:hAnsi="Times New Roman" w:cs="Times New Roman"/>
          <w:color w:val="000000" w:themeColor="text1"/>
          <w:sz w:val="24"/>
          <w:szCs w:val="24"/>
        </w:rPr>
        <w:t>RHS</w:t>
      </w:r>
      <w:r w:rsidR="00C05E7C">
        <w:rPr>
          <w:rFonts w:ascii="Times New Roman" w:eastAsia="Calibri" w:hAnsi="Times New Roman" w:cs="Times New Roman"/>
          <w:color w:val="000000" w:themeColor="text1"/>
          <w:sz w:val="24"/>
          <w:szCs w:val="24"/>
        </w:rPr>
        <w:t>)</w:t>
      </w:r>
      <w:r w:rsidRPr="00AB0B59">
        <w:rPr>
          <w:rFonts w:ascii="Times New Roman" w:eastAsia="Calibri" w:hAnsi="Times New Roman" w:cs="Times New Roman"/>
          <w:color w:val="000000" w:themeColor="text1"/>
          <w:sz w:val="24"/>
          <w:szCs w:val="24"/>
        </w:rPr>
        <w:t xml:space="preserve"> and the left-hand side (LHS) have the least absolute difference is taken as the retrieved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oMath>
      <w:r w:rsidRPr="00AB0B59">
        <w:rPr>
          <w:rFonts w:ascii="Times New Roman" w:eastAsia="Calibri" w:hAnsi="Times New Roman" w:cs="Times New Roman"/>
          <w:color w:val="000000" w:themeColor="text1"/>
          <w:sz w:val="24"/>
          <w:szCs w:val="24"/>
        </w:rPr>
        <w:t xml:space="preserve">. Using this value of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oMath>
      <w:r w:rsidRPr="00AB0B59">
        <w:rPr>
          <w:rFonts w:ascii="Times New Roman" w:eastAsia="Calibri" w:hAnsi="Times New Roman" w:cs="Times New Roman"/>
          <w:color w:val="000000" w:themeColor="text1"/>
          <w:sz w:val="24"/>
          <w:szCs w:val="24"/>
        </w:rPr>
        <w:t>, we can solve for the cloud effective emissivity from Eq. 3, for either band, by:</w:t>
      </w:r>
    </w:p>
    <w:p w14:paraId="78197049" w14:textId="77777777" w:rsidR="00A90B6D" w:rsidRPr="00AB0B59" w:rsidRDefault="00000000" w:rsidP="00AB0B59">
      <w:pPr>
        <w:spacing w:line="240" w:lineRule="auto"/>
        <w:jc w:val="both"/>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c</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c</m:t>
              </m:r>
            </m:sub>
          </m:sSub>
          <m:r>
            <w:rPr>
              <w:rFonts w:ascii="Cambria Math" w:eastAsia="Calibri" w:hAnsi="Cambria Math" w:cs="Times New Roman"/>
              <w:color w:val="000000" w:themeColor="text1"/>
              <w:sz w:val="24"/>
              <w:szCs w:val="24"/>
            </w:rPr>
            <m:t xml:space="preserve">= </m:t>
          </m:r>
          <m:f>
            <m:fPr>
              <m:ctrlPr>
                <w:rPr>
                  <w:rFonts w:ascii="Cambria Math" w:eastAsia="Calibri" w:hAnsi="Cambria Math" w:cs="Times New Roman"/>
                  <w:i/>
                  <w:color w:val="000000" w:themeColor="text1"/>
                  <w:sz w:val="24"/>
                  <w:szCs w:val="24"/>
                </w:rPr>
              </m:ctrlPr>
            </m:fPr>
            <m:num>
              <m:r>
                <w:rPr>
                  <w:rFonts w:ascii="Cambria Math" w:eastAsia="Calibri" w:hAnsi="Cambria Math" w:cs="Times New Roman"/>
                  <w:color w:val="000000" w:themeColor="text1"/>
                  <w:sz w:val="24"/>
                  <w:szCs w:val="24"/>
                </w:rPr>
                <m:t>I</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(λ)</m:t>
              </m:r>
            </m:num>
            <m:den>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 xml:space="preserve">λ,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c</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(λ)</m:t>
              </m:r>
            </m:den>
          </m:f>
          <m:r>
            <w:rPr>
              <w:rFonts w:ascii="Cambria Math" w:eastAsia="Calibri" w:hAnsi="Cambria Math" w:cs="Times New Roman"/>
              <w:color w:val="000000" w:themeColor="text1"/>
              <w:sz w:val="24"/>
              <w:szCs w:val="24"/>
            </w:rPr>
            <m:t xml:space="preserve">                      …(5)</m:t>
          </m:r>
        </m:oMath>
      </m:oMathPara>
    </w:p>
    <w:p w14:paraId="02F59FFA" w14:textId="5521591A" w:rsidR="00A90B6D" w:rsidRPr="00AB0B59" w:rsidRDefault="004C34D1" w:rsidP="00AB0B59">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For</w:t>
      </w:r>
      <w:r w:rsidR="00A90B6D" w:rsidRPr="00AB0B59">
        <w:rPr>
          <w:rFonts w:ascii="Times New Roman" w:eastAsia="Calibri" w:hAnsi="Times New Roman" w:cs="Times New Roman"/>
          <w:color w:val="000000" w:themeColor="text1"/>
          <w:sz w:val="24"/>
          <w:szCs w:val="24"/>
        </w:rPr>
        <w:t xml:space="preserve"> a 2-layer cloud system, with lower altitude cloud at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l</m:t>
            </m:r>
          </m:sub>
        </m:sSub>
      </m:oMath>
      <w:r w:rsidR="00A90B6D" w:rsidRPr="00AB0B59">
        <w:rPr>
          <w:rFonts w:ascii="Times New Roman" w:eastAsia="Calibri" w:hAnsi="Times New Roman" w:cs="Times New Roman"/>
          <w:color w:val="000000" w:themeColor="text1"/>
          <w:sz w:val="24"/>
          <w:szCs w:val="24"/>
        </w:rPr>
        <w:t xml:space="preserve"> of effective amount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l</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l</m:t>
            </m:r>
          </m:sub>
        </m:sSub>
      </m:oMath>
      <w:r w:rsidR="00A90B6D" w:rsidRPr="00AB0B59">
        <w:rPr>
          <w:rFonts w:ascii="Times New Roman" w:eastAsia="Calibri" w:hAnsi="Times New Roman" w:cs="Times New Roman"/>
          <w:color w:val="000000" w:themeColor="text1"/>
          <w:sz w:val="24"/>
          <w:szCs w:val="24"/>
        </w:rPr>
        <w:t xml:space="preserve"> and an upper altitude cloud at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u</m:t>
            </m:r>
          </m:sub>
        </m:sSub>
      </m:oMath>
      <w:r w:rsidR="00A90B6D" w:rsidRPr="00AB0B59">
        <w:rPr>
          <w:rFonts w:ascii="Times New Roman" w:eastAsia="Calibri" w:hAnsi="Times New Roman" w:cs="Times New Roman"/>
          <w:color w:val="000000" w:themeColor="text1"/>
          <w:sz w:val="24"/>
          <w:szCs w:val="24"/>
        </w:rPr>
        <w:t xml:space="preserve"> of effective amount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u</m:t>
            </m:r>
          </m:sub>
        </m:sSub>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λ</m:t>
            </m:r>
          </m:e>
        </m:d>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u</m:t>
            </m:r>
          </m:sub>
        </m:sSub>
      </m:oMath>
      <w:r w:rsidR="00A90B6D" w:rsidRPr="00AB0B59">
        <w:rPr>
          <w:rFonts w:ascii="Times New Roman" w:eastAsia="Calibri" w:hAnsi="Times New Roman" w:cs="Times New Roman"/>
          <w:color w:val="000000" w:themeColor="text1"/>
          <w:sz w:val="24"/>
          <w:szCs w:val="24"/>
        </w:rPr>
        <w:t xml:space="preserve">, Eq. 3 misrepresents the observed TOA IR radiation at the satellite sensor as it does not consider the emission from the lower cloud layer when the upper-layer is thin (i.e.,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u</m:t>
            </m:r>
          </m:sub>
        </m:sSub>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λ</m:t>
            </m:r>
          </m:e>
        </m:d>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A</m:t>
            </m:r>
          </m:e>
          <m:sub>
            <m:r>
              <w:rPr>
                <w:rFonts w:ascii="Cambria Math" w:eastAsia="Times New Roman" w:hAnsi="Cambria Math" w:cs="Times New Roman"/>
                <w:color w:val="000000" w:themeColor="text1"/>
                <w:sz w:val="24"/>
                <w:szCs w:val="24"/>
              </w:rPr>
              <m:t>u</m:t>
            </m:r>
          </m:sub>
        </m:sSub>
      </m:oMath>
      <w:r w:rsidR="00A90B6D" w:rsidRPr="00AB0B59">
        <w:rPr>
          <w:rFonts w:ascii="Times New Roman" w:eastAsia="Calibri" w:hAnsi="Times New Roman" w:cs="Times New Roman"/>
          <w:color w:val="000000" w:themeColor="text1"/>
          <w:sz w:val="24"/>
          <w:szCs w:val="24"/>
        </w:rPr>
        <w:t xml:space="preserve"> &lt; 1). In reality, for such a 2-layered system, the background emission (equivalent to the clear-cloudy sky radiance difference in a single-layered case) comes not only from the surface but also from the lower-layer, and hence,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I</m:t>
            </m:r>
          </m:e>
          <m:sub>
            <m:r>
              <w:rPr>
                <w:rFonts w:ascii="Cambria Math" w:eastAsia="Times New Roman"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(λ</m:t>
        </m:r>
      </m:oMath>
      <w:r w:rsidR="00A90B6D" w:rsidRPr="00AB0B59">
        <w:rPr>
          <w:rFonts w:ascii="Times New Roman" w:eastAsia="Calibri" w:hAnsi="Times New Roman" w:cs="Times New Roman"/>
          <w:color w:val="000000" w:themeColor="text1"/>
          <w:sz w:val="24"/>
          <w:szCs w:val="24"/>
        </w:rPr>
        <w:t xml:space="preserve">) in Eq. 3 is modified to be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 xml:space="preserve">=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l</m:t>
            </m:r>
          </m:sub>
        </m:sSub>
        <m:r>
          <w:rPr>
            <w:rFonts w:ascii="Cambria Math" w:eastAsia="Calibri" w:hAnsi="Cambria Math" w:cs="Times New Roman"/>
            <w:color w:val="000000" w:themeColor="text1"/>
            <w:sz w:val="24"/>
            <w:szCs w:val="24"/>
          </w:rPr>
          <m:t>(λ)</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l</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l</m:t>
            </m:r>
          </m:sub>
        </m:sSub>
        <m:r>
          <w:rPr>
            <w:rFonts w:ascii="Cambria Math" w:eastAsia="Calibri" w:hAnsi="Cambria Math" w:cs="Times New Roman"/>
            <w:color w:val="000000" w:themeColor="text1"/>
            <w:sz w:val="24"/>
            <w:szCs w:val="24"/>
          </w:rPr>
          <m:t xml:space="preserve">)+(1-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l</m:t>
            </m:r>
          </m:sub>
        </m:s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(λ)A</m:t>
            </m:r>
          </m:e>
          <m:sub>
            <m:r>
              <w:rPr>
                <w:rFonts w:ascii="Cambria Math" w:eastAsia="Calibri" w:hAnsi="Cambria Math" w:cs="Times New Roman"/>
                <w:color w:val="000000" w:themeColor="text1"/>
                <w:sz w:val="24"/>
                <w:szCs w:val="24"/>
              </w:rPr>
              <m:t>l</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(λ)</m:t>
        </m:r>
      </m:oMath>
      <w:r w:rsidR="00A90B6D" w:rsidRPr="00AB0B59">
        <w:rPr>
          <w:rFonts w:ascii="Times New Roman" w:eastAsia="Calibri" w:hAnsi="Times New Roman" w:cs="Times New Roman"/>
          <w:color w:val="000000" w:themeColor="text1"/>
          <w:sz w:val="24"/>
          <w:szCs w:val="24"/>
        </w:rPr>
        <w:t>, and the TOA IR radiance is:</w:t>
      </w:r>
    </w:p>
    <w:p w14:paraId="2406EC40" w14:textId="77777777"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I'</m:t>
          </m:r>
          <m:d>
            <m:dPr>
              <m:ctrlPr>
                <w:rPr>
                  <w:rFonts w:ascii="Cambria Math" w:eastAsia="Calibri" w:hAnsi="Cambria Math" w:cs="Times New Roman"/>
                  <w:i/>
                  <w:iCs/>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 = 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l</m:t>
              </m:r>
            </m:sub>
          </m:sSub>
          <m:r>
            <w:rPr>
              <w:rFonts w:ascii="Cambria Math" w:eastAsia="Calibri" w:hAnsi="Cambria Math" w:cs="Times New Roman"/>
              <w:color w:val="000000" w:themeColor="text1"/>
              <w:sz w:val="24"/>
              <w:szCs w:val="24"/>
            </w:rPr>
            <m:t>(λ)</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l</m:t>
              </m:r>
            </m:sub>
          </m:sSub>
          <m:r>
            <w:rPr>
              <w:rFonts w:ascii="Cambria Math" w:eastAsia="Calibri" w:hAnsi="Cambria Math" w:cs="Times New Roman"/>
              <w:color w:val="000000" w:themeColor="text1"/>
              <w:sz w:val="24"/>
              <w:szCs w:val="24"/>
            </w:rPr>
            <m:t>[1-</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u</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u</m:t>
              </m:r>
            </m:sub>
          </m:sSub>
          <m:r>
            <w:rPr>
              <w:rFonts w:ascii="Cambria Math" w:eastAsia="Calibri" w:hAnsi="Cambria Math" w:cs="Times New Roman"/>
              <w:color w:val="000000" w:themeColor="text1"/>
              <w:sz w:val="24"/>
              <w:szCs w:val="24"/>
            </w:rPr>
            <m:t>]</m:t>
          </m:r>
          <m:nary>
            <m:naryPr>
              <m:limLoc m:val="subSup"/>
              <m:ctrlPr>
                <w:rPr>
                  <w:rFonts w:ascii="Cambria Math" w:eastAsia="Calibri" w:hAnsi="Cambria Math" w:cs="Times New Roman"/>
                  <w:i/>
                  <w:color w:val="000000" w:themeColor="text1"/>
                  <w:sz w:val="24"/>
                  <w:szCs w:val="24"/>
                </w:rPr>
              </m:ctrlPr>
            </m:naryPr>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l</m:t>
                  </m:r>
                </m:sub>
              </m:sSub>
            </m:sub>
            <m:sup>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s</m:t>
                  </m:r>
                </m:sub>
              </m:sSub>
            </m:sup>
            <m:e>
              <m:r>
                <w:rPr>
                  <w:rFonts w:ascii="Cambria Math" w:hAnsi="Cambria Math" w:cs="Times New Roman"/>
                  <w:sz w:val="24"/>
                  <w:szCs w:val="24"/>
                </w:rPr>
                <m:t>B</m:t>
              </m:r>
              <m:r>
                <m:rPr>
                  <m:sty m:val="p"/>
                </m:rPr>
                <w:rPr>
                  <w:rFonts w:ascii="Cambria Math" w:eastAsia="Calibri" w:hAnsi="Cambria Math" w:cs="Times New Roman"/>
                  <w:color w:val="000000" w:themeColor="text1"/>
                  <w:sz w:val="24"/>
                  <w:szCs w:val="24"/>
                </w:rPr>
                <m:t>(λ, P)</m:t>
              </m:r>
              <m:f>
                <m:fPr>
                  <m:ctrlPr>
                    <w:rPr>
                      <w:rFonts w:ascii="Cambria Math" w:eastAsia="Calibri" w:hAnsi="Cambria Math" w:cs="Times New Roman"/>
                      <w:color w:val="000000" w:themeColor="text1"/>
                      <w:sz w:val="24"/>
                      <w:szCs w:val="24"/>
                    </w:rPr>
                  </m:ctrlPr>
                </m:fPr>
                <m:num>
                  <m:r>
                    <m:rPr>
                      <m:sty m:val="p"/>
                    </m:rPr>
                    <w:rPr>
                      <w:rFonts w:ascii="Cambria Math" w:eastAsia="Calibri" w:hAnsi="Cambria Math" w:cs="Times New Roman"/>
                      <w:color w:val="000000" w:themeColor="text1"/>
                      <w:sz w:val="24"/>
                      <w:szCs w:val="24"/>
                    </w:rPr>
                    <m:t>d</m:t>
                  </m:r>
                  <m:r>
                    <m:rPr>
                      <m:scr m:val="script"/>
                    </m:rPr>
                    <w:rPr>
                      <w:rFonts w:ascii="Cambria Math" w:hAnsi="Cambria Math" w:cs="Times New Roman"/>
                      <w:sz w:val="24"/>
                      <w:szCs w:val="24"/>
                    </w:rPr>
                    <m:t>T</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λ, T</m:t>
                      </m:r>
                      <m:d>
                        <m:dPr>
                          <m:ctrlPr>
                            <w:rPr>
                              <w:rFonts w:ascii="Cambria Math" w:eastAsia="Calibri" w:hAnsi="Cambria Math" w:cs="Times New Roman"/>
                              <w:color w:val="000000" w:themeColor="text1"/>
                              <w:sz w:val="24"/>
                              <w:szCs w:val="24"/>
                            </w:rPr>
                          </m:ctrlPr>
                        </m:dPr>
                        <m:e>
                          <m:r>
                            <w:rPr>
                              <w:rFonts w:ascii="Cambria Math" w:eastAsia="Calibri" w:hAnsi="Cambria Math" w:cs="Times New Roman"/>
                              <w:color w:val="000000" w:themeColor="text1"/>
                              <w:sz w:val="24"/>
                              <w:szCs w:val="24"/>
                            </w:rPr>
                            <m:t>P</m:t>
                          </m:r>
                          <m:ctrlPr>
                            <w:rPr>
                              <w:rFonts w:ascii="Cambria Math" w:eastAsia="Calibri" w:hAnsi="Cambria Math" w:cs="Times New Roman"/>
                              <w:i/>
                              <w:color w:val="000000" w:themeColor="text1"/>
                              <w:sz w:val="24"/>
                              <w:szCs w:val="24"/>
                            </w:rPr>
                          </m:ctrlPr>
                        </m:e>
                      </m:d>
                    </m:e>
                  </m:d>
                </m:num>
                <m:den>
                  <m:r>
                    <m:rPr>
                      <m:sty m:val="p"/>
                    </m:rPr>
                    <w:rPr>
                      <w:rFonts w:ascii="Cambria Math" w:eastAsia="Calibri" w:hAnsi="Cambria Math" w:cs="Times New Roman"/>
                      <w:color w:val="000000" w:themeColor="text1"/>
                      <w:sz w:val="24"/>
                      <w:szCs w:val="24"/>
                    </w:rPr>
                    <m:t>dP</m:t>
                  </m:r>
                </m:den>
              </m:f>
              <m:r>
                <m:rPr>
                  <m:sty m:val="p"/>
                </m:rPr>
                <w:rPr>
                  <w:rFonts w:ascii="Cambria Math" w:eastAsia="Calibri" w:hAnsi="Cambria Math" w:cs="Times New Roman"/>
                  <w:color w:val="000000" w:themeColor="text1"/>
                  <w:sz w:val="24"/>
                  <w:szCs w:val="24"/>
                </w:rPr>
                <m:t>dP</m:t>
              </m:r>
            </m:e>
          </m:nary>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u</m:t>
              </m:r>
            </m:sub>
          </m:sSub>
          <m:sSub>
            <m:sSubPr>
              <m:ctrlPr>
                <w:rPr>
                  <w:rFonts w:ascii="Cambria Math" w:eastAsia="Calibri" w:hAnsi="Cambria Math" w:cs="Times New Roman"/>
                  <w:i/>
                  <w:iCs/>
                  <w:color w:val="000000" w:themeColor="text1"/>
                  <w:sz w:val="24"/>
                  <w:szCs w:val="24"/>
                </w:rPr>
              </m:ctrlPr>
            </m:sSubPr>
            <m:e>
              <m:d>
                <m:dPr>
                  <m:ctrlPr>
                    <w:rPr>
                      <w:rFonts w:ascii="Cambria Math" w:eastAsia="Calibri" w:hAnsi="Cambria Math" w:cs="Times New Roman"/>
                      <w:i/>
                      <w:iCs/>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u</m:t>
              </m:r>
            </m:sub>
          </m:sSub>
          <m:d>
            <m:dPr>
              <m:begChr m:val="["/>
              <m:endChr m:val="]"/>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iCs/>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u</m:t>
                      </m:r>
                    </m:sub>
                  </m:sSub>
                </m:e>
              </m:d>
              <m:r>
                <w:rPr>
                  <w:rFonts w:ascii="Cambria Math" w:eastAsia="Calibri" w:hAnsi="Cambria Math" w:cs="Times New Roman"/>
                  <w:color w:val="000000" w:themeColor="text1"/>
                  <w:sz w:val="24"/>
                  <w:szCs w:val="24"/>
                </w:rPr>
                <m:t>- </m:t>
              </m:r>
              <m:sSub>
                <m:sSubPr>
                  <m:ctrlPr>
                    <w:rPr>
                      <w:rFonts w:ascii="Cambria Math" w:eastAsia="Calibri" w:hAnsi="Cambria Math" w:cs="Times New Roman"/>
                      <w:i/>
                      <w:iCs/>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e>
          </m:d>
          <m:r>
            <w:rPr>
              <w:rFonts w:ascii="Cambria Math" w:eastAsia="Calibri" w:hAnsi="Cambria Math" w:cs="Times New Roman"/>
              <w:color w:val="000000" w:themeColor="text1"/>
              <w:sz w:val="24"/>
              <w:szCs w:val="24"/>
            </w:rPr>
            <m:t xml:space="preserve">                     …(6) </m:t>
          </m:r>
        </m:oMath>
      </m:oMathPara>
    </w:p>
    <w:p w14:paraId="38A21018" w14:textId="41753395"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 xml:space="preserve">Since </w:t>
      </w:r>
      <m:oMath>
        <m:r>
          <w:rPr>
            <w:rFonts w:ascii="Cambria Math" w:eastAsia="Calibri" w:hAnsi="Cambria Math" w:cs="Times New Roman"/>
            <w:color w:val="000000" w:themeColor="text1"/>
            <w:sz w:val="24"/>
            <w:szCs w:val="24"/>
          </w:rPr>
          <m:t>I'</m:t>
        </m:r>
        <m:d>
          <m:dPr>
            <m:ctrlPr>
              <w:rPr>
                <w:rFonts w:ascii="Cambria Math" w:eastAsia="Calibri" w:hAnsi="Cambria Math" w:cs="Times New Roman"/>
                <w:i/>
                <w:iCs/>
                <w:color w:val="000000" w:themeColor="text1"/>
                <w:sz w:val="24"/>
                <w:szCs w:val="24"/>
              </w:rPr>
            </m:ctrlPr>
          </m:dPr>
          <m:e>
            <m:r>
              <w:rPr>
                <w:rFonts w:ascii="Cambria Math" w:eastAsia="Calibri" w:hAnsi="Cambria Math" w:cs="Times New Roman"/>
                <w:color w:val="000000" w:themeColor="text1"/>
                <w:sz w:val="24"/>
                <w:szCs w:val="24"/>
              </w:rPr>
              <m:t>λ</m:t>
            </m:r>
          </m:e>
        </m:d>
      </m:oMath>
      <w:r w:rsidRPr="00AB0B59">
        <w:rPr>
          <w:rFonts w:ascii="Times New Roman" w:eastAsia="Calibri" w:hAnsi="Times New Roman" w:cs="Times New Roman"/>
          <w:color w:val="000000" w:themeColor="text1"/>
          <w:sz w:val="24"/>
          <w:szCs w:val="24"/>
        </w:rPr>
        <w:t>is usually less than</w:t>
      </w:r>
      <w:r w:rsidRPr="00AB0B59">
        <w:rPr>
          <w:rFonts w:ascii="Times New Roman" w:eastAsia="Calibri" w:hAnsi="Times New Roman" w:cs="Times New Roman"/>
          <w:i/>
          <w:iCs/>
          <w:color w:val="000000" w:themeColor="text1"/>
          <w:sz w:val="24"/>
          <w:szCs w:val="24"/>
        </w:rPr>
        <w:t xml:space="preserve"> </w:t>
      </w:r>
      <m:oMath>
        <m:r>
          <w:rPr>
            <w:rFonts w:ascii="Cambria Math" w:eastAsia="Calibri" w:hAnsi="Cambria Math" w:cs="Times New Roman"/>
            <w:color w:val="000000" w:themeColor="text1"/>
            <w:sz w:val="24"/>
            <w:szCs w:val="24"/>
          </w:rPr>
          <m:t>I(λ)</m:t>
        </m:r>
      </m:oMath>
      <w:r w:rsidRPr="00AB0B59">
        <w:rPr>
          <w:rFonts w:ascii="Times New Roman" w:eastAsia="Calibri" w:hAnsi="Times New Roman" w:cs="Times New Roman"/>
          <w:i/>
          <w:iCs/>
          <w:color w:val="000000" w:themeColor="text1"/>
          <w:sz w:val="24"/>
          <w:szCs w:val="24"/>
        </w:rPr>
        <w:t>,</w:t>
      </w:r>
      <w:r w:rsidRPr="00AB0B59">
        <w:rPr>
          <w:rFonts w:ascii="Times New Roman" w:eastAsia="Calibri" w:hAnsi="Times New Roman" w:cs="Times New Roman"/>
          <w:color w:val="000000" w:themeColor="text1"/>
          <w:sz w:val="24"/>
          <w:szCs w:val="24"/>
        </w:rPr>
        <w:t xml:space="preserve"> the cloudy-clear radiance differences on the LHS of Eq. 4 are typically reduced when a second layer is present, which results in a CTP solution that is larger than the true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u</m:t>
            </m:r>
          </m:sub>
        </m:sSub>
      </m:oMath>
      <w:r w:rsidRPr="00AB0B59">
        <w:rPr>
          <w:rFonts w:ascii="Times New Roman" w:eastAsia="Calibri" w:hAnsi="Times New Roman" w:cs="Times New Roman"/>
          <w:color w:val="000000" w:themeColor="text1"/>
          <w:sz w:val="24"/>
          <w:szCs w:val="24"/>
        </w:rPr>
        <w:t xml:space="preserve"> when adopting a single-layer strategy. Clearly, to arrive at a more accurate value of CTP for the upper cloud layer, one must correctly account for the emission from the lower cloud in a modification to Eq. 4. Comparing Eq. 3 and Eq. 6, and assuming the lower cloud to be black [i.e.,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l</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l</m:t>
            </m:r>
          </m:sub>
        </m:sSub>
        <m:r>
          <w:rPr>
            <w:rFonts w:ascii="Cambria Math" w:eastAsia="Calibri" w:hAnsi="Cambria Math" w:cs="Times New Roman"/>
            <w:color w:val="000000" w:themeColor="text1"/>
            <w:sz w:val="24"/>
            <w:szCs w:val="24"/>
          </w:rPr>
          <m:t>=1]</m:t>
        </m:r>
      </m:oMath>
      <w:r w:rsidRPr="00AB0B59">
        <w:rPr>
          <w:rFonts w:ascii="Times New Roman" w:eastAsia="Times New Roman" w:hAnsi="Times New Roman" w:cs="Times New Roman"/>
          <w:color w:val="000000" w:themeColor="text1"/>
          <w:sz w:val="24"/>
          <w:szCs w:val="24"/>
        </w:rPr>
        <w:t>,</w:t>
      </w:r>
      <w:r w:rsidRPr="00AB0B59">
        <w:rPr>
          <w:rFonts w:ascii="Times New Roman" w:eastAsia="Calibri" w:hAnsi="Times New Roman" w:cs="Times New Roman"/>
          <w:color w:val="000000" w:themeColor="text1"/>
          <w:sz w:val="24"/>
          <w:szCs w:val="24"/>
        </w:rPr>
        <w:t xml:space="preserve"> we estimate this emission as the second term in Eq. 6:</w:t>
      </w:r>
    </w:p>
    <w:p w14:paraId="3C504614" w14:textId="77777777"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 xml:space="preserve">   ∆I </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 xml:space="preserve"> = </m:t>
          </m:r>
          <m:nary>
            <m:naryPr>
              <m:limLoc m:val="subSup"/>
              <m:ctrlPr>
                <w:rPr>
                  <w:rFonts w:ascii="Cambria Math" w:eastAsia="Calibri" w:hAnsi="Cambria Math" w:cs="Times New Roman"/>
                  <w:i/>
                  <w:color w:val="000000" w:themeColor="text1"/>
                  <w:sz w:val="24"/>
                  <w:szCs w:val="24"/>
                </w:rPr>
              </m:ctrlPr>
            </m:naryPr>
            <m:sub>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l</m:t>
                  </m:r>
                </m:sub>
              </m:sSub>
            </m:sub>
            <m:sup>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s</m:t>
                  </m:r>
                </m:sub>
              </m:sSub>
            </m:sup>
            <m:e>
              <m:r>
                <w:rPr>
                  <w:rFonts w:ascii="Cambria Math" w:hAnsi="Cambria Math" w:cs="Times New Roman"/>
                  <w:sz w:val="24"/>
                  <w:szCs w:val="24"/>
                </w:rPr>
                <m:t>B</m:t>
              </m:r>
              <m:r>
                <m:rPr>
                  <m:sty m:val="p"/>
                </m:rPr>
                <w:rPr>
                  <w:rFonts w:ascii="Cambria Math" w:eastAsia="Calibri" w:hAnsi="Cambria Math" w:cs="Times New Roman"/>
                  <w:color w:val="000000" w:themeColor="text1"/>
                  <w:sz w:val="24"/>
                  <w:szCs w:val="24"/>
                </w:rPr>
                <m:t>(λ, P)</m:t>
              </m:r>
              <m:f>
                <m:fPr>
                  <m:ctrlPr>
                    <w:rPr>
                      <w:rFonts w:ascii="Cambria Math" w:eastAsia="Calibri" w:hAnsi="Cambria Math" w:cs="Times New Roman"/>
                      <w:color w:val="000000" w:themeColor="text1"/>
                      <w:sz w:val="24"/>
                      <w:szCs w:val="24"/>
                    </w:rPr>
                  </m:ctrlPr>
                </m:fPr>
                <m:num>
                  <m:r>
                    <m:rPr>
                      <m:sty m:val="p"/>
                    </m:rPr>
                    <w:rPr>
                      <w:rFonts w:ascii="Cambria Math" w:eastAsia="Calibri" w:hAnsi="Cambria Math" w:cs="Times New Roman"/>
                      <w:color w:val="000000" w:themeColor="text1"/>
                      <w:sz w:val="24"/>
                      <w:szCs w:val="24"/>
                    </w:rPr>
                    <m:t>d</m:t>
                  </m:r>
                  <m:r>
                    <m:rPr>
                      <m:scr m:val="script"/>
                    </m:rPr>
                    <w:rPr>
                      <w:rFonts w:ascii="Cambria Math" w:hAnsi="Cambria Math" w:cs="Times New Roman"/>
                      <w:sz w:val="24"/>
                      <w:szCs w:val="24"/>
                    </w:rPr>
                    <m:t>T</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λ, T</m:t>
                      </m:r>
                      <m:d>
                        <m:dPr>
                          <m:ctrlPr>
                            <w:rPr>
                              <w:rFonts w:ascii="Cambria Math" w:eastAsia="Calibri" w:hAnsi="Cambria Math" w:cs="Times New Roman"/>
                              <w:color w:val="000000" w:themeColor="text1"/>
                              <w:sz w:val="24"/>
                              <w:szCs w:val="24"/>
                            </w:rPr>
                          </m:ctrlPr>
                        </m:dPr>
                        <m:e>
                          <m:r>
                            <w:rPr>
                              <w:rFonts w:ascii="Cambria Math" w:eastAsia="Calibri" w:hAnsi="Cambria Math" w:cs="Times New Roman"/>
                              <w:color w:val="000000" w:themeColor="text1"/>
                              <w:sz w:val="24"/>
                              <w:szCs w:val="24"/>
                            </w:rPr>
                            <m:t>P</m:t>
                          </m:r>
                          <m:ctrlPr>
                            <w:rPr>
                              <w:rFonts w:ascii="Cambria Math" w:eastAsia="Calibri" w:hAnsi="Cambria Math" w:cs="Times New Roman"/>
                              <w:i/>
                              <w:color w:val="000000" w:themeColor="text1"/>
                              <w:sz w:val="24"/>
                              <w:szCs w:val="24"/>
                            </w:rPr>
                          </m:ctrlPr>
                        </m:e>
                      </m:d>
                    </m:e>
                  </m:d>
                </m:num>
                <m:den>
                  <m:r>
                    <m:rPr>
                      <m:sty m:val="p"/>
                    </m:rPr>
                    <w:rPr>
                      <w:rFonts w:ascii="Cambria Math" w:eastAsia="Calibri" w:hAnsi="Cambria Math" w:cs="Times New Roman"/>
                      <w:color w:val="000000" w:themeColor="text1"/>
                      <w:sz w:val="24"/>
                      <w:szCs w:val="24"/>
                    </w:rPr>
                    <m:t>dP</m:t>
                  </m:r>
                </m:den>
              </m:f>
              <m:r>
                <m:rPr>
                  <m:sty m:val="p"/>
                </m:rPr>
                <w:rPr>
                  <w:rFonts w:ascii="Cambria Math" w:eastAsia="Calibri" w:hAnsi="Cambria Math" w:cs="Times New Roman"/>
                  <w:color w:val="000000" w:themeColor="text1"/>
                  <w:sz w:val="24"/>
                  <w:szCs w:val="24"/>
                </w:rPr>
                <m:t>dP</m:t>
              </m:r>
            </m:e>
          </m:nary>
          <m:r>
            <w:rPr>
              <w:rFonts w:ascii="Cambria Math" w:eastAsia="Calibri" w:hAnsi="Cambria Math" w:cs="Times New Roman"/>
              <w:color w:val="000000" w:themeColor="text1"/>
              <w:sz w:val="24"/>
              <w:szCs w:val="24"/>
            </w:rPr>
            <m:t xml:space="preserve">              …(7)</m:t>
          </m:r>
        </m:oMath>
      </m:oMathPara>
    </w:p>
    <w:p w14:paraId="6E9D538A" w14:textId="77777777"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 xml:space="preserve">With this additional contribution being accounted for, again assuming </w:t>
      </w:r>
      <m:oMath>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u</m:t>
            </m:r>
          </m:sub>
          <m:sup>
            <m:r>
              <w:rPr>
                <w:rFonts w:ascii="Cambria Math" w:eastAsia="Calibri" w:hAnsi="Cambria Math" w:cs="Times New Roman"/>
                <w:color w:val="000000" w:themeColor="text1"/>
                <w:sz w:val="24"/>
                <w:szCs w:val="24"/>
              </w:rPr>
              <m:t>1</m:t>
            </m:r>
          </m:sup>
        </m:sSubSup>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u</m:t>
            </m:r>
          </m:sub>
          <m:sup>
            <m:r>
              <w:rPr>
                <w:rFonts w:ascii="Cambria Math" w:eastAsia="Calibri" w:hAnsi="Cambria Math" w:cs="Times New Roman"/>
                <w:color w:val="000000" w:themeColor="text1"/>
                <w:sz w:val="24"/>
                <w:szCs w:val="24"/>
              </w:rPr>
              <m:t>1</m:t>
            </m:r>
          </m:sup>
        </m:sSubSup>
        <m:r>
          <w:rPr>
            <w:rFonts w:ascii="Cambria Math" w:eastAsia="Calibri" w:hAnsi="Cambria Math" w:cs="Times New Roman"/>
            <w:color w:val="000000" w:themeColor="text1"/>
            <w:sz w:val="24"/>
            <w:szCs w:val="24"/>
          </w:rPr>
          <m:t xml:space="preserve">= </m:t>
        </m:r>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u</m:t>
            </m:r>
          </m:sub>
          <m:sup>
            <m:r>
              <w:rPr>
                <w:rFonts w:ascii="Cambria Math" w:eastAsia="Calibri" w:hAnsi="Cambria Math" w:cs="Times New Roman"/>
                <w:color w:val="000000" w:themeColor="text1"/>
                <w:sz w:val="24"/>
                <w:szCs w:val="24"/>
              </w:rPr>
              <m:t>1</m:t>
            </m:r>
          </m:sup>
        </m:sSubSup>
        <m:sSubSup>
          <m:sSubSupPr>
            <m:ctrlPr>
              <w:rPr>
                <w:rFonts w:ascii="Cambria Math" w:eastAsia="Calibri" w:hAnsi="Cambria Math" w:cs="Times New Roman"/>
                <w:i/>
                <w:color w:val="000000" w:themeColor="text1"/>
                <w:sz w:val="24"/>
                <w:szCs w:val="24"/>
              </w:rPr>
            </m:ctrlPr>
          </m:sSubSup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u</m:t>
            </m:r>
          </m:sub>
          <m:sup>
            <m:r>
              <w:rPr>
                <w:rFonts w:ascii="Cambria Math" w:eastAsia="Calibri" w:hAnsi="Cambria Math" w:cs="Times New Roman"/>
                <w:color w:val="000000" w:themeColor="text1"/>
                <w:sz w:val="24"/>
                <w:szCs w:val="24"/>
              </w:rPr>
              <m:t>1</m:t>
            </m:r>
          </m:sup>
        </m:sSubSup>
      </m:oMath>
      <w:r w:rsidRPr="00AB0B59">
        <w:rPr>
          <w:rFonts w:ascii="Times New Roman" w:eastAsia="Calibri" w:hAnsi="Times New Roman" w:cs="Times New Roman"/>
          <w:color w:val="000000" w:themeColor="text1"/>
          <w:sz w:val="24"/>
          <w:szCs w:val="24"/>
          <w:vertAlign w:val="subscript"/>
        </w:rPr>
        <w:t xml:space="preserve"> </w:t>
      </w:r>
      <w:r w:rsidRPr="00AB0B59">
        <w:rPr>
          <w:rFonts w:ascii="Times New Roman" w:eastAsia="Calibri" w:hAnsi="Times New Roman" w:cs="Times New Roman"/>
          <w:color w:val="000000" w:themeColor="text1"/>
          <w:sz w:val="24"/>
          <w:szCs w:val="24"/>
        </w:rPr>
        <w:t>(but now strictly for the upper cloud marked by ‘</w:t>
      </w:r>
      <w:r w:rsidRPr="00AB0B59">
        <w:rPr>
          <w:rFonts w:ascii="Times New Roman" w:eastAsia="Calibri" w:hAnsi="Times New Roman" w:cs="Times New Roman"/>
          <w:i/>
          <w:iCs/>
          <w:color w:val="000000" w:themeColor="text1"/>
          <w:sz w:val="24"/>
          <w:szCs w:val="24"/>
        </w:rPr>
        <w:t>u</w:t>
      </w:r>
      <w:r w:rsidRPr="00AB0B59">
        <w:rPr>
          <w:rFonts w:ascii="Times New Roman" w:eastAsia="Calibri" w:hAnsi="Times New Roman" w:cs="Times New Roman"/>
          <w:color w:val="000000" w:themeColor="text1"/>
          <w:sz w:val="24"/>
          <w:szCs w:val="24"/>
        </w:rPr>
        <w:t>’), Eq. 4 for multi-layered cases is recast as:</w:t>
      </w:r>
    </w:p>
    <w:p w14:paraId="249AD304" w14:textId="77777777" w:rsidR="00A90B6D" w:rsidRPr="00AB0B59" w:rsidRDefault="00000000" w:rsidP="00AB0B59">
      <w:pPr>
        <w:spacing w:line="240" w:lineRule="auto"/>
        <w:jc w:val="both"/>
        <w:rPr>
          <w:rFonts w:ascii="Times New Roman" w:eastAsia="Calibri" w:hAnsi="Times New Roman" w:cs="Times New Roman"/>
          <w:color w:val="000000" w:themeColor="text1"/>
          <w:sz w:val="24"/>
          <w:szCs w:val="24"/>
        </w:rPr>
      </w:pPr>
      <m:oMathPara>
        <m:oMath>
          <m:f>
            <m:fPr>
              <m:ctrlPr>
                <w:rPr>
                  <w:rFonts w:ascii="Cambria Math" w:eastAsia="Calibri" w:hAnsi="Cambria Math" w:cs="Times New Roman"/>
                  <w:i/>
                  <w:color w:val="000000" w:themeColor="text1"/>
                  <w:sz w:val="24"/>
                  <w:szCs w:val="24"/>
                </w:rPr>
              </m:ctrlPr>
            </m:fPr>
            <m:num>
              <m:r>
                <w:rPr>
                  <w:rFonts w:ascii="Cambria Math" w:eastAsia="Calibri" w:hAnsi="Cambria Math" w:cs="Times New Roman"/>
                  <w:color w:val="000000" w:themeColor="text1"/>
                  <w:sz w:val="24"/>
                  <w:szCs w:val="24"/>
                </w:rPr>
                <m:t>I</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e>
              </m:d>
              <m:r>
                <w:rPr>
                  <w:rFonts w:ascii="Cambria Math" w:eastAsia="Calibri" w:hAnsi="Cambria Math" w:cs="Times New Roman"/>
                  <w:color w:val="000000" w:themeColor="text1"/>
                  <w:sz w:val="24"/>
                  <w:szCs w:val="24"/>
                </w:rPr>
                <m:t>- ∆I(</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m:t>
              </m:r>
            </m:num>
            <m:den>
              <m:r>
                <w:rPr>
                  <w:rFonts w:ascii="Cambria Math" w:eastAsia="Calibri" w:hAnsi="Cambria Math" w:cs="Times New Roman"/>
                  <w:color w:val="000000" w:themeColor="text1"/>
                  <w:sz w:val="24"/>
                  <w:szCs w:val="24"/>
                </w:rPr>
                <m:t>I</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 ∆I(</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m:t>
              </m:r>
            </m:den>
          </m:f>
          <m:r>
            <w:rPr>
              <w:rFonts w:ascii="Cambria Math" w:eastAsia="Calibri" w:hAnsi="Cambria Math" w:cs="Times New Roman"/>
              <w:color w:val="000000" w:themeColor="text1"/>
              <w:sz w:val="24"/>
              <w:szCs w:val="24"/>
            </w:rPr>
            <m:t xml:space="preserve">= </m:t>
          </m:r>
          <m:f>
            <m:fPr>
              <m:ctrlPr>
                <w:rPr>
                  <w:rFonts w:ascii="Cambria Math" w:eastAsia="Calibri" w:hAnsi="Cambria Math" w:cs="Times New Roman"/>
                  <w:i/>
                  <w:color w:val="000000" w:themeColor="text1"/>
                  <w:sz w:val="24"/>
                  <w:szCs w:val="24"/>
                </w:rPr>
              </m:ctrlPr>
            </m:fPr>
            <m:num>
              <m:r>
                <w:rPr>
                  <w:rFonts w:ascii="Cambria Math" w:eastAsia="Calibri" w:hAnsi="Cambria Math" w:cs="Times New Roman"/>
                  <w:color w:val="000000" w:themeColor="text1"/>
                  <w:sz w:val="24"/>
                  <w:szCs w:val="24"/>
                </w:rPr>
                <m:t>I</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u</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 ∆I(</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1</m:t>
                  </m:r>
                </m:sub>
              </m:sSub>
              <m:r>
                <w:rPr>
                  <w:rFonts w:ascii="Cambria Math" w:eastAsia="Calibri" w:hAnsi="Cambria Math" w:cs="Times New Roman"/>
                  <w:color w:val="000000" w:themeColor="text1"/>
                  <w:sz w:val="24"/>
                  <w:szCs w:val="24"/>
                </w:rPr>
                <m:t>)</m:t>
              </m:r>
            </m:num>
            <m:den>
              <m:r>
                <w:rPr>
                  <w:rFonts w:ascii="Cambria Math" w:eastAsia="Calibri" w:hAnsi="Cambria Math" w:cs="Times New Roman"/>
                  <w:color w:val="000000" w:themeColor="text1"/>
                  <w:sz w:val="24"/>
                  <w:szCs w:val="24"/>
                </w:rPr>
                <m:t>I</m:t>
              </m:r>
              <m:d>
                <m:dPr>
                  <m:ctrlPr>
                    <w:rPr>
                      <w:rFonts w:ascii="Cambria Math" w:eastAsia="Calibri" w:hAnsi="Cambria Math" w:cs="Times New Roman"/>
                      <w:i/>
                      <w:color w:val="000000" w:themeColor="text1"/>
                      <w:sz w:val="24"/>
                      <w:szCs w:val="24"/>
                    </w:rPr>
                  </m:ctrlPr>
                </m:dPr>
                <m:e>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u</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 ∆I(</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λ</m:t>
                  </m:r>
                </m:e>
                <m:sub>
                  <m:r>
                    <w:rPr>
                      <w:rFonts w:ascii="Cambria Math" w:eastAsia="Calibri" w:hAnsi="Cambria Math" w:cs="Times New Roman"/>
                      <w:color w:val="000000" w:themeColor="text1"/>
                      <w:sz w:val="24"/>
                      <w:szCs w:val="24"/>
                    </w:rPr>
                    <m:t>2</m:t>
                  </m:r>
                </m:sub>
              </m:sSub>
              <m:r>
                <w:rPr>
                  <w:rFonts w:ascii="Cambria Math" w:eastAsia="Calibri" w:hAnsi="Cambria Math" w:cs="Times New Roman"/>
                  <w:color w:val="000000" w:themeColor="text1"/>
                  <w:sz w:val="24"/>
                  <w:szCs w:val="24"/>
                </w:rPr>
                <m:t>)</m:t>
              </m:r>
            </m:den>
          </m:f>
          <m:r>
            <w:rPr>
              <w:rFonts w:ascii="Cambria Math" w:eastAsia="Calibri" w:hAnsi="Cambria Math" w:cs="Times New Roman"/>
              <w:color w:val="000000" w:themeColor="text1"/>
              <w:sz w:val="24"/>
              <w:szCs w:val="24"/>
            </w:rPr>
            <m:t xml:space="preserve">       …(8)</m:t>
          </m:r>
        </m:oMath>
      </m:oMathPara>
    </w:p>
    <w:p w14:paraId="629DF9EC" w14:textId="77777777" w:rsidR="00A90B6D" w:rsidRPr="00AB0B59" w:rsidRDefault="00A90B6D" w:rsidP="00AB0B59">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 xml:space="preserve">Similarly, Eq. 5 is adjusted to account for </w:t>
      </w:r>
      <m:oMath>
        <m:r>
          <w:rPr>
            <w:rFonts w:ascii="Cambria Math" w:eastAsia="Calibri" w:hAnsi="Cambria Math" w:cs="Times New Roman"/>
            <w:color w:val="000000" w:themeColor="text1"/>
            <w:sz w:val="24"/>
            <w:szCs w:val="24"/>
          </w:rPr>
          <m:t>∆I</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oMath>
      <w:r w:rsidRPr="00AB0B59">
        <w:rPr>
          <w:rFonts w:ascii="Times New Roman" w:eastAsia="Calibri" w:hAnsi="Times New Roman" w:cs="Times New Roman"/>
          <w:color w:val="000000" w:themeColor="text1"/>
          <w:sz w:val="24"/>
          <w:szCs w:val="24"/>
        </w:rPr>
        <w:t>, and is recast from Eq. 6, as:</w:t>
      </w:r>
    </w:p>
    <w:p w14:paraId="6F1A5C74" w14:textId="1C5A9969" w:rsidR="00535E16" w:rsidRPr="008D0AAF" w:rsidRDefault="00000000" w:rsidP="00AB0B59">
      <w:pPr>
        <w:spacing w:line="240" w:lineRule="auto"/>
        <w:jc w:val="both"/>
        <w:rPr>
          <w:rFonts w:ascii="Times New Roman" w:eastAsia="Calibri" w:hAnsi="Times New Roman" w:cs="Times New Roman"/>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u</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A</m:t>
              </m:r>
            </m:e>
            <m:sub>
              <m:r>
                <w:rPr>
                  <w:rFonts w:ascii="Cambria Math" w:eastAsia="Calibri" w:hAnsi="Cambria Math" w:cs="Times New Roman"/>
                  <w:color w:val="000000" w:themeColor="text1"/>
                  <w:sz w:val="24"/>
                  <w:szCs w:val="24"/>
                </w:rPr>
                <m:t>u</m:t>
              </m:r>
            </m:sub>
          </m:sSub>
          <m:r>
            <w:rPr>
              <w:rFonts w:ascii="Cambria Math" w:eastAsia="Calibri" w:hAnsi="Cambria Math" w:cs="Times New Roman"/>
              <w:color w:val="000000" w:themeColor="text1"/>
              <w:sz w:val="24"/>
              <w:szCs w:val="24"/>
            </w:rPr>
            <m:t xml:space="preserve">= </m:t>
          </m:r>
          <m:f>
            <m:fPr>
              <m:ctrlPr>
                <w:rPr>
                  <w:rFonts w:ascii="Cambria Math" w:eastAsia="Calibri" w:hAnsi="Cambria Math" w:cs="Times New Roman"/>
                  <w:i/>
                  <w:color w:val="000000" w:themeColor="text1"/>
                  <w:sz w:val="24"/>
                  <w:szCs w:val="24"/>
                </w:rPr>
              </m:ctrlPr>
            </m:fPr>
            <m:num>
              <m:r>
                <w:rPr>
                  <w:rFonts w:ascii="Cambria Math" w:eastAsia="Calibri" w:hAnsi="Cambria Math" w:cs="Times New Roman"/>
                  <w:color w:val="000000" w:themeColor="text1"/>
                  <w:sz w:val="24"/>
                  <w:szCs w:val="24"/>
                </w:rPr>
                <m:t>I</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λ</m:t>
                  </m:r>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(λ)- ∆I(λ)</m:t>
              </m:r>
            </m:num>
            <m:den>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m:t>
                  </m:r>
                </m:sub>
              </m:sSub>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 xml:space="preserve">λ, </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u</m:t>
                      </m:r>
                    </m:sub>
                  </m:sSub>
                </m:e>
              </m:d>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I</m:t>
                  </m:r>
                </m:e>
                <m:sub>
                  <m:r>
                    <w:rPr>
                      <w:rFonts w:ascii="Cambria Math" w:eastAsia="Calibri" w:hAnsi="Cambria Math" w:cs="Times New Roman"/>
                      <w:color w:val="000000" w:themeColor="text1"/>
                      <w:sz w:val="24"/>
                      <w:szCs w:val="24"/>
                    </w:rPr>
                    <m:t>cs</m:t>
                  </m:r>
                </m:sub>
              </m:sSub>
              <m:r>
                <w:rPr>
                  <w:rFonts w:ascii="Cambria Math" w:eastAsia="Calibri" w:hAnsi="Cambria Math" w:cs="Times New Roman"/>
                  <w:color w:val="000000" w:themeColor="text1"/>
                  <w:sz w:val="24"/>
                  <w:szCs w:val="24"/>
                </w:rPr>
                <m:t>(λ)- ∆I(λ)</m:t>
              </m:r>
            </m:den>
          </m:f>
          <m:r>
            <w:rPr>
              <w:rFonts w:ascii="Cambria Math" w:eastAsia="Calibri" w:hAnsi="Cambria Math" w:cs="Times New Roman"/>
              <w:color w:val="000000" w:themeColor="text1"/>
              <w:sz w:val="24"/>
              <w:szCs w:val="24"/>
            </w:rPr>
            <m:t xml:space="preserve">                      …(9)</m:t>
          </m:r>
        </m:oMath>
      </m:oMathPara>
    </w:p>
    <w:p w14:paraId="4043D389" w14:textId="2D85A240" w:rsidR="005B18C5" w:rsidRPr="005B18C5" w:rsidRDefault="008D0AAF" w:rsidP="00AB0B59">
      <w:pPr>
        <w:spacing w:line="240" w:lineRule="auto"/>
        <w:jc w:val="both"/>
        <w:rPr>
          <w:rFonts w:ascii="Times New Roman" w:hAnsi="Times New Roman" w:cs="Times New Roman"/>
          <w:sz w:val="24"/>
          <w:szCs w:val="24"/>
        </w:rPr>
      </w:pPr>
      <w:r>
        <w:rPr>
          <w:rFonts w:ascii="Times New Roman" w:hAnsi="Times New Roman" w:cs="Times New Roman"/>
          <w:sz w:val="24"/>
          <w:szCs w:val="24"/>
        </w:rPr>
        <w:t>In this study, we apply the 2-layer adjustment on scenes where MODIS minus MISR CTH difference &gt; 1 km, to ensure that the adjustments are applied to truly distinct layers of clouds.</w:t>
      </w:r>
    </w:p>
    <w:p w14:paraId="75608ABB" w14:textId="7CCBA27F" w:rsidR="0018438A" w:rsidRPr="00AB0B59" w:rsidRDefault="0018438A" w:rsidP="00AB0B59">
      <w:pPr>
        <w:pStyle w:val="ListParagraph"/>
        <w:numPr>
          <w:ilvl w:val="0"/>
          <w:numId w:val="3"/>
        </w:numPr>
        <w:spacing w:line="240" w:lineRule="auto"/>
        <w:jc w:val="both"/>
        <w:rPr>
          <w:rFonts w:ascii="Times New Roman" w:eastAsia="Calibri" w:hAnsi="Times New Roman" w:cs="Times New Roman"/>
          <w:b/>
          <w:bCs/>
          <w:i/>
          <w:iCs/>
          <w:color w:val="000000" w:themeColor="text1"/>
          <w:sz w:val="24"/>
          <w:szCs w:val="24"/>
        </w:rPr>
      </w:pPr>
      <w:r w:rsidRPr="00AB0B59">
        <w:rPr>
          <w:rFonts w:ascii="Times New Roman" w:eastAsia="Calibri" w:hAnsi="Times New Roman" w:cs="Times New Roman"/>
          <w:b/>
          <w:bCs/>
          <w:i/>
          <w:iCs/>
          <w:color w:val="000000" w:themeColor="text1"/>
          <w:sz w:val="24"/>
          <w:szCs w:val="24"/>
        </w:rPr>
        <w:t>Methodology</w:t>
      </w:r>
    </w:p>
    <w:p w14:paraId="5A0DA186" w14:textId="57FA7901" w:rsidR="00DC7473" w:rsidRPr="00AB0B59" w:rsidRDefault="00DC7473" w:rsidP="00AB0B59">
      <w:pPr>
        <w:pStyle w:val="ListParagraph"/>
        <w:spacing w:line="240" w:lineRule="auto"/>
        <w:ind w:left="360"/>
        <w:jc w:val="both"/>
        <w:rPr>
          <w:rFonts w:ascii="Times New Roman" w:eastAsia="Calibri" w:hAnsi="Times New Roman" w:cs="Times New Roman"/>
          <w:b/>
          <w:bCs/>
          <w:i/>
          <w:iCs/>
          <w:color w:val="000000" w:themeColor="text1"/>
          <w:sz w:val="24"/>
          <w:szCs w:val="24"/>
        </w:rPr>
      </w:pPr>
    </w:p>
    <w:p w14:paraId="3F0107B6" w14:textId="29A60A9C" w:rsidR="00DC7473" w:rsidRPr="00AB0B59" w:rsidRDefault="00E7069E" w:rsidP="00AB0B59">
      <w:pPr>
        <w:pStyle w:val="ListParagraph"/>
        <w:spacing w:line="240" w:lineRule="auto"/>
        <w:ind w:left="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lastRenderedPageBreak/>
        <w:t>Section 3.1</w:t>
      </w:r>
      <w:r w:rsidR="00DC7473" w:rsidRPr="00AB0B59">
        <w:rPr>
          <w:rFonts w:ascii="Times New Roman" w:eastAsia="Calibri" w:hAnsi="Times New Roman" w:cs="Times New Roman"/>
          <w:color w:val="000000" w:themeColor="text1"/>
          <w:sz w:val="24"/>
          <w:szCs w:val="24"/>
        </w:rPr>
        <w:t xml:space="preserve"> briefly describes the datasets used in this study to both implement and validate the CO</w:t>
      </w:r>
      <w:r w:rsidR="00DC7473" w:rsidRPr="006A46DE">
        <w:rPr>
          <w:rFonts w:ascii="Times New Roman" w:eastAsia="Calibri" w:hAnsi="Times New Roman" w:cs="Times New Roman"/>
          <w:color w:val="000000" w:themeColor="text1"/>
          <w:sz w:val="24"/>
          <w:szCs w:val="24"/>
          <w:vertAlign w:val="subscript"/>
        </w:rPr>
        <w:t>2</w:t>
      </w:r>
      <w:r w:rsidR="00DC7473" w:rsidRPr="00AB0B59">
        <w:rPr>
          <w:rFonts w:ascii="Times New Roman" w:eastAsia="Calibri" w:hAnsi="Times New Roman" w:cs="Times New Roman"/>
          <w:color w:val="000000" w:themeColor="text1"/>
          <w:sz w:val="24"/>
          <w:szCs w:val="24"/>
        </w:rPr>
        <w:t>-slicing algorithms presented in Section 2. Moreover, salient points of the implementation</w:t>
      </w:r>
      <w:r w:rsidR="006A46DE">
        <w:rPr>
          <w:rFonts w:ascii="Times New Roman" w:eastAsia="Calibri" w:hAnsi="Times New Roman" w:cs="Times New Roman"/>
          <w:color w:val="000000" w:themeColor="text1"/>
          <w:sz w:val="24"/>
          <w:szCs w:val="24"/>
        </w:rPr>
        <w:t xml:space="preserve"> of both 1-layer and 2-layer CO</w:t>
      </w:r>
      <w:r w:rsidR="006A46DE" w:rsidRPr="006A46DE">
        <w:rPr>
          <w:rFonts w:ascii="Times New Roman" w:eastAsia="Calibri" w:hAnsi="Times New Roman" w:cs="Times New Roman"/>
          <w:color w:val="000000" w:themeColor="text1"/>
          <w:sz w:val="24"/>
          <w:szCs w:val="24"/>
          <w:vertAlign w:val="subscript"/>
        </w:rPr>
        <w:t>2</w:t>
      </w:r>
      <w:r w:rsidR="006A46DE">
        <w:rPr>
          <w:rFonts w:ascii="Times New Roman" w:eastAsia="Calibri" w:hAnsi="Times New Roman" w:cs="Times New Roman"/>
          <w:color w:val="000000" w:themeColor="text1"/>
          <w:sz w:val="24"/>
          <w:szCs w:val="24"/>
        </w:rPr>
        <w:t>-slicing</w:t>
      </w:r>
      <w:r w:rsidR="00DC7473" w:rsidRPr="00AB0B59">
        <w:rPr>
          <w:rFonts w:ascii="Times New Roman" w:eastAsia="Calibri" w:hAnsi="Times New Roman" w:cs="Times New Roman"/>
          <w:color w:val="000000" w:themeColor="text1"/>
          <w:sz w:val="24"/>
          <w:szCs w:val="24"/>
        </w:rPr>
        <w:t xml:space="preserve"> ha</w:t>
      </w:r>
      <w:r w:rsidR="006A46DE">
        <w:rPr>
          <w:rFonts w:ascii="Times New Roman" w:eastAsia="Calibri" w:hAnsi="Times New Roman" w:cs="Times New Roman"/>
          <w:color w:val="000000" w:themeColor="text1"/>
          <w:sz w:val="24"/>
          <w:szCs w:val="24"/>
        </w:rPr>
        <w:t>ve</w:t>
      </w:r>
      <w:r w:rsidR="00DC7473" w:rsidRPr="00AB0B59">
        <w:rPr>
          <w:rFonts w:ascii="Times New Roman" w:eastAsia="Calibri" w:hAnsi="Times New Roman" w:cs="Times New Roman"/>
          <w:color w:val="000000" w:themeColor="text1"/>
          <w:sz w:val="24"/>
          <w:szCs w:val="24"/>
        </w:rPr>
        <w:t xml:space="preserve"> also been highlighted in Section 3.2. </w:t>
      </w:r>
    </w:p>
    <w:p w14:paraId="351E51F5" w14:textId="77777777" w:rsidR="00DC7473" w:rsidRPr="00AB0B59" w:rsidRDefault="00DC7473" w:rsidP="00AB0B59">
      <w:pPr>
        <w:pStyle w:val="ListParagraph"/>
        <w:spacing w:line="240" w:lineRule="auto"/>
        <w:ind w:left="0"/>
        <w:jc w:val="both"/>
        <w:rPr>
          <w:rFonts w:ascii="Times New Roman" w:eastAsia="Calibri" w:hAnsi="Times New Roman" w:cs="Times New Roman"/>
          <w:color w:val="000000" w:themeColor="text1"/>
          <w:sz w:val="24"/>
          <w:szCs w:val="24"/>
        </w:rPr>
      </w:pPr>
    </w:p>
    <w:p w14:paraId="58FBC940" w14:textId="40041B11" w:rsidR="00DC7473" w:rsidRPr="00AB0B59" w:rsidRDefault="008F209D" w:rsidP="00AB0B59">
      <w:pPr>
        <w:pStyle w:val="ListParagraph"/>
        <w:spacing w:line="240" w:lineRule="auto"/>
        <w:ind w:left="0"/>
        <w:jc w:val="both"/>
        <w:rPr>
          <w:rFonts w:ascii="Times New Roman" w:eastAsia="Calibri" w:hAnsi="Times New Roman" w:cs="Times New Roman"/>
          <w:b/>
          <w:bCs/>
          <w:i/>
          <w:iCs/>
          <w:color w:val="000000" w:themeColor="text1"/>
          <w:sz w:val="24"/>
          <w:szCs w:val="24"/>
        </w:rPr>
      </w:pPr>
      <w:r w:rsidRPr="00AB0B59">
        <w:rPr>
          <w:rFonts w:ascii="Times New Roman" w:eastAsia="Calibri" w:hAnsi="Times New Roman" w:cs="Times New Roman"/>
          <w:b/>
          <w:bCs/>
          <w:i/>
          <w:iCs/>
          <w:color w:val="000000" w:themeColor="text1"/>
          <w:sz w:val="24"/>
          <w:szCs w:val="24"/>
        </w:rPr>
        <w:t>3.1. Data</w:t>
      </w:r>
    </w:p>
    <w:p w14:paraId="7E768BBB" w14:textId="62DD4DEF" w:rsidR="00133358" w:rsidRPr="00AB0B59" w:rsidRDefault="00133358" w:rsidP="00AB0B59">
      <w:pPr>
        <w:jc w:val="both"/>
        <w:rPr>
          <w:rFonts w:ascii="Times New Roman" w:hAnsi="Times New Roman" w:cs="Times New Roman"/>
          <w:sz w:val="24"/>
          <w:szCs w:val="24"/>
        </w:rPr>
      </w:pPr>
      <w:r w:rsidRPr="00AB0B59">
        <w:rPr>
          <w:rFonts w:ascii="Times New Roman" w:hAnsi="Times New Roman" w:cs="Times New Roman"/>
          <w:sz w:val="24"/>
          <w:szCs w:val="24"/>
        </w:rPr>
        <w:t xml:space="preserve">The operational MODIS Cloud Top Property algorithm [detailed in the MODIS Algorithm Theoretical Basis Document or ATBD (Menzel et al. 2015)], </w:t>
      </w:r>
      <w:r w:rsidR="00FC4A34">
        <w:rPr>
          <w:rFonts w:ascii="Times New Roman" w:hAnsi="Times New Roman" w:cs="Times New Roman"/>
          <w:sz w:val="24"/>
          <w:szCs w:val="24"/>
        </w:rPr>
        <w:t>which produces</w:t>
      </w:r>
      <w:r w:rsidR="00FC4A34" w:rsidRPr="00AB0B59">
        <w:rPr>
          <w:rFonts w:ascii="Times New Roman" w:hAnsi="Times New Roman" w:cs="Times New Roman"/>
          <w:sz w:val="24"/>
          <w:szCs w:val="24"/>
        </w:rPr>
        <w:t xml:space="preserve"> </w:t>
      </w:r>
      <w:r w:rsidRPr="00AB0B59">
        <w:rPr>
          <w:rFonts w:ascii="Times New Roman" w:hAnsi="Times New Roman" w:cs="Times New Roman"/>
          <w:sz w:val="24"/>
          <w:szCs w:val="24"/>
        </w:rPr>
        <w:t xml:space="preserve">the 1 km-resolution Collection 6.1 MOD06 product, uses gridded model output from the National Center of Environmental Prediction Global Data Assimilation System (GDAS) </w:t>
      </w:r>
      <w:r w:rsidRPr="00AB0B59">
        <w:rPr>
          <w:rFonts w:ascii="Times New Roman" w:hAnsi="Times New Roman" w:cs="Times New Roman"/>
          <w:sz w:val="24"/>
          <w:szCs w:val="24"/>
        </w:rPr>
        <w:fldChar w:fldCharType="begin"/>
      </w:r>
      <w:r w:rsidRPr="00AB0B59">
        <w:rPr>
          <w:rFonts w:ascii="Times New Roman" w:hAnsi="Times New Roman" w:cs="Times New Roman"/>
          <w:sz w:val="24"/>
          <w:szCs w:val="24"/>
        </w:rPr>
        <w:instrText xml:space="preserve"> ADDIN ZOTERO_ITEM CSL_CITATION {"citationID":"3kym3Lhh","properties":{"formattedCitation":"(Derber et al., 1991)","plainCitation":"(Derber et al., 1991)","noteIndex":0},"citationItems":[{"id":277,"uris":["http://zotero.org/users/8965493/items/JIH3YPQE"],"itemData":{"id":277,"type":"article-journal","abstract":"Abstract At the National Meteorological Center (NMC), a new analysis system was implemented into the operational Global Data Assimilation System on 25 June 1991. This analysis system is referred to as Spectral Statistical Interpolation (SSI) because the spectral coefficients used in the NMC spectral model are analyzed directly using the same basic equations as statistical (optimum) interpolation. The major differences between the SSI analysis system and the conventional optimum interpolation (OI) analysis system previously used operationally at NMC are: –The analysis variables are closely related to the coefficients of the NMC spectral model. –Temperature observations are used, not heights as in the previous procedure. As a result, aircraft temperatures are being used for the first time at NMC. –Nonstandard observations, such as satellite estimates of total precipitable water and ocean-surface wind speeds, can be easily included. –No data selection is necessary. All observations are used simultaneously. –The dynamical constraint between the wind and mass fields is more realistic and applied globally. –Model initialization has been eliminated. The analysis is used directly as the forecast model initial condition. Extensive pre-implementation testing demonstrated that the SSI consistently produced superior analyses and forecasts when compared to the previous OI system. Improvement in skill is shown not only for the 3–5-day forecasts, but also in one-day aviation forecasts.","container-title":"Weather and Forecasting","DOI":"10.1175/1520-0434(1991)006&lt;0538:TNGOAS&gt;2.0.CO;2","ISSN":"1520-0434, 0882-8156","issue":"4","language":"EN","note":"publisher: American Meteorological Society\nsection: Weather and Forecasting","page":"538-547","source":"journals.ametsoc.org","title":"The New Global Operational Analysis System at the National Meteorological Center","volume":"6","author":[{"family":"Derber","given":"John C."},{"family":"Parrish","given":"David F."},{"family":"Lord","given":"Stephen J."}],"issued":{"date-parts":[["1991",12,1]]}}}],"schema":"https://github.com/citation-style-language/schema/raw/master/csl-citation.json"}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(Derber et al., 1991)</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for temperature and moisture fields and Reynolds Sea Surface Temperatures </w:t>
      </w:r>
      <w:r w:rsidRPr="00AB0B59">
        <w:rPr>
          <w:rFonts w:ascii="Times New Roman" w:hAnsi="Times New Roman" w:cs="Times New Roman"/>
          <w:sz w:val="24"/>
          <w:szCs w:val="24"/>
        </w:rPr>
        <w:fldChar w:fldCharType="begin"/>
      </w:r>
      <w:r w:rsidRPr="00AB0B59">
        <w:rPr>
          <w:rFonts w:ascii="Times New Roman" w:hAnsi="Times New Roman" w:cs="Times New Roman"/>
          <w:sz w:val="24"/>
          <w:szCs w:val="24"/>
        </w:rPr>
        <w:instrText xml:space="preserve"> ADDIN ZOTERO_ITEM CSL_CITATION {"citationID":"ql9MeZdW","properties":{"formattedCitation":"(Reynolds et al., 2007)","plainCitation":"(Reynolds et al., 2007)","noteIndex":0},"citationItems":[{"id":241,"uris":["http://zotero.org/users/8965493/items/JS8MN9HZ"],"itemData":{"id":241,"type":"article-journal","abstract":"Abstract Two new high-resolution sea surface temperature (SST) analysis products have been developed using optimum interpolation (OI). The analyses have a spatial grid resolution of 0.25° and a temporal resolution of 1 day. One product uses the Advanced Very High Resolution Radiometer (AVHRR) infrared satellite SST data. The other uses AVHRR and Advanced Microwave Scanning Radiometer (AMSR) on the NASA Earth Observing System satellite SST data. Both products also use in situ data from ships and buoys and include a large-scale adjustment of satellite biases with respect to the in situ data. Because of AMSR’s near-all-weather coverage, there is an increase in OI signal variance when AMSR is added to AVHRR. Thus, two products are needed to avoid an analysis variance jump when AMSR became available in June 2002. For both products, the results show improved spatial and temporal resolution compared to previous weekly 1° OI analyses. The AVHRR-only product uses Pathfinder AVHRR data (currently available from January 1985 to December 2005) and operational AVHRR data for 2006 onward. Pathfinder AVHRR was chosen over operational AVHRR, when available, because Pathfinder agrees better with the in situ data. The AMSR–AVHRR product begins with the start of AMSR data in June 2002. In this product, the primary AVHRR contribution is in regions near land where AMSR is not available. However, in cloud-free regions, use of both infrared and microwave instruments can reduce systematic biases because their error characteristics are independent.","container-title":"Journal of Climate","DOI":"10.1175/2007JCLI1824.1","ISSN":"0894-8755, 1520-0442","issue":"22","language":"EN","note":"publisher: American Meteorological Society\nsection: Journal of Climate","page":"5473-5496","source":"journals.ametsoc.org","title":"Daily High-Resolution-Blended Analyses for Sea Surface Temperature","volume":"20","author":[{"family":"Reynolds","given":"Richard W."},{"family":"Smith","given":"Thomas M."},{"family":"Liu","given":"Chunying"},{"family":"Chelton","given":"Dudley B."},{"family":"Casey","given":"Kenneth S."},{"family":"Schlax","given":"Michael G."}],"issued":{"date-parts":[["2007",11,15]]}}}],"schema":"https://github.com/citation-style-language/schema/raw/master/csl-citation.json"}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(Reynolds et al., 2007)</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to set up the</w:t>
      </w:r>
      <w:r w:rsidR="00E33B6F">
        <w:rPr>
          <w:rFonts w:ascii="Times New Roman" w:hAnsi="Times New Roman" w:cs="Times New Roman"/>
          <w:sz w:val="24"/>
          <w:szCs w:val="24"/>
        </w:rPr>
        <w:t xml:space="preserve"> </w:t>
      </w:r>
      <w:r w:rsidRPr="00AB0B59">
        <w:rPr>
          <w:rFonts w:ascii="Times New Roman" w:hAnsi="Times New Roman" w:cs="Times New Roman"/>
          <w:sz w:val="24"/>
          <w:szCs w:val="24"/>
        </w:rPr>
        <w:t xml:space="preserve">forward </w:t>
      </w:r>
      <w:r w:rsidR="00E33B6F">
        <w:rPr>
          <w:rFonts w:ascii="Times New Roman" w:hAnsi="Times New Roman" w:cs="Times New Roman"/>
          <w:sz w:val="24"/>
          <w:szCs w:val="24"/>
        </w:rPr>
        <w:t xml:space="preserve">model </w:t>
      </w:r>
      <w:r w:rsidRPr="00AB0B59">
        <w:rPr>
          <w:rFonts w:ascii="Times New Roman" w:hAnsi="Times New Roman" w:cs="Times New Roman"/>
          <w:sz w:val="24"/>
          <w:szCs w:val="24"/>
        </w:rPr>
        <w:t xml:space="preserve">atmosphere. In our implementation, we have, however, used gridded ERA5 Reanalysis products </w:t>
      </w:r>
      <w:r w:rsidRPr="00AB0B59">
        <w:rPr>
          <w:rFonts w:ascii="Times New Roman" w:hAnsi="Times New Roman" w:cs="Times New Roman"/>
          <w:sz w:val="24"/>
          <w:szCs w:val="24"/>
        </w:rPr>
        <w:fldChar w:fldCharType="begin"/>
      </w:r>
      <w:r w:rsidRPr="00AB0B59">
        <w:rPr>
          <w:rFonts w:ascii="Times New Roman" w:hAnsi="Times New Roman" w:cs="Times New Roman"/>
          <w:sz w:val="24"/>
          <w:szCs w:val="24"/>
        </w:rPr>
        <w:instrText xml:space="preserve"> ADDIN ZOTERO_ITEM CSL_CITATION {"citationID":"lAFM0eNI","properties":{"formattedCitation":"(Hersbach et al., 2020)","plainCitation":"(Hersbach et al., 2020)","noteIndex":0},"citationItems":[{"id":187,"uris":["http://zotero.org/users/8965493/items/PZWXG3GA"],"itemData":{"id":187,"type":"article-journal","abstract":"Within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reanalyses.","container-title":"Quarterly Journal of the Royal Meteorological Society","DOI":"10.1002/qj.3803","ISSN":"1477-870X","issue":"730","language":"en","note":"_eprint: https://onlinelibrary.wiley.com/doi/pdf/10.1002/qj.3803","page":"1999-2049","source":"Wiley Online Library","title":"The ERA5 global reanalysis","volume":"146","author":[{"family":"Hersbach","given":"Hans"},{"family":"Bell","given":"Bill"},{"family":"Berrisford","given":"Paul"},{"family":"Hirahara","given":"Shoji"},{"family":"Horányi","given":"András"},{"family":"Muñoz-Sabater","given":"Joaquín"},{"family":"Nicolas","given":"Julien"},{"family":"Peubey","given":"Carole"},{"family":"Radu","given":"Raluca"},{"family":"Schepers","given":"Dinand"},{"family":"Simmons","given":"Adrian"},{"family":"Soci","given":"Cornel"},{"family":"Abdalla","given":"Saleh"},{"family":"Abellan","given":"Xavier"},{"family":"Balsamo","given":"Gianpaolo"},{"family":"Bechtold","given":"Peter"},{"family":"Biavati","given":"Gionata"},{"family":"Bidlot","given":"Jean"},{"family":"Bonavita","given":"Massimo"},{"family":"De Chiara","given":"Giovanna"},{"family":"Dahlgren","given":"Per"},{"family":"Dee","given":"Dick"},{"family":"Diamantakis","given":"Michail"},{"family":"Dragani","given":"Rossana"},{"family":"Flemming","given":"Johannes"},{"family":"Forbes","given":"Richard"},{"family":"Fuentes","given":"Manuel"},{"family":"Geer","given":"Alan"},{"family":"Haimberger","given":"Leo"},{"family":"Healy","given":"Sean"},{"family":"Hogan","given":"Robin J."},{"family":"Hólm","given":"Elías"},{"family":"Janisková","given":"Marta"},{"family":"Keeley","given":"Sarah"},{"family":"Laloyaux","given":"Patrick"},{"family":"Lopez","given":"Philippe"},{"family":"Lupu","given":"Cristina"},{"family":"Radnoti","given":"Gabor"},{"family":"Rosnay","given":"Patricia","non-dropping-particle":"de"},{"family":"Rozum","given":"Iryna"},{"family":"Vamborg","given":"Freja"},{"family":"Villaume","given":"Sebastien"},{"family":"Thépaut","given":"Jean-Noël"}],"issued":{"date-parts":[["2020"]]}}}],"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(Hersbach et al., 2020)</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at 0.25º-resolution, at 4 times a day (i.e., 0, 6, 12 and 18 UTC), to do the same. ERA5 is chosen over other reanalyses because it has been demonstrated to compare better against observations than older reanalyses </w:t>
      </w:r>
      <w:r w:rsidRPr="00AB0B59">
        <w:rPr>
          <w:rFonts w:ascii="Times New Roman" w:hAnsi="Times New Roman" w:cs="Times New Roman"/>
          <w:sz w:val="24"/>
          <w:szCs w:val="24"/>
        </w:rPr>
        <w:fldChar w:fldCharType="begin"/>
      </w:r>
      <w:r w:rsidRPr="00AB0B59">
        <w:rPr>
          <w:rFonts w:ascii="Times New Roman" w:hAnsi="Times New Roman" w:cs="Times New Roman"/>
          <w:sz w:val="24"/>
          <w:szCs w:val="24"/>
        </w:rPr>
        <w:instrText xml:space="preserve"> ADDIN ZOTERO_ITEM CSL_CITATION {"citationID":"BAtOu1PM","properties":{"formattedCitation":"(Tegtmeier et al., 2020; Tetzner et al., 2019)","plainCitation":"(Tegtmeier et al., 2020; Tetzner et al., 2019)","noteIndex":0},"citationItems":[{"id":184,"uris":["http://zotero.org/users/8965493/items/IR2SDWKP"],"itemData":{"id":184,"type":"article-journal","abstract":"&lt;p&gt;&lt;strong class=\"journal-contentHeaderColor\"&gt;Abstract.&lt;/strong&gt; The tropical tropopause layer (TTL) is the transition region between the well-mixed convective troposphere and the radiatively controlled stratosphere with air masses showing chemical and dynamical properties of both regions. The representation of the TTL in meteorological reanalysis data sets is important for studying the complex interactions of circulation, convection, trace gases, clouds, and radiation. In this paper, we present the evaluation of climatological and long-term TTL temperature and tropopause characteristics in the reanalysis data sets ERA-Interim, ERA5, JRA-25, JRA-55, MERRA, MERRA-2, NCEP-NCAR (R1), and CFSR. The evaluation has been performed as part of the SPARC (Stratosphere–troposphere Processes and their Role in Climate) Reanalysis Intercomparison Project (S-RIP).&lt;/p&gt; &lt;p&gt;The most recent atmospheric reanalysis data sets (ERA-Interim, ERA5, JRA-55, MERRA-2, and CFSR) all provide realistic representations of the major characteristics of the temperature structure within the TTL. There is good agreement between reanalysis estimates of tropical mean temperatures and radio occultation data, with relatively small cold biases for most data sets. Temperatures at the cold point and lapse rate tropopause levels, on the other hand, show warm biases in reanalyses when compared to observations. This tropopause-level warm bias is related to the vertical resolution of the reanalysis data, with the smallest bias found for data sets with the highest vertical resolution around the tropopause. Differences in the cold point temperature maximize over equatorial Africa, related to Kelvin wave activity and associated disturbances in TTL temperatures.&lt;/p&gt; &lt;p&gt;Interannual variability in reanalysis temperatures is best constrained in the upper TTL, with larger differences at levels below the cold point. The reanalyses reproduce the temperature responses to major dynamical and radiative signals such as volcanic eruptions and the quasi-biennial oscillation (QBO). Long-term reanalysis trends in temperature in the upper TTL show good agreement with trends derived from&lt;span id=\"page754\"/&gt; adjusted radiosonde data sets indicating significant stratospheric cooling of around &lt;span class=\"inline-formula\"&gt;−0.5&lt;/span&gt; to &lt;span class=\"inline-formula\"&gt;−1&lt;/span&gt;&amp;thinsp;K per decade. At 100&amp;thinsp;hPa and the cold point, most of the reanalyses suggest small but significant cooling trends of &lt;span class=\"inline-formula\"&gt;−0.3&lt;/span&gt; to &lt;span class=\"inline-formula\"&gt;−0.6&lt;/span&gt;&amp;thinsp;K per decade that are statistically consistent with trends based on the adjusted radiosonde data sets.&lt;/p&gt; &lt;p&gt;Advances of the reanalysis and observational systems over the last decades have led to a clear improvement in the TTL reanalysis products over time. Biases of the temperature profiles and differences in interannual variability clearly decreased in 2006, when densely sampled radio occultation data started being assimilated by the reanalyses. While there is an overall good agreement, different reanalyses offer different advantages in the TTL such as realistic profile and cold point temperature, continuous time series, or a realistic representation of signals of interannual variability. Their use in model simulations and in comparisons with climate model output should be tailored to their specific strengths and weaknesses.&lt;/p&gt;","container-title":"Atmospheric Chemistry and Physics","DOI":"10.5194/acp-20-753-2020","ISSN":"1680-7316","issue":"2","language":"English","note":"publisher: Copernicus GmbH","page":"753-770","source":"acp.copernicus.org","title":"Temperature and tropopause characteristics from reanalyses data in the tropical tropopause layer","volume":"20","author":[{"family":"Tegtmeier","given":"Susann"},{"family":"Anstey","given":"James"},{"family":"Davis","given":"Sean"},{"family":"Dragani","given":"Rossana"},{"family":"Harada","given":"Yayoi"},{"family":"Ivanciu","given":"Ioana"},{"family":"Pilch Kedzierski","given":"Robin"},{"family":"Krüger","given":"Kirstin"},{"family":"Legras","given":"Bernard"},{"family":"Long","given":"Craig"},{"family":"Wang","given":"James S."},{"family":"Wargan","given":"Krzysztof"},{"family":"Wright","given":"Jonathon S."}],"issued":{"date-parts":[["2020",1,22]]}}},{"id":181,"uris":["http://zotero.org/users/8965493/items/JHWHJG79"],"itemData":{"id":181,"type":"article-journal","abstract":"Climate reanalyses provide key information to calibrate proxy records in regions with scarce direct observations. The climate reanalysis used to perform a proxy calibration should accurately reproduce the local climate variability. Here we present a regional scale evaluation of meteorological parameters using ERA-Interim and ERA5 reanalyses compared to in-situ observations from 13 automatic weather stations (AWS), located in the southern Antarctic Peninsula and Ellsworth Land, Antarctica. Both reanalyses seem to perform better in the escarpment area (&gt;1000 m a.s.l) than on the coast. A significant improvement is observed in the performance of ERA5 over ERA-Interim. ERA5 is highly accurate, representing the magnitude and variability of near-surface air temperature and wind regimes. The higher spatial and temporal resolution provided by ERA5 reduces significantly the cold coastal biases identified in ERA-Interim and increases the accuracy representing the wind direction and wind speed in the escarpment. The slight underestimation in the wind speed obtained from the reanalyses could be attributed to an interplay of topographic factors and the effect of local wind regimes. Three sites in this region are highlighted for their potential for ice core studies. These sites are likely to provide accurate proxy calibrations for future palaeoclimatic reconstructions.","container-title":"Geosciences","DOI":"10.3390/geosciences9070289","ISSN":"2076-3263","issue":"7","language":"en","note":"number: 7\npublisher: Multidisciplinary Digital Publishing Institute","page":"289","source":"www.mdpi.com","title":"A Validation of ERA5 Reanalysis Data in the Southern Antarctic Peninsula—Ellsworth Land Region, and Its Implications for Ice Core Studies","volume":"9","author":[{"family":"Tetzner","given":"Dieter"},{"family":"Thomas","given":"Elizabeth"},{"family":"Allen","given":"Claire"}],"issued":{"date-parts":[["2019",7]]}}}],"schema":"https://github.com/citation-style-language/schema/raw/master/csl-citation.json"}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(Tegtmeier et al., 2020; Tetzner et al., 2019)</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as well as to use its publicly available modeling error estimates for error budget analysis (see Section </w:t>
      </w:r>
      <w:r w:rsidR="00F36D68">
        <w:rPr>
          <w:rFonts w:ascii="Times New Roman" w:hAnsi="Times New Roman" w:cs="Times New Roman"/>
          <w:sz w:val="24"/>
          <w:szCs w:val="24"/>
        </w:rPr>
        <w:t>4</w:t>
      </w:r>
      <w:r w:rsidR="00941811">
        <w:rPr>
          <w:rFonts w:ascii="Times New Roman" w:hAnsi="Times New Roman" w:cs="Times New Roman"/>
          <w:sz w:val="24"/>
          <w:szCs w:val="24"/>
        </w:rPr>
        <w:t>.2</w:t>
      </w:r>
      <w:r w:rsidRPr="00AB0B59">
        <w:rPr>
          <w:rFonts w:ascii="Times New Roman" w:hAnsi="Times New Roman" w:cs="Times New Roman"/>
          <w:sz w:val="24"/>
          <w:szCs w:val="24"/>
        </w:rPr>
        <w:t>). ERA5 temperatures, specific humidity, and geopotential heights at 1, 5, 10, 50, 100, 250, 350, 450, 500, 650, 750, 850, 900, 950 and 1000 hPa are taken and interpolated using a linear interpolation between the multi-level atmospheric reanalysis and the logarithm of pressure, to arrive at the atmospheric state at the 101 pressure levels that are employed by the MOD06 algorithm. Surface pressures, temperatures (2m temperature over land and sea-surface temperature over oceans) and 2m dewpoint temperature (to calculate surface moisture) are also used from ERA5 reanalysis, 4 times daily, to set up the model surface.</w:t>
      </w:r>
    </w:p>
    <w:p w14:paraId="49F62E47" w14:textId="4BC7225E" w:rsidR="00950FEA" w:rsidRDefault="00133358" w:rsidP="0007451C">
      <w:pPr>
        <w:spacing w:line="240" w:lineRule="auto"/>
        <w:jc w:val="both"/>
        <w:rPr>
          <w:rFonts w:ascii="Times New Roman" w:eastAsia="Calibri" w:hAnsi="Times New Roman" w:cs="Times New Roman"/>
          <w:sz w:val="24"/>
          <w:szCs w:val="24"/>
        </w:rPr>
      </w:pPr>
      <w:r w:rsidRPr="00AB0B59">
        <w:rPr>
          <w:rFonts w:ascii="Times New Roman" w:eastAsia="Calibri" w:hAnsi="Times New Roman" w:cs="Times New Roman"/>
          <w:sz w:val="24"/>
          <w:szCs w:val="24"/>
        </w:rPr>
        <w:t xml:space="preserve">Well-mixed and trace gases (except ozone) are taken from standard atmospheric profiles (Northern/Southern Midlatitude Summer/Winter, Tropical) </w:t>
      </w:r>
      <w:r w:rsidRPr="00AB0B59">
        <w:rPr>
          <w:rFonts w:ascii="Times New Roman" w:eastAsia="Calibri" w:hAnsi="Times New Roman" w:cs="Times New Roman"/>
          <w:sz w:val="24"/>
          <w:szCs w:val="24"/>
        </w:rPr>
        <w:fldChar w:fldCharType="begin"/>
      </w:r>
      <w:r w:rsidRPr="00AB0B59">
        <w:rPr>
          <w:rFonts w:ascii="Times New Roman" w:eastAsia="Calibri" w:hAnsi="Times New Roman" w:cs="Times New Roman"/>
          <w:sz w:val="24"/>
          <w:szCs w:val="24"/>
        </w:rPr>
        <w:instrText xml:space="preserve"> ADDIN ZOTERO_ITEM CSL_CITATION {"citationID":"BqsugEJl","properties":{"formattedCitation":"(Anderson et al., 1986)","plainCitation":"(Anderson et al., 1986)","noteIndex":0},"citationItems":[{"id":244,"uris":["http://zotero.org/users/8965493/items/ZDEVJNHK"],"itemData":{"id":244,"type":"report","abstract":"An atmospheric data base consisting of volume mixing ratios o0 to 12okm for twenty eight 28 minor and trace gases has been assembled for use with spectral radiance transmittance models. Six references atmospheres, each defining temperature, pressure and density as a function of altitude selected from the U.S. Standard Supplements, 1966 and the U.S. Standard Atmosphere, 1976 provide a range of climatological choices. Analogous zonal-mean descriptions for 2O, O3, N2O, CO, and CH4 have been subsequently adapted from satellite data andor dynamical-photochemical analyses. The remaining species are defined by single profiles, usually appropriate for U.S. Standard conditions. Because the entire profile set is preferentially based on available measurements, explicit photochemical consistency between the different species has not been maintained. Keywords ATMOSPHERIC CONSTITUENTS TEMPERATURE PROFILES MODEL ATMOSPHERES.","language":"en","note":"section: Technical Reports","publisher":"AIR FORCE GEOPHYSICS LAB HANSCOM AFB MA","source":"apps.dtic.mil","title":"AFGL Atmospheric Constituent Profiles (0.120km)","URL":"https://apps.dtic.mil/sti/citations/ADA175173","author":[{"family":"Anderson","given":"G. P."},{"family":"Clough","given":"S. A."},{"family":"Kneizys","given":"F. X."},{"family":"Chetwynd","given":"J. H."},{"family":"Shettle","given":"E. P."}],"accessed":{"date-parts":[["2022",5,2]]},"issued":{"date-parts":[["1986",5,15]]}}}],"schema":"https://github.com/citation-style-language/schema/raw/master/csl-citation.json"} </w:instrText>
      </w:r>
      <w:r w:rsidRPr="00AB0B59">
        <w:rPr>
          <w:rFonts w:ascii="Times New Roman" w:eastAsia="Calibri" w:hAnsi="Times New Roman" w:cs="Times New Roman"/>
          <w:sz w:val="24"/>
          <w:szCs w:val="24"/>
        </w:rPr>
        <w:fldChar w:fldCharType="separate"/>
      </w:r>
      <w:r w:rsidRPr="00AB0B59">
        <w:rPr>
          <w:rFonts w:ascii="Times New Roman" w:hAnsi="Times New Roman" w:cs="Times New Roman"/>
          <w:sz w:val="24"/>
          <w:szCs w:val="24"/>
        </w:rPr>
        <w:t>(Anderson et al., 1986)</w:t>
      </w:r>
      <w:r w:rsidRPr="00AB0B59">
        <w:rPr>
          <w:rFonts w:ascii="Times New Roman" w:eastAsia="Calibri" w:hAnsi="Times New Roman" w:cs="Times New Roman"/>
          <w:sz w:val="24"/>
          <w:szCs w:val="24"/>
        </w:rPr>
        <w:fldChar w:fldCharType="end"/>
      </w:r>
      <w:r w:rsidRPr="00AB0B59">
        <w:rPr>
          <w:rFonts w:ascii="Times New Roman" w:eastAsia="Calibri" w:hAnsi="Times New Roman" w:cs="Times New Roman"/>
          <w:sz w:val="24"/>
          <w:szCs w:val="24"/>
        </w:rPr>
        <w:t xml:space="preserve">; as are temperatures, specific humidity, and geopotential heights in the uppermost reaches of the atmosphere (i.e., pressures &lt; 1 hPa; ERA5 reanalyses are not available at these altitudes). Between April-September, we assume a Northern Midlatitude Summer; while, between October-March, we assume a Northern Midlatitude Winter. The opposite is true for the Southern Hemisphere. The tropical profile remains invariant for all times of the year and </w:t>
      </w:r>
      <w:r w:rsidR="00DA2ADF">
        <w:rPr>
          <w:rFonts w:ascii="Times New Roman" w:eastAsia="Calibri" w:hAnsi="Times New Roman" w:cs="Times New Roman"/>
          <w:sz w:val="24"/>
          <w:szCs w:val="24"/>
        </w:rPr>
        <w:t>is</w:t>
      </w:r>
      <w:r w:rsidR="00DA2ADF" w:rsidRPr="00AB0B59">
        <w:rPr>
          <w:rFonts w:ascii="Times New Roman" w:eastAsia="Calibri" w:hAnsi="Times New Roman" w:cs="Times New Roman"/>
          <w:sz w:val="24"/>
          <w:szCs w:val="24"/>
        </w:rPr>
        <w:t xml:space="preserve"> </w:t>
      </w:r>
      <w:r w:rsidRPr="00AB0B59">
        <w:rPr>
          <w:rFonts w:ascii="Times New Roman" w:eastAsia="Calibri" w:hAnsi="Times New Roman" w:cs="Times New Roman"/>
          <w:sz w:val="24"/>
          <w:szCs w:val="24"/>
        </w:rPr>
        <w:t xml:space="preserve">applied between 30ºN-30ºS, whereas the midlatitude profiles are chosen for latitudes poleward of ±30º. From Collection 6 MOD06, ozone profiles are taken from gridded </w:t>
      </w:r>
      <w:r w:rsidR="00AB6C44">
        <w:rPr>
          <w:rFonts w:ascii="Times New Roman" w:eastAsia="Calibri" w:hAnsi="Times New Roman" w:cs="Times New Roman"/>
          <w:sz w:val="24"/>
          <w:szCs w:val="24"/>
        </w:rPr>
        <w:t xml:space="preserve">GDAS </w:t>
      </w:r>
      <w:r w:rsidRPr="00AB0B59">
        <w:rPr>
          <w:rFonts w:ascii="Times New Roman" w:eastAsia="Calibri" w:hAnsi="Times New Roman" w:cs="Times New Roman"/>
          <w:sz w:val="24"/>
          <w:szCs w:val="24"/>
        </w:rPr>
        <w:t xml:space="preserve">output; however, for simplicity, we </w:t>
      </w:r>
      <w:r w:rsidR="002A5EE8">
        <w:rPr>
          <w:rFonts w:ascii="Times New Roman" w:eastAsia="Calibri" w:hAnsi="Times New Roman" w:cs="Times New Roman"/>
          <w:sz w:val="24"/>
          <w:szCs w:val="24"/>
        </w:rPr>
        <w:t>obtained ozone profiles</w:t>
      </w:r>
      <w:r w:rsidRPr="00AB0B59">
        <w:rPr>
          <w:rFonts w:ascii="Times New Roman" w:eastAsia="Calibri" w:hAnsi="Times New Roman" w:cs="Times New Roman"/>
          <w:sz w:val="24"/>
          <w:szCs w:val="24"/>
        </w:rPr>
        <w:t xml:space="preserve"> </w:t>
      </w:r>
      <w:r w:rsidR="002A5EE8">
        <w:rPr>
          <w:rFonts w:ascii="Times New Roman" w:eastAsia="Calibri" w:hAnsi="Times New Roman" w:cs="Times New Roman"/>
          <w:sz w:val="24"/>
          <w:szCs w:val="24"/>
        </w:rPr>
        <w:t>similar to</w:t>
      </w:r>
      <w:r w:rsidRPr="00AB0B59">
        <w:rPr>
          <w:rFonts w:ascii="Times New Roman" w:eastAsia="Calibri" w:hAnsi="Times New Roman" w:cs="Times New Roman"/>
          <w:sz w:val="24"/>
          <w:szCs w:val="24"/>
        </w:rPr>
        <w:t xml:space="preserve"> legacy MOD06 products – climatological ozone mixing-ratio profiles were estimated by linear interpolation in latitude and month among model atmospheres (Tropical, Midlatitude Summer/Winter). Surface emissivity is taken from the same global surface emissivity database used in MOD06 </w:t>
      </w:r>
      <w:r w:rsidRPr="00AB0B59">
        <w:rPr>
          <w:rFonts w:ascii="Times New Roman" w:eastAsia="Calibri" w:hAnsi="Times New Roman" w:cs="Times New Roman"/>
          <w:sz w:val="24"/>
          <w:szCs w:val="24"/>
        </w:rPr>
        <w:fldChar w:fldCharType="begin"/>
      </w:r>
      <w:r w:rsidRPr="00AB0B59">
        <w:rPr>
          <w:rFonts w:ascii="Times New Roman" w:eastAsia="Calibri" w:hAnsi="Times New Roman" w:cs="Times New Roman"/>
          <w:sz w:val="24"/>
          <w:szCs w:val="24"/>
        </w:rPr>
        <w:instrText xml:space="preserve"> ADDIN ZOTERO_ITEM CSL_CITATION {"citationID":"7XHCiXiv","properties":{"formattedCitation":"(Seemann et al., 2008)","plainCitation":"(Seemann et al., 2008)","noteIndex":0},"citationItems":[{"id":281,"uris":["http://zotero.org/users/8965493/items/CEQCYFHJ"],"itemData":{"id":281,"type":"article-journal","abstract":"Abstract A global database of infrared (IR) land surface emissivity is introduced to support more accurate retrievals of atmospheric properties such as temperature and moisture profiles from multispectral satellite radiance measurements. Emissivity is derived using input from the Moderate Resolution Imaging Spectroradiometer (MODIS) operational land surface emissivity product (MOD11). The baseline fit method, based on a conceptual model developed from laboratory measurements of surface emissivity, is applied to fill in the spectral gaps between the six emissivity wavelengths available in MOD11. The six available MOD11 wavelengths span only three spectral regions (3.8–4, 8.6, and 11–12 μm), while the retrievals of atmospheric temperature and moisture from satellite IR sounder radiances require surface emissivity at higher spectral resolution. Emissivity in the database presented here is available globally at 10 wavelengths (3.6, 4.3, 5.0, 5.8, 7.6, 8.3, 9.3, 10.8, 12.1, and 14.3 μm) with 0.05° spatial resolution. The wavelengths in the database were chosen as hinge points to capture as much of the shape of the higher-resolution emissivity spectra as possible between 3.6 and 14.3 μm. The surface emissivity from this database is applied to the IR regression retrieval of atmospheric moisture profiles using radiances from MODIS, and improvement is shown over retrievals made with the typical assumption of constant emissivity.","container-title":"Journal of Applied Meteorology and Climatology","DOI":"10.1175/2007JAMC1590.1","ISSN":"1558-8424, 1558-8432","issue":"1","language":"EN","note":"publisher: American Meteorological Society\nsection: Journal of Applied Meteorology and Climatology","page":"108-123","source":"journals.ametsoc.org","title":"Development of a Global Infrared Land Surface Emissivity Database for Application to Clear Sky Sounding Retrievals from Multispectral Satellite Radiance Measurements","volume":"47","author":[{"family":"Seemann","given":"Suzanne W."},{"family":"Borbas","given":"Eva E."},{"family":"Knuteson","given":"Robert O."},{"family":"Stephenson","given":"Gordon R."},{"family":"Huang","given":"Hung-Lung"}],"issued":{"date-parts":[["2008",1,1]]}}}],"schema":"https://github.com/citation-style-language/schema/raw/master/csl-citation.json"} </w:instrText>
      </w:r>
      <w:r w:rsidRPr="00AB0B59">
        <w:rPr>
          <w:rFonts w:ascii="Times New Roman" w:eastAsia="Calibri" w:hAnsi="Times New Roman" w:cs="Times New Roman"/>
          <w:sz w:val="24"/>
          <w:szCs w:val="24"/>
        </w:rPr>
        <w:fldChar w:fldCharType="separate"/>
      </w:r>
      <w:r w:rsidRPr="00AB0B59">
        <w:rPr>
          <w:rFonts w:ascii="Times New Roman" w:hAnsi="Times New Roman" w:cs="Times New Roman"/>
          <w:sz w:val="24"/>
          <w:szCs w:val="24"/>
        </w:rPr>
        <w:t>(Seemann et al., 2008)</w:t>
      </w:r>
      <w:r w:rsidRPr="00AB0B59">
        <w:rPr>
          <w:rFonts w:ascii="Times New Roman" w:eastAsia="Calibri" w:hAnsi="Times New Roman" w:cs="Times New Roman"/>
          <w:sz w:val="24"/>
          <w:szCs w:val="24"/>
        </w:rPr>
        <w:fldChar w:fldCharType="end"/>
      </w:r>
      <w:r w:rsidRPr="00AB0B59">
        <w:rPr>
          <w:rFonts w:ascii="Times New Roman" w:eastAsia="Calibri" w:hAnsi="Times New Roman" w:cs="Times New Roman"/>
          <w:sz w:val="24"/>
          <w:szCs w:val="24"/>
        </w:rPr>
        <w:t>.</w:t>
      </w:r>
    </w:p>
    <w:p w14:paraId="0B109E10" w14:textId="714F4686" w:rsidR="00C018DB" w:rsidRDefault="00C018DB" w:rsidP="0007451C">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sz w:val="24"/>
          <w:szCs w:val="24"/>
        </w:rPr>
        <w:t xml:space="preserve">The observed infrared radiances used in Equations 4/5 and 8/9 are taken from the Collection 6.1 </w:t>
      </w:r>
      <w:r w:rsidRPr="00AB0B59">
        <w:rPr>
          <w:rFonts w:ascii="Times New Roman" w:eastAsia="Calibri" w:hAnsi="Times New Roman" w:cs="Times New Roman"/>
          <w:sz w:val="24"/>
          <w:szCs w:val="24"/>
        </w:rPr>
        <w:t>MODIS Level 2 geocalibrated radiance product (MOD021KM)</w:t>
      </w:r>
      <w:r>
        <w:rPr>
          <w:rFonts w:ascii="Times New Roman" w:eastAsia="Calibri" w:hAnsi="Times New Roman" w:cs="Times New Roman"/>
          <w:sz w:val="24"/>
          <w:szCs w:val="24"/>
        </w:rPr>
        <w:t xml:space="preserve">. </w:t>
      </w:r>
      <w:r w:rsidRPr="00AB0B59">
        <w:rPr>
          <w:rFonts w:ascii="Times New Roman" w:eastAsia="Calibri" w:hAnsi="Times New Roman" w:cs="Times New Roman"/>
          <w:color w:val="000000" w:themeColor="text1"/>
          <w:sz w:val="24"/>
          <w:szCs w:val="24"/>
        </w:rPr>
        <w:t xml:space="preserve">Terra MODIS uses Bands 33, 35 and 36 (13.3, 13.9 and 14.2 µm, respectively) for </w:t>
      </w:r>
      <w:r w:rsidR="003A697A">
        <w:rPr>
          <w:rFonts w:ascii="Times New Roman" w:eastAsia="Calibri" w:hAnsi="Times New Roman" w:cs="Times New Roman"/>
          <w:color w:val="000000" w:themeColor="text1"/>
          <w:sz w:val="24"/>
          <w:szCs w:val="24"/>
        </w:rPr>
        <w:t>CO</w:t>
      </w:r>
      <w:r w:rsidR="003A697A" w:rsidRPr="003A697A">
        <w:rPr>
          <w:rFonts w:ascii="Times New Roman" w:eastAsia="Calibri" w:hAnsi="Times New Roman" w:cs="Times New Roman"/>
          <w:color w:val="000000" w:themeColor="text1"/>
          <w:sz w:val="24"/>
          <w:szCs w:val="24"/>
          <w:vertAlign w:val="subscript"/>
        </w:rPr>
        <w:t>2</w:t>
      </w:r>
      <w:r w:rsidR="003A697A">
        <w:rPr>
          <w:rFonts w:ascii="Times New Roman" w:eastAsia="Calibri" w:hAnsi="Times New Roman" w:cs="Times New Roman"/>
          <w:color w:val="000000" w:themeColor="text1"/>
          <w:sz w:val="24"/>
          <w:szCs w:val="24"/>
        </w:rPr>
        <w:t>-slicing CTP estimation</w:t>
      </w:r>
      <w:r w:rsidRPr="00AB0B59">
        <w:rPr>
          <w:rFonts w:ascii="Times New Roman" w:eastAsia="Calibri" w:hAnsi="Times New Roman" w:cs="Times New Roman"/>
          <w:color w:val="000000" w:themeColor="text1"/>
          <w:sz w:val="24"/>
          <w:szCs w:val="24"/>
        </w:rPr>
        <w:t xml:space="preserve"> [Band 34 (13.6 µm)</w:t>
      </w:r>
      <w:r w:rsidR="00750840">
        <w:rPr>
          <w:rFonts w:ascii="Times New Roman" w:eastAsia="Calibri" w:hAnsi="Times New Roman" w:cs="Times New Roman"/>
          <w:color w:val="000000" w:themeColor="text1"/>
          <w:sz w:val="24"/>
          <w:szCs w:val="24"/>
        </w:rPr>
        <w:t>, also a CO</w:t>
      </w:r>
      <w:r w:rsidR="00750840" w:rsidRPr="00750840">
        <w:rPr>
          <w:rFonts w:ascii="Times New Roman" w:eastAsia="Calibri" w:hAnsi="Times New Roman" w:cs="Times New Roman"/>
          <w:color w:val="000000" w:themeColor="text1"/>
          <w:sz w:val="24"/>
          <w:szCs w:val="24"/>
          <w:vertAlign w:val="subscript"/>
        </w:rPr>
        <w:t>2</w:t>
      </w:r>
      <w:r w:rsidR="00750840">
        <w:rPr>
          <w:rFonts w:ascii="Times New Roman" w:eastAsia="Calibri" w:hAnsi="Times New Roman" w:cs="Times New Roman"/>
          <w:color w:val="000000" w:themeColor="text1"/>
          <w:sz w:val="24"/>
          <w:szCs w:val="24"/>
        </w:rPr>
        <w:t xml:space="preserve"> absorption channel,</w:t>
      </w:r>
      <w:r w:rsidRPr="00AB0B59">
        <w:rPr>
          <w:rFonts w:ascii="Times New Roman" w:eastAsia="Calibri" w:hAnsi="Times New Roman" w:cs="Times New Roman"/>
          <w:color w:val="000000" w:themeColor="text1"/>
          <w:sz w:val="24"/>
          <w:szCs w:val="24"/>
        </w:rPr>
        <w:t xml:space="preserve"> is unused due to high noise]. Hence, the band-pairs 36/35 and 35/33 are used for estimating CTP (Eq</w:t>
      </w:r>
      <w:r w:rsidR="00750840">
        <w:rPr>
          <w:rFonts w:ascii="Times New Roman" w:eastAsia="Calibri" w:hAnsi="Times New Roman" w:cs="Times New Roman"/>
          <w:color w:val="000000" w:themeColor="text1"/>
          <w:sz w:val="24"/>
          <w:szCs w:val="24"/>
        </w:rPr>
        <w:t>uations</w:t>
      </w:r>
      <w:r w:rsidRPr="00AB0B59">
        <w:rPr>
          <w:rFonts w:ascii="Times New Roman" w:eastAsia="Calibri" w:hAnsi="Times New Roman" w:cs="Times New Roman"/>
          <w:color w:val="000000" w:themeColor="text1"/>
          <w:sz w:val="24"/>
          <w:szCs w:val="24"/>
        </w:rPr>
        <w:t xml:space="preserve"> 4</w:t>
      </w:r>
      <w:r w:rsidR="00750840">
        <w:rPr>
          <w:rFonts w:ascii="Times New Roman" w:eastAsia="Calibri" w:hAnsi="Times New Roman" w:cs="Times New Roman"/>
          <w:color w:val="000000" w:themeColor="text1"/>
          <w:sz w:val="24"/>
          <w:szCs w:val="24"/>
        </w:rPr>
        <w:t xml:space="preserve"> and 8</w:t>
      </w:r>
      <w:r w:rsidR="003A697A">
        <w:rPr>
          <w:rFonts w:ascii="Times New Roman" w:eastAsia="Calibri" w:hAnsi="Times New Roman" w:cs="Times New Roman"/>
          <w:color w:val="000000" w:themeColor="text1"/>
          <w:sz w:val="24"/>
          <w:szCs w:val="24"/>
        </w:rPr>
        <w:t xml:space="preserve">). </w:t>
      </w:r>
      <w:r w:rsidRPr="00AB0B59">
        <w:rPr>
          <w:rFonts w:ascii="Times New Roman" w:eastAsia="Calibri" w:hAnsi="Times New Roman" w:cs="Times New Roman"/>
          <w:color w:val="000000" w:themeColor="text1"/>
          <w:sz w:val="24"/>
          <w:szCs w:val="24"/>
        </w:rPr>
        <w:t xml:space="preserve">Band 31 (11.2 µm) radiances are used to calculate effective </w:t>
      </w:r>
      <w:r w:rsidR="00307997">
        <w:rPr>
          <w:rFonts w:ascii="Times New Roman" w:eastAsia="Calibri" w:hAnsi="Times New Roman" w:cs="Times New Roman"/>
          <w:color w:val="000000" w:themeColor="text1"/>
          <w:sz w:val="24"/>
          <w:szCs w:val="24"/>
        </w:rPr>
        <w:t xml:space="preserve">cloud </w:t>
      </w:r>
      <w:r w:rsidRPr="00AB0B59">
        <w:rPr>
          <w:rFonts w:ascii="Times New Roman" w:eastAsia="Calibri" w:hAnsi="Times New Roman" w:cs="Times New Roman"/>
          <w:color w:val="000000" w:themeColor="text1"/>
          <w:sz w:val="24"/>
          <w:szCs w:val="24"/>
        </w:rPr>
        <w:t>amount</w:t>
      </w:r>
      <w:r w:rsidR="00307997">
        <w:rPr>
          <w:rFonts w:ascii="Times New Roman" w:eastAsia="Calibri" w:hAnsi="Times New Roman" w:cs="Times New Roman"/>
          <w:color w:val="000000" w:themeColor="text1"/>
          <w:sz w:val="24"/>
          <w:szCs w:val="24"/>
        </w:rPr>
        <w:t>s</w:t>
      </w:r>
      <w:r w:rsidRPr="00AB0B59">
        <w:rPr>
          <w:rFonts w:ascii="Times New Roman" w:eastAsia="Calibri" w:hAnsi="Times New Roman" w:cs="Times New Roman"/>
          <w:color w:val="000000" w:themeColor="text1"/>
          <w:sz w:val="24"/>
          <w:szCs w:val="24"/>
        </w:rPr>
        <w:t xml:space="preserve"> (Eq</w:t>
      </w:r>
      <w:r w:rsidR="00750840">
        <w:rPr>
          <w:rFonts w:ascii="Times New Roman" w:eastAsia="Calibri" w:hAnsi="Times New Roman" w:cs="Times New Roman"/>
          <w:color w:val="000000" w:themeColor="text1"/>
          <w:sz w:val="24"/>
          <w:szCs w:val="24"/>
        </w:rPr>
        <w:t>uations</w:t>
      </w:r>
      <w:r w:rsidRPr="00AB0B59">
        <w:rPr>
          <w:rFonts w:ascii="Times New Roman" w:eastAsia="Calibri" w:hAnsi="Times New Roman" w:cs="Times New Roman"/>
          <w:color w:val="000000" w:themeColor="text1"/>
          <w:sz w:val="24"/>
          <w:szCs w:val="24"/>
        </w:rPr>
        <w:t xml:space="preserve"> 5</w:t>
      </w:r>
      <w:r w:rsidR="00750840">
        <w:rPr>
          <w:rFonts w:ascii="Times New Roman" w:eastAsia="Calibri" w:hAnsi="Times New Roman" w:cs="Times New Roman"/>
          <w:color w:val="000000" w:themeColor="text1"/>
          <w:sz w:val="24"/>
          <w:szCs w:val="24"/>
        </w:rPr>
        <w:t xml:space="preserve"> and 9</w:t>
      </w:r>
      <w:r w:rsidRPr="00AB0B59">
        <w:rPr>
          <w:rFonts w:ascii="Times New Roman" w:eastAsia="Calibri" w:hAnsi="Times New Roman" w:cs="Times New Roman"/>
          <w:color w:val="000000" w:themeColor="text1"/>
          <w:sz w:val="24"/>
          <w:szCs w:val="24"/>
        </w:rPr>
        <w:t>).</w:t>
      </w:r>
    </w:p>
    <w:p w14:paraId="495CF9E4" w14:textId="24262A37" w:rsidR="00A70D4A" w:rsidRDefault="00A70D4A" w:rsidP="0007451C">
      <w:pPr>
        <w:spacing w:line="240" w:lineRule="auto"/>
        <w:jc w:val="both"/>
        <w:rPr>
          <w:rFonts w:ascii="Times New Roman" w:eastAsia="Times New Roman" w:hAnsi="Times New Roman" w:cs="Times New Roman"/>
          <w:sz w:val="24"/>
          <w:szCs w:val="24"/>
        </w:rPr>
      </w:pPr>
      <w:r w:rsidRPr="00AB0B59">
        <w:rPr>
          <w:rFonts w:ascii="Times New Roman" w:eastAsia="Calibri" w:hAnsi="Times New Roman" w:cs="Times New Roman"/>
          <w:color w:val="000000" w:themeColor="text1"/>
          <w:sz w:val="24"/>
          <w:szCs w:val="24"/>
        </w:rPr>
        <w:t xml:space="preserve">The low-cloud pressure,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P</m:t>
            </m:r>
          </m:e>
          <m:sub>
            <m:r>
              <w:rPr>
                <w:rFonts w:ascii="Cambria Math" w:eastAsia="Calibri" w:hAnsi="Cambria Math" w:cs="Times New Roman"/>
                <w:color w:val="000000" w:themeColor="text1"/>
                <w:sz w:val="24"/>
                <w:szCs w:val="24"/>
              </w:rPr>
              <m:t>l</m:t>
            </m:r>
          </m:sub>
        </m:sSub>
      </m:oMath>
      <w:r w:rsidRPr="00AB0B59">
        <w:rPr>
          <w:rFonts w:ascii="Times New Roman" w:eastAsia="Calibri" w:hAnsi="Times New Roman" w:cs="Times New Roman"/>
          <w:color w:val="000000" w:themeColor="text1"/>
          <w:sz w:val="24"/>
          <w:szCs w:val="24"/>
        </w:rPr>
        <w:t>, is taken from MISR Level 2 CTH (in pressure coordinates).</w:t>
      </w:r>
      <w:r>
        <w:rPr>
          <w:rFonts w:ascii="Times New Roman" w:eastAsia="Calibri" w:hAnsi="Times New Roman" w:cs="Times New Roman"/>
          <w:color w:val="000000" w:themeColor="text1"/>
          <w:sz w:val="24"/>
          <w:szCs w:val="24"/>
        </w:rPr>
        <w:t xml:space="preserve"> We use </w:t>
      </w:r>
      <w:r w:rsidRPr="008F4479">
        <w:rPr>
          <w:rFonts w:ascii="Times New Roman" w:eastAsia="Times New Roman" w:hAnsi="Times New Roman" w:cs="Times New Roman"/>
          <w:sz w:val="24"/>
          <w:szCs w:val="24"/>
        </w:rPr>
        <w:t xml:space="preserve">the </w:t>
      </w:r>
      <w:r w:rsidR="00CC2A8C" w:rsidRPr="008F4479">
        <w:rPr>
          <w:rFonts w:ascii="Times New Roman" w:eastAsia="Times New Roman" w:hAnsi="Times New Roman" w:cs="Times New Roman"/>
          <w:sz w:val="24"/>
          <w:szCs w:val="24"/>
        </w:rPr>
        <w:t xml:space="preserve">1.1 km-resolution </w:t>
      </w:r>
      <w:r w:rsidRPr="008F4479">
        <w:rPr>
          <w:rFonts w:ascii="Times New Roman" w:eastAsia="Times New Roman" w:hAnsi="Times New Roman" w:cs="Times New Roman"/>
          <w:sz w:val="24"/>
          <w:szCs w:val="24"/>
        </w:rPr>
        <w:t xml:space="preserve">MISR “wind-corrected” cloud height, from the TC_CLOUD Version </w:t>
      </w:r>
      <w:r w:rsidRPr="008F4479">
        <w:rPr>
          <w:rFonts w:ascii="Times New Roman" w:eastAsia="Times New Roman" w:hAnsi="Times New Roman" w:cs="Times New Roman"/>
          <w:sz w:val="24"/>
          <w:szCs w:val="24"/>
        </w:rPr>
        <w:lastRenderedPageBreak/>
        <w:t>F01_0001 product. The low cloud CTH</w:t>
      </w:r>
      <w:r w:rsidR="00915691">
        <w:rPr>
          <w:rFonts w:ascii="Times New Roman" w:eastAsia="Times New Roman" w:hAnsi="Times New Roman" w:cs="Times New Roman"/>
          <w:sz w:val="24"/>
          <w:szCs w:val="24"/>
        </w:rPr>
        <w:t xml:space="preserve"> </w:t>
      </w:r>
      <w:r w:rsidRPr="008F4479">
        <w:rPr>
          <w:rFonts w:ascii="Times New Roman" w:eastAsia="Times New Roman" w:hAnsi="Times New Roman" w:cs="Times New Roman"/>
          <w:sz w:val="24"/>
          <w:szCs w:val="24"/>
        </w:rPr>
        <w:t xml:space="preserve">is transformed to pressure coordinates through a linear interpolation between multi-level ERA5 geopotential height and the logarithm of pressure. MISR CTH is reported on the </w:t>
      </w:r>
      <w:r w:rsidR="005C4B15">
        <w:rPr>
          <w:rFonts w:ascii="Times New Roman" w:eastAsia="Times New Roman" w:hAnsi="Times New Roman" w:cs="Times New Roman"/>
          <w:sz w:val="24"/>
          <w:szCs w:val="24"/>
        </w:rPr>
        <w:t xml:space="preserve">1984 </w:t>
      </w:r>
      <w:r w:rsidRPr="008F4479">
        <w:rPr>
          <w:rFonts w:ascii="Times New Roman" w:eastAsia="Times New Roman" w:hAnsi="Times New Roman" w:cs="Times New Roman"/>
          <w:sz w:val="24"/>
          <w:szCs w:val="24"/>
        </w:rPr>
        <w:t>World Geodetic System (WGS84) ellipsoid, and hence, 0.25º-resolution nearest neighbor geoid heights were added to MISR CTH to obtain low cloud heights above mean sea level, before calculating CTP from it.</w:t>
      </w:r>
    </w:p>
    <w:p w14:paraId="26808CEE" w14:textId="6460873F" w:rsidR="00513B2E" w:rsidRDefault="002A2CDA" w:rsidP="0007451C">
      <w:pPr>
        <w:spacing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We validate </w:t>
      </w:r>
      <w:r w:rsidR="00553EA8">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CO</w:t>
      </w:r>
      <w:r w:rsidRPr="0002089C">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-slicing</w:t>
      </w:r>
      <w:r w:rsidR="00553EA8">
        <w:rPr>
          <w:rFonts w:ascii="Times New Roman" w:eastAsia="Times New Roman" w:hAnsi="Times New Roman" w:cs="Times New Roman"/>
          <w:sz w:val="24"/>
          <w:szCs w:val="24"/>
        </w:rPr>
        <w:t xml:space="preserve"> technique</w:t>
      </w:r>
      <w:r>
        <w:rPr>
          <w:rFonts w:ascii="Times New Roman" w:eastAsia="Times New Roman" w:hAnsi="Times New Roman" w:cs="Times New Roman"/>
          <w:sz w:val="24"/>
          <w:szCs w:val="24"/>
        </w:rPr>
        <w:t xml:space="preserve"> by comparing against standard MODIS Cloud product (MOD06), as well as by comparing against coincident observations from the </w:t>
      </w:r>
      <w:r w:rsidR="00544994">
        <w:rPr>
          <w:rFonts w:ascii="Times New Roman" w:eastAsia="Times New Roman" w:hAnsi="Times New Roman" w:cs="Times New Roman"/>
          <w:sz w:val="24"/>
          <w:szCs w:val="24"/>
        </w:rPr>
        <w:t xml:space="preserve">CATS lidar. </w:t>
      </w:r>
      <w:r w:rsidR="00544994" w:rsidRPr="00DE7FE7">
        <w:rPr>
          <w:rFonts w:ascii="Times New Roman" w:hAnsi="Times New Roman" w:cs="Times New Roman"/>
          <w:sz w:val="24"/>
          <w:szCs w:val="24"/>
        </w:rPr>
        <w:t xml:space="preserve">The CATS data is taken from the CATS Version 2.01 Level 2 Product, that reports lidar observations such as 1064 nm cloud-masked lidar backscatter at an along-track resolution of 5 km and a vertical resolution of 60 m. We use the same dataset of CATS CTH, layer depth and layer-integrated backscatter </w:t>
      </w:r>
      <w:r w:rsidR="00544994">
        <w:rPr>
          <w:rFonts w:ascii="Times New Roman" w:hAnsi="Times New Roman" w:cs="Times New Roman"/>
          <w:sz w:val="24"/>
          <w:szCs w:val="24"/>
        </w:rPr>
        <w:t>used</w:t>
      </w:r>
      <w:r w:rsidR="00544994" w:rsidRPr="00DE7FE7">
        <w:rPr>
          <w:rFonts w:ascii="Times New Roman" w:hAnsi="Times New Roman" w:cs="Times New Roman"/>
          <w:sz w:val="24"/>
          <w:szCs w:val="24"/>
        </w:rPr>
        <w:t xml:space="preserve"> in </w:t>
      </w:r>
      <w:r w:rsidR="00544994" w:rsidRPr="00DE7FE7">
        <w:rPr>
          <w:rFonts w:ascii="Times New Roman" w:hAnsi="Times New Roman" w:cs="Times New Roman"/>
          <w:sz w:val="24"/>
          <w:szCs w:val="24"/>
        </w:rPr>
        <w:fldChar w:fldCharType="begin"/>
      </w:r>
      <w:r w:rsidR="00544994" w:rsidRPr="00DE7FE7">
        <w:rPr>
          <w:rFonts w:ascii="Times New Roman" w:hAnsi="Times New Roman" w:cs="Times New Roman"/>
          <w:sz w:val="24"/>
          <w:szCs w:val="24"/>
        </w:rPr>
        <w:instrText xml:space="preserve"> ADDIN ZOTERO_ITEM CSL_CITATION {"citationID":"2NqU6Kd3","properties":{"formattedCitation":"(Mitra et al., 2021)","plainCitation":"(Mitra et al., 2021)","dontUpdate":true,"noteIndex":0},"citationItems":[{"id":63,"uris":["http://zotero.org/users/8965493/items/8PWDD4VF"],"itemData":{"id":63,"type":"article-journal","abstract":"Cloud-top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00544994" w:rsidRPr="00DE7FE7">
        <w:rPr>
          <w:rFonts w:ascii="Cambria Math" w:hAnsi="Cambria Math" w:cs="Cambria Math"/>
          <w:sz w:val="24"/>
          <w:szCs w:val="24"/>
        </w:rPr>
        <w:instrText>∼</w:instrText>
      </w:r>
      <w:r w:rsidR="00544994" w:rsidRPr="00DE7FE7">
        <w:rPr>
          <w:rFonts w:ascii="Times New Roman"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J."}],"issued":{"date-parts":[["2021"]]}}}],"schema":"https://github.com/citation-style-language/schema/raw/master/csl-citation.json"} </w:instrText>
      </w:r>
      <w:r w:rsidR="00544994" w:rsidRPr="00DE7FE7">
        <w:rPr>
          <w:rFonts w:ascii="Times New Roman" w:hAnsi="Times New Roman" w:cs="Times New Roman"/>
          <w:sz w:val="24"/>
          <w:szCs w:val="24"/>
        </w:rPr>
        <w:fldChar w:fldCharType="separate"/>
      </w:r>
      <w:r w:rsidR="00544994" w:rsidRPr="00DE7FE7">
        <w:rPr>
          <w:rFonts w:ascii="Times New Roman" w:hAnsi="Times New Roman" w:cs="Times New Roman"/>
          <w:sz w:val="24"/>
          <w:szCs w:val="24"/>
        </w:rPr>
        <w:t>Mitra et al. (2021)</w:t>
      </w:r>
      <w:r w:rsidR="00544994" w:rsidRPr="00DE7FE7">
        <w:rPr>
          <w:rFonts w:ascii="Times New Roman" w:hAnsi="Times New Roman" w:cs="Times New Roman"/>
          <w:sz w:val="24"/>
          <w:szCs w:val="24"/>
        </w:rPr>
        <w:fldChar w:fldCharType="end"/>
      </w:r>
      <w:r w:rsidR="00544994" w:rsidRPr="00DE7FE7">
        <w:rPr>
          <w:rFonts w:ascii="Times New Roman" w:hAnsi="Times New Roman" w:cs="Times New Roman"/>
          <w:sz w:val="24"/>
          <w:szCs w:val="24"/>
        </w:rPr>
        <w:t xml:space="preserve"> for this study, restricted to scenes where CATS detected </w:t>
      </w:r>
      <w:r w:rsidR="00544994" w:rsidRPr="00DE7FE7">
        <w:rPr>
          <w:rFonts w:ascii="Times New Roman" w:hAnsi="Times New Roman" w:cs="Times New Roman"/>
          <w:i/>
          <w:iCs/>
          <w:sz w:val="24"/>
          <w:szCs w:val="24"/>
        </w:rPr>
        <w:t xml:space="preserve">at least </w:t>
      </w:r>
      <w:r w:rsidR="00544994" w:rsidRPr="00DE7FE7">
        <w:rPr>
          <w:rFonts w:ascii="Times New Roman" w:hAnsi="Times New Roman" w:cs="Times New Roman"/>
          <w:sz w:val="24"/>
          <w:szCs w:val="24"/>
        </w:rPr>
        <w:t>2 layers. Upon further conditions being imposed (CO</w:t>
      </w:r>
      <w:r w:rsidR="00544994" w:rsidRPr="00DE7FE7">
        <w:rPr>
          <w:rFonts w:ascii="Times New Roman" w:hAnsi="Times New Roman" w:cs="Times New Roman"/>
          <w:sz w:val="24"/>
          <w:szCs w:val="24"/>
          <w:vertAlign w:val="subscript"/>
        </w:rPr>
        <w:t>2</w:t>
      </w:r>
      <w:r w:rsidR="00544994" w:rsidRPr="00DE7FE7">
        <w:rPr>
          <w:rFonts w:ascii="Times New Roman" w:hAnsi="Times New Roman" w:cs="Times New Roman"/>
          <w:sz w:val="24"/>
          <w:szCs w:val="24"/>
        </w:rPr>
        <w:t xml:space="preserve">-slicing-only scenes and MODIS-MISR CTH difference &gt; 1 km), it is found that 95% of all scenes in the remaining dataset are </w:t>
      </w:r>
      <w:r w:rsidR="00544994">
        <w:rPr>
          <w:rFonts w:ascii="Times New Roman" w:hAnsi="Times New Roman" w:cs="Times New Roman"/>
          <w:sz w:val="24"/>
          <w:szCs w:val="24"/>
        </w:rPr>
        <w:t>like</w:t>
      </w:r>
      <w:r w:rsidR="00544994" w:rsidRPr="00DE7FE7">
        <w:rPr>
          <w:rFonts w:ascii="Times New Roman" w:hAnsi="Times New Roman" w:cs="Times New Roman"/>
          <w:sz w:val="24"/>
          <w:szCs w:val="24"/>
        </w:rPr>
        <w:t>ly 2-layered (92% of which includes CATS signal being attenuated at the second layer). The remaining 5% of pixels show attenuation in a near-surface third cloud layer. The study is conducted on a dataset constituting 2790 pixels taken from 501 independent scenes (i.e., unique MISR and MODIS granules and CATS orbits), hence ~6 samples per scene</w:t>
      </w:r>
      <w:r w:rsidR="00544994">
        <w:rPr>
          <w:rFonts w:ascii="Times New Roman" w:hAnsi="Times New Roman" w:cs="Times New Roman"/>
          <w:sz w:val="24"/>
          <w:szCs w:val="24"/>
        </w:rPr>
        <w:t xml:space="preserve"> (Supplemental Figure </w:t>
      </w:r>
      <w:r w:rsidR="00B37A6A">
        <w:rPr>
          <w:rFonts w:ascii="Times New Roman" w:hAnsi="Times New Roman" w:cs="Times New Roman"/>
          <w:sz w:val="24"/>
          <w:szCs w:val="24"/>
        </w:rPr>
        <w:t>1</w:t>
      </w:r>
      <w:r w:rsidR="00544994">
        <w:rPr>
          <w:rFonts w:ascii="Times New Roman" w:hAnsi="Times New Roman" w:cs="Times New Roman"/>
          <w:sz w:val="24"/>
          <w:szCs w:val="24"/>
        </w:rPr>
        <w:t>)</w:t>
      </w:r>
      <w:r w:rsidR="00544994" w:rsidRPr="00DE7FE7">
        <w:rPr>
          <w:rFonts w:ascii="Times New Roman" w:hAnsi="Times New Roman" w:cs="Times New Roman"/>
          <w:sz w:val="24"/>
          <w:szCs w:val="24"/>
        </w:rPr>
        <w:t xml:space="preserve">. </w:t>
      </w:r>
    </w:p>
    <w:p w14:paraId="7FE065A0" w14:textId="77777777" w:rsidR="00513B2E" w:rsidRPr="00AB0B59" w:rsidRDefault="00513B2E" w:rsidP="00513B2E">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 xml:space="preserve">IR absorption emissivity </w:t>
      </w:r>
      <m:oMath>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IR</m:t>
            </m:r>
          </m:sub>
        </m:sSub>
        <m:r>
          <w:rPr>
            <w:rFonts w:ascii="Cambria Math" w:eastAsia="Calibri" w:hAnsi="Cambria Math" w:cs="Times New Roman"/>
            <w:color w:val="000000" w:themeColor="text1"/>
            <w:sz w:val="24"/>
            <w:szCs w:val="24"/>
          </w:rPr>
          <m:t>)</m:t>
        </m:r>
      </m:oMath>
      <w:r w:rsidRPr="00AB0B5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of a cloud layer </w:t>
      </w:r>
      <w:r w:rsidRPr="00AB0B59">
        <w:rPr>
          <w:rFonts w:ascii="Times New Roman" w:eastAsia="Calibri" w:hAnsi="Times New Roman" w:cs="Times New Roman"/>
          <w:color w:val="000000" w:themeColor="text1"/>
          <w:sz w:val="24"/>
          <w:szCs w:val="24"/>
        </w:rPr>
        <w:t>is related to visible optical depth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τ</m:t>
            </m:r>
          </m:e>
          <m:sub>
            <m:r>
              <w:rPr>
                <w:rFonts w:ascii="Cambria Math" w:eastAsia="Calibri" w:hAnsi="Cambria Math" w:cs="Times New Roman"/>
                <w:color w:val="000000" w:themeColor="text1"/>
                <w:sz w:val="24"/>
                <w:szCs w:val="24"/>
              </w:rPr>
              <m:t>VIS</m:t>
            </m:r>
          </m:sub>
        </m:sSub>
      </m:oMath>
      <w:r w:rsidRPr="00AB0B59">
        <w:rPr>
          <w:rFonts w:ascii="Times New Roman" w:eastAsia="Calibri" w:hAnsi="Times New Roman" w:cs="Times New Roman"/>
          <w:color w:val="000000" w:themeColor="text1"/>
          <w:sz w:val="24"/>
          <w:szCs w:val="24"/>
        </w:rPr>
        <w:t>)</w:t>
      </w:r>
      <w:r>
        <w:rPr>
          <w:rFonts w:ascii="Times New Roman" w:eastAsia="Calibri" w:hAnsi="Times New Roman" w:cs="Times New Roman"/>
          <w:color w:val="000000" w:themeColor="text1"/>
          <w:sz w:val="24"/>
          <w:szCs w:val="24"/>
        </w:rPr>
        <w:t xml:space="preserve"> over the layer</w:t>
      </w:r>
      <w:r w:rsidRPr="00AB0B59">
        <w:rPr>
          <w:rFonts w:ascii="Times New Roman" w:eastAsia="Calibri" w:hAnsi="Times New Roman" w:cs="Times New Roman"/>
          <w:color w:val="000000" w:themeColor="text1"/>
          <w:sz w:val="24"/>
          <w:szCs w:val="24"/>
        </w:rPr>
        <w:t>, as</w:t>
      </w:r>
    </w:p>
    <w:p w14:paraId="5EA7960C" w14:textId="77777777" w:rsidR="00513B2E" w:rsidRPr="00AB0B59" w:rsidRDefault="00513B2E" w:rsidP="00513B2E">
      <w:pPr>
        <w:spacing w:line="240" w:lineRule="auto"/>
        <w:ind w:left="2160" w:firstLine="720"/>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 xml:space="preserve">  </w:t>
      </w:r>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τ</m:t>
            </m:r>
          </m:e>
          <m:sub>
            <m:r>
              <w:rPr>
                <w:rFonts w:ascii="Cambria Math" w:eastAsia="Calibri" w:hAnsi="Cambria Math" w:cs="Times New Roman"/>
                <w:color w:val="000000" w:themeColor="text1"/>
                <w:sz w:val="24"/>
                <w:szCs w:val="24"/>
              </w:rPr>
              <m:t>VIS</m:t>
            </m:r>
          </m:sub>
        </m:sSub>
        <m:r>
          <w:rPr>
            <w:rFonts w:ascii="Cambria Math" w:eastAsia="Calibri" w:hAnsi="Cambria Math" w:cs="Times New Roman"/>
            <w:color w:val="000000" w:themeColor="text1"/>
            <w:sz w:val="24"/>
            <w:szCs w:val="24"/>
          </w:rPr>
          <m:t xml:space="preserve">=- </m:t>
        </m:r>
        <m:r>
          <m:rPr>
            <m:sty m:val="p"/>
          </m:rPr>
          <w:rPr>
            <w:rFonts w:ascii="Cambria Math" w:eastAsia="Calibri" w:hAnsi="Cambria Math" w:cs="Times New Roman"/>
            <w:color w:val="000000" w:themeColor="text1"/>
            <w:sz w:val="24"/>
            <w:szCs w:val="24"/>
          </w:rPr>
          <m:t>ζ</m:t>
        </m:r>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ln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1-</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IR</m:t>
                    </m:r>
                  </m:sub>
                </m:sSub>
              </m:e>
            </m:d>
          </m:e>
        </m:func>
        <m:r>
          <w:rPr>
            <w:rFonts w:ascii="Cambria Math" w:eastAsia="Calibri" w:hAnsi="Cambria Math" w:cs="Times New Roman"/>
            <w:color w:val="000000" w:themeColor="text1"/>
            <w:sz w:val="24"/>
            <w:szCs w:val="24"/>
          </w:rPr>
          <m:t xml:space="preserve">                            …(10)</m:t>
        </m:r>
      </m:oMath>
    </w:p>
    <w:p w14:paraId="4E385F53" w14:textId="04BC8073" w:rsidR="002A2CDA" w:rsidRDefault="00513B2E" w:rsidP="00513B2E">
      <w:pPr>
        <w:spacing w:line="240" w:lineRule="auto"/>
        <w:jc w:val="both"/>
        <w:rPr>
          <w:rFonts w:ascii="Times New Roman" w:hAnsi="Times New Roman" w:cs="Times New Roman"/>
          <w:sz w:val="24"/>
          <w:szCs w:val="24"/>
        </w:rPr>
      </w:pPr>
      <w:r w:rsidRPr="00AB0B59">
        <w:rPr>
          <w:rFonts w:ascii="Times New Roman" w:eastAsia="Times New Roman" w:hAnsi="Times New Roman" w:cs="Times New Roman"/>
          <w:color w:val="000000" w:themeColor="text1"/>
          <w:sz w:val="24"/>
          <w:szCs w:val="24"/>
        </w:rPr>
        <w:t xml:space="preserve">where, </w:t>
      </w:r>
      <m:oMath>
        <m:func>
          <m:funcPr>
            <m:ctrlPr>
              <w:rPr>
                <w:rFonts w:ascii="Cambria Math" w:eastAsia="Calibri" w:hAnsi="Cambria Math" w:cs="Times New Roman"/>
                <w:i/>
                <w:color w:val="000000" w:themeColor="text1"/>
                <w:sz w:val="24"/>
                <w:szCs w:val="24"/>
              </w:rPr>
            </m:ctrlPr>
          </m:funcPr>
          <m:fName>
            <m:r>
              <m:rPr>
                <m:sty m:val="p"/>
              </m:rPr>
              <w:rPr>
                <w:rFonts w:ascii="Cambria Math" w:eastAsia="Calibri" w:hAnsi="Cambria Math" w:cs="Times New Roman"/>
                <w:color w:val="000000" w:themeColor="text1"/>
                <w:sz w:val="24"/>
                <w:szCs w:val="24"/>
              </w:rPr>
              <m:t>-ln</m:t>
            </m:r>
          </m:fName>
          <m:e>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1-</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ϵ</m:t>
                    </m:r>
                  </m:e>
                  <m:sub>
                    <m:r>
                      <w:rPr>
                        <w:rFonts w:ascii="Cambria Math" w:eastAsia="Calibri" w:hAnsi="Cambria Math" w:cs="Times New Roman"/>
                        <w:color w:val="000000" w:themeColor="text1"/>
                        <w:sz w:val="24"/>
                        <w:szCs w:val="24"/>
                      </w:rPr>
                      <m:t>IR</m:t>
                    </m:r>
                  </m:sub>
                </m:sSub>
              </m:e>
            </m:d>
          </m:e>
        </m:func>
      </m:oMath>
      <w:r w:rsidRPr="00AB0B59">
        <w:rPr>
          <w:rFonts w:ascii="Times New Roman" w:eastAsia="Times New Roman" w:hAnsi="Times New Roman" w:cs="Times New Roman"/>
          <w:color w:val="000000" w:themeColor="text1"/>
          <w:sz w:val="24"/>
          <w:szCs w:val="24"/>
        </w:rPr>
        <w:t xml:space="preserve"> equals the thermal IR optical depth (</w:t>
      </w:r>
      <m:oMath>
        <m:sSub>
          <m:sSubPr>
            <m:ctrlPr>
              <w:rPr>
                <w:rFonts w:ascii="Cambria Math" w:eastAsia="Times New Roman" w:hAnsi="Cambria Math" w:cs="Times New Roman"/>
                <w:i/>
                <w:color w:val="000000" w:themeColor="text1"/>
                <w:sz w:val="24"/>
                <w:szCs w:val="24"/>
              </w:rPr>
            </m:ctrlPr>
          </m:sSubPr>
          <m:e>
            <m:r>
              <w:rPr>
                <w:rFonts w:ascii="Cambria Math" w:eastAsia="Times New Roman" w:hAnsi="Cambria Math" w:cs="Times New Roman"/>
                <w:color w:val="000000" w:themeColor="text1"/>
                <w:sz w:val="24"/>
                <w:szCs w:val="24"/>
              </w:rPr>
              <m:t>τ</m:t>
            </m:r>
          </m:e>
          <m:sub>
            <m:r>
              <w:rPr>
                <w:rFonts w:ascii="Cambria Math" w:eastAsia="Times New Roman" w:hAnsi="Cambria Math" w:cs="Times New Roman"/>
                <w:color w:val="000000" w:themeColor="text1"/>
                <w:sz w:val="24"/>
                <w:szCs w:val="24"/>
              </w:rPr>
              <m:t>IR</m:t>
            </m:r>
          </m:sub>
        </m:sSub>
      </m:oMath>
      <w:r w:rsidRPr="00AB0B59">
        <w:rPr>
          <w:rFonts w:ascii="Times New Roman" w:eastAsia="Times New Roman" w:hAnsi="Times New Roman" w:cs="Times New Roman"/>
          <w:color w:val="000000" w:themeColor="text1"/>
          <w:sz w:val="24"/>
          <w:szCs w:val="24"/>
        </w:rPr>
        <w:t xml:space="preserve">). The constant </w:t>
      </w:r>
      <m:oMath>
        <m:r>
          <w:rPr>
            <w:rFonts w:ascii="Cambria Math" w:eastAsia="Times New Roman" w:hAnsi="Cambria Math" w:cs="Times New Roman"/>
            <w:color w:val="000000" w:themeColor="text1"/>
            <w:sz w:val="24"/>
            <w:szCs w:val="24"/>
          </w:rPr>
          <m:t>ζ</m:t>
        </m:r>
      </m:oMath>
      <w:r>
        <w:rPr>
          <w:rFonts w:ascii="Times New Roman" w:eastAsia="Times New Roman" w:hAnsi="Times New Roman" w:cs="Times New Roman"/>
          <w:color w:val="000000" w:themeColor="text1"/>
          <w:sz w:val="24"/>
          <w:szCs w:val="24"/>
        </w:rPr>
        <w:t xml:space="preserve"> = </w:t>
      </w:r>
      <w:r w:rsidRPr="00AB0B59">
        <w:rPr>
          <w:rFonts w:ascii="Times New Roman" w:eastAsia="Times New Roman" w:hAnsi="Times New Roman" w:cs="Times New Roman"/>
          <w:color w:val="000000" w:themeColor="text1"/>
          <w:sz w:val="24"/>
          <w:szCs w:val="24"/>
        </w:rPr>
        <w:t xml:space="preserve">2.56 for ice clouds </w:t>
      </w:r>
      <w:r w:rsidRPr="00AB0B59">
        <w:rPr>
          <w:rFonts w:ascii="Times New Roman" w:eastAsia="Times New Roman" w:hAnsi="Times New Roman" w:cs="Times New Roman"/>
          <w:color w:val="000000" w:themeColor="text1"/>
          <w:sz w:val="24"/>
          <w:szCs w:val="24"/>
        </w:rPr>
        <w:fldChar w:fldCharType="begin"/>
      </w:r>
      <w:r>
        <w:rPr>
          <w:rFonts w:ascii="Times New Roman" w:eastAsia="Times New Roman" w:hAnsi="Times New Roman" w:cs="Times New Roman"/>
          <w:color w:val="000000" w:themeColor="text1"/>
          <w:sz w:val="24"/>
          <w:szCs w:val="24"/>
        </w:rPr>
        <w:instrText xml:space="preserve"> ADDIN ZOTERO_ITEM CSL_CITATION {"citationID":"IKa9kl4z","properties":{"formattedCitation":"(Chang &amp; Li, 2005; Minnis et al., 1990; Rossow &amp; Schiffer, 1999)","plainCitation":"(Chang &amp; Li, 2005; Minnis et al., 1990; Rossow &amp; Schiffer, 1999)","dontUpdate":true,"noteIndex":0},"citationItems":[{"id":"jT8HOLI3/OvMHaCmy","uris":["http://www.mendeley.com/documents/?uuid=df39cc58-25af-4af3-9290-4d1491060acd"],"itemData":{"DOI":"10.1175/JAS3578.1","ISSN":"00224928","abstract":"The frequent occurrence of high cirrus overlapping low water cloud poses a major challenge in retrieving their optical properties from spaceborne sensors. This paper presents a novel retrieval method that takes full advantage of the satellite data from the Moderate Resolution Imaging Spectroradiometer (MODIS). The main objectives are identification of overlapped high cirrus and low water clouds and determination of their individual optical depths, top heights, and emissivities. The overlapped high cloud top is determined from the MODIS CO2-slicing retrieval and the underlying low cloud top is determined from the neighboring MODIS pixels that are identified as single-layer low clouds. The algorithm applies a dual-layer cloud radiative transfer model using initial cloud properties derived from the MODIS CO2-slicing channels and the visible (0.65 μm) and infrared (11 μm) window channels. An automated iterative procedure follows by adjusting the high cirrus and low water cloud optical depths until computed radiances from the dual-layer model match with observed radiances from both the visible and infrared channels. The algorithm is valid for both single-layer and dual-layer clouds with the cirrus optical depth &lt;</w:instrText>
      </w:r>
      <w:r>
        <w:rPr>
          <w:rFonts w:ascii="Cambria Math" w:eastAsia="Times New Roman" w:hAnsi="Cambria Math" w:cs="Cambria Math"/>
          <w:color w:val="000000" w:themeColor="text1"/>
          <w:sz w:val="24"/>
          <w:szCs w:val="24"/>
        </w:rPr>
        <w:instrText>∼</w:instrText>
      </w:r>
      <w:r>
        <w:rPr>
          <w:rFonts w:ascii="Times New Roman" w:eastAsia="Times New Roman" w:hAnsi="Times New Roman" w:cs="Times New Roman"/>
          <w:color w:val="000000" w:themeColor="text1"/>
          <w:sz w:val="24"/>
          <w:szCs w:val="24"/>
        </w:rPr>
        <w:instrText>4 (emissivity &lt;</w:instrText>
      </w:r>
      <w:r>
        <w:rPr>
          <w:rFonts w:ascii="Cambria Math" w:eastAsia="Times New Roman" w:hAnsi="Cambria Math" w:cs="Cambria Math"/>
          <w:color w:val="000000" w:themeColor="text1"/>
          <w:sz w:val="24"/>
          <w:szCs w:val="24"/>
        </w:rPr>
        <w:instrText>∼</w:instrText>
      </w:r>
      <w:r>
        <w:rPr>
          <w:rFonts w:ascii="Times New Roman" w:eastAsia="Times New Roman" w:hAnsi="Times New Roman" w:cs="Times New Roman"/>
          <w:color w:val="000000" w:themeColor="text1"/>
          <w:sz w:val="24"/>
          <w:szCs w:val="24"/>
        </w:rPr>
        <w:instrText xml:space="preserve">0.85). For more than two-layer clouds, its validity depends on the thickness of the upper-layer cloud. A preliminary validation is conducted by comparing against ground-based active remote sensing data. Pixel-by-pixel retrievals and error analyses are presented. It is demonstrated that retrievals based on a single-layer assumption can result in systematic biases in the retrieved cloud top and optical properties for overlapped clouds. Such biases can be removed or lessened considerably by applying the new algorithm. © 2005 American Meteorological Society.","author":[{"dropping-particle":"","family":"Chang","given":"Fu Lung","non-dropping-particle":"","parse-names":false,"suffix":""},{"dropping-particle":"","family":"Li","given":"Zhanqing","non-dropping-particle":"","parse-names":false,"suffix":""}],"container-title":"Journal of the Atmospheric Sciences","id":"sUH3FKTQ/AzAC3tXN","issue":"11","issued":{"date-parts":[["2005"]]},"page":"3993-4009","title":"A new method for detection of cirrus overlapping water clouds and determination of their optical properties","type":"article-journal","volume":"62"}},{"id":48,"uris":["http://zotero.org/users/8965493/items/524EXWJW"],"itemData":{"id":48,"type":"article-journal","abstract":"Abstract Cirrus cloud radiative and physical characteristics are determined using a combination of ground-based aircraft, and satellite measurements taken as part of the FIRE Cirrus Intensive Field observations (IFO) during October and November 1986. Lidar backscatter data are used with rawinsonde data to define cloud base, center, and top heights and the corresponding temperature Coincident GOES 4-km visible (0.65 μm) and 8-km infrared window (11.5 μm) radiances are analyzed to determine cloud emittances and reflectances. Infrared optical depth is computed from the emittance results. Visible optical depth is derived from reflectance using a theoretical ice crystal scattering model and an empirical bidirectional reflectance model. No clouds with visible optical depths greater than 5 or infrared optical depths less than 0.1 were used in the analysis. Average cloud thickness ranged from 0.5 km to 8.0 km for the 71 scenes. Mean vertical beam emittances derived from cloud-center temperatures were 0.62 for all scenes compared to 0.33 for the cam study (27–28 October) reflecting the thinner clouds observed for the latter scenes. Relationships between cloud emittance, extinction coefficients, and temperature for the case study are very similar to those derived from earlier surface-based studies. The thicker clouds seen during the other IFO days yield different results. Emittances derived using cloud-top temperature were ratioed to those determined from cloud-center temperature. A nearly linear relationship between these ratios and cloud-center temperature holds promise for determining actual cloud-top temperatures and cloud thickness from visible and infrared radiance pairs. The mean ratio of the visible scattering optical depth to the infrared absorption optical depth was 2.13 for these data. This scattering efficiency ratio shows a significant dependence on cloud temperature. Values of mean scattering efficiency as high as 2.6 suggest the presence of small ice particles at temperatures below 230 K. The parameterization of visible reflectance in terms of cloud optical depth and clear-sky reflectance shows promise as a simplified method for interpreting visible satellite data reflected from cirrus clouds. Large uncertainties in the optical parameters due to cloud reflectance anisotropy and shading were found by analyzing data for various solar zenith angles and for simultaneous AVHRR data. Inhomogeneities in the cloud fields result in uneven cloud shading that apparently causes the occurrence of anomalously dark, cloudy pixels in the GOES data. These shading effects complicate the interpretation of the satellite data. The results highlight the need for additional study of cirrus cloud scattering processes and remote sensing techniques.","container-title":"Monthly Weather Review","DOI":"10.1175/1520-0493(1990)118&lt;2402:TOFICC&gt;2.0.CO;2","ISSN":"1520-0493, 0027-0644","issue":"11","language":"EN","note":"publisher: American Meteorological Society\nsection: Monthly Weather Review","page":"2402-2425","source":"journals.ametsoc.org","title":"The 27–28 October 1986 FIRE IFO Cirrus Case Study: Cirrus Parameter Relationships Derived from Satellite and Lidar Data","title-short":"The 27–28 October 1986 FIRE IFO Cirrus Case Study","volume":"118","author":[{"family":"Minnis","given":"Patrick"},{"family":"Alvarez","given":"Joseph M."},{"family":"Sassen","given":"Kenneth"},{"family":"Young","given":"David F."},{"family":"Grund","given":"Christian J."}],"issued":{"date-parts":[["1990",11,1]]}}},{"id":51,"uris":["http://zotero.org/users/8965493/items/RYSRA3AL"],"itemData":{"id":51,"type":"article-journal","abstract":"This progress report on the International Satellite Cloud Climatology Project (ISCCP) describes changes made to produce new cloud data products (D data), examines the evidence that these changes are improvements over the previous version (C data), summarizes some results, and discusses plans for the ISCCP through 2005. By late 1999 all datasets will be available for the period from July 1983 through December 1997. The most significant changes in the new D-series cloud datasets are 1) revised radiance calibrations to remove spurious changes in the long-term record, 2) increased cirrus detection sensitivity over land, 3) increased low-level cloud detection sensitivity in polar regions, 4) reduced biases in cirrus cloud properties using an ice crystal microphysics model in place of a liquid droplet microphysics model, and 5) increased detail about the variations of cloud properties. The ISCCP calibrations are now the most complete and self-consistent set of calibrations available for all the weather satellite imaging radiometers: total relative uncertainties in the radiance calibrations are estimated to be </w:instrText>
      </w:r>
      <w:r>
        <w:rPr>
          <w:rFonts w:ascii="Cambria Math" w:eastAsia="Times New Roman" w:hAnsi="Cambria Math" w:cs="Cambria Math"/>
          <w:color w:val="000000" w:themeColor="text1"/>
          <w:sz w:val="24"/>
          <w:szCs w:val="24"/>
        </w:rPr>
        <w:instrText>≲</w:instrText>
      </w:r>
      <w:r>
        <w:rPr>
          <w:rFonts w:ascii="Times New Roman" w:eastAsia="Times New Roman" w:hAnsi="Times New Roman" w:cs="Times New Roman"/>
          <w:color w:val="000000" w:themeColor="text1"/>
          <w:sz w:val="24"/>
          <w:szCs w:val="24"/>
        </w:rPr>
        <w:instrText xml:space="preserve"> 5% for visible and </w:instrText>
      </w:r>
      <w:r>
        <w:rPr>
          <w:rFonts w:ascii="Cambria Math" w:eastAsia="Times New Roman" w:hAnsi="Cambria Math" w:cs="Cambria Math"/>
          <w:color w:val="000000" w:themeColor="text1"/>
          <w:sz w:val="24"/>
          <w:szCs w:val="24"/>
        </w:rPr>
        <w:instrText>≲</w:instrText>
      </w:r>
      <w:r>
        <w:rPr>
          <w:rFonts w:ascii="Times New Roman" w:eastAsia="Times New Roman" w:hAnsi="Times New Roman" w:cs="Times New Roman"/>
          <w:color w:val="000000" w:themeColor="text1"/>
          <w:sz w:val="24"/>
          <w:szCs w:val="24"/>
        </w:rPr>
        <w:instrText xml:space="preserve"> 2% for infrared; absolute uncertainties are &lt; 10% and &lt; 3%, respectively. Biases in (detectable) cloud amounts have been reduced to </w:instrText>
      </w:r>
      <w:r>
        <w:rPr>
          <w:rFonts w:ascii="Cambria Math" w:eastAsia="Times New Roman" w:hAnsi="Cambria Math" w:cs="Cambria Math"/>
          <w:color w:val="000000" w:themeColor="text1"/>
          <w:sz w:val="24"/>
          <w:szCs w:val="24"/>
        </w:rPr>
        <w:instrText>≲</w:instrText>
      </w:r>
      <w:r>
        <w:rPr>
          <w:rFonts w:ascii="Times New Roman" w:eastAsia="Times New Roman" w:hAnsi="Times New Roman" w:cs="Times New Roman"/>
          <w:color w:val="000000" w:themeColor="text1"/>
          <w:sz w:val="24"/>
          <w:szCs w:val="24"/>
        </w:rPr>
        <w:instrText xml:space="preserve"> 0.05, except in the summertime polar regions where the bias may still be ~ 0.10. Biases in cloud-top temperatures have been reduced to </w:instrText>
      </w:r>
      <w:r>
        <w:rPr>
          <w:rFonts w:ascii="Cambria Math" w:eastAsia="Times New Roman" w:hAnsi="Cambria Math" w:cs="Cambria Math"/>
          <w:color w:val="000000" w:themeColor="text1"/>
          <w:sz w:val="24"/>
          <w:szCs w:val="24"/>
        </w:rPr>
        <w:instrText>≲</w:instrText>
      </w:r>
      <w:r>
        <w:rPr>
          <w:rFonts w:ascii="Times New Roman" w:eastAsia="Times New Roman" w:hAnsi="Times New Roman" w:cs="Times New Roman"/>
          <w:color w:val="000000" w:themeColor="text1"/>
          <w:sz w:val="24"/>
          <w:szCs w:val="24"/>
        </w:rPr>
        <w:instrText xml:space="preserve"> 2 K for lower-level clouds and </w:instrText>
      </w:r>
      <w:r>
        <w:rPr>
          <w:rFonts w:ascii="Cambria Math" w:eastAsia="Times New Roman" w:hAnsi="Cambria Math" w:cs="Cambria Math"/>
          <w:color w:val="000000" w:themeColor="text1"/>
          <w:sz w:val="24"/>
          <w:szCs w:val="24"/>
        </w:rPr>
        <w:instrText>≲</w:instrText>
      </w:r>
      <w:r>
        <w:rPr>
          <w:rFonts w:ascii="Times New Roman" w:eastAsia="Times New Roman" w:hAnsi="Times New Roman" w:cs="Times New Roman"/>
          <w:color w:val="000000" w:themeColor="text1"/>
          <w:sz w:val="24"/>
          <w:szCs w:val="24"/>
        </w:rPr>
        <w:instrText xml:space="preserve"> 4 K for optically thin, upper-level clouds, except when they occur over lower-level clouds. Using liquid and ice microphysics models reduces the biases in cloud optical thicknesses to </w:instrText>
      </w:r>
      <w:r>
        <w:rPr>
          <w:rFonts w:ascii="Cambria Math" w:eastAsia="Times New Roman" w:hAnsi="Cambria Math" w:cs="Cambria Math"/>
          <w:color w:val="000000" w:themeColor="text1"/>
          <w:sz w:val="24"/>
          <w:szCs w:val="24"/>
        </w:rPr>
        <w:instrText>≲</w:instrText>
      </w:r>
      <w:r>
        <w:rPr>
          <w:rFonts w:ascii="Times New Roman" w:eastAsia="Times New Roman" w:hAnsi="Times New Roman" w:cs="Times New Roman"/>
          <w:color w:val="000000" w:themeColor="text1"/>
          <w:sz w:val="24"/>
          <w:szCs w:val="24"/>
        </w:rPr>
        <w:instrText xml:space="preserve"> 10%, except in cases of mistaken phase identification; most of the remaining bias is caused by differences between actual and assumed cloud particle sizes and the small effects of cloud variations at scales &lt; 5 km. Global mean cloud properties averaged over the period July 1983–June 1994 are the following: cloud amount = 0.675 ± 0.012; cloud-top temperature = 261.5 ± 2.8 K; and cloud optical thickness = 3.7 ± 0.3, where the plus–minus values are the rms deviations of global monthly mean values from their long-term average. Long-term, seasonal, synoptic, and diurnal cloud variations are illustrated. The ISCCP dataset quantifies the variations of cloud properties at mesoscale resolution (3 h, 30 km) covering the whole globe for more than a decade, making it possible to study cloud system evolution over whole life cycles, watching interactions with the atmospheric general circulation. Plans for the next decade of the World Climate Research Programme require continuing global observations of clouds and the most practical way to fulfill this requirement is to continue ISCCP until it can be replaced by a more capable system with similar time resolutions and global coverage.","container-title":"Bulletin of the American Meteorological Society","DOI":"10.1175/1520-0477(1999)080&lt;2261:AIUCFI&gt;2.0.CO;2","ISSN":"0003-0007, 1520-0477","issue":"11","language":"en","note":"publisher: American Meteorological Society\nsection: Bulletin of the American Meteorological Society","page":"2261-2288","source":"journals.ametsoc.org","title":"Advances in Understanding Clouds from ISCCP","volume":"80","author":[{"family":"Rossow","given":"William B."},{"family":"Schiffer","given":"Robert A."}],"issued":{"date-parts":[["1999",11,1]]}}}],"schema":"https://github.com/citation-style-language/schema/raw/master/csl-citation.json"} </w:instrText>
      </w:r>
      <w:r w:rsidRPr="00AB0B59">
        <w:rPr>
          <w:rFonts w:ascii="Times New Roman" w:eastAsia="Times New Roman" w:hAnsi="Times New Roman" w:cs="Times New Roman"/>
          <w:color w:val="000000" w:themeColor="text1"/>
          <w:sz w:val="24"/>
          <w:szCs w:val="24"/>
        </w:rPr>
        <w:fldChar w:fldCharType="separate"/>
      </w:r>
      <w:r w:rsidRPr="00AB0B59">
        <w:rPr>
          <w:rFonts w:ascii="Times New Roman" w:eastAsia="Calibri" w:hAnsi="Times New Roman" w:cs="Times New Roman"/>
          <w:color w:val="000000" w:themeColor="text1"/>
          <w:sz w:val="24"/>
          <w:szCs w:val="24"/>
        </w:rPr>
        <w:t>(Minnis et al., 1990)</w:t>
      </w:r>
      <w:r w:rsidRPr="00AB0B59">
        <w:rPr>
          <w:rFonts w:ascii="Times New Roman" w:eastAsia="Times New Roman" w:hAnsi="Times New Roman" w:cs="Times New Roman"/>
          <w:color w:val="000000" w:themeColor="text1"/>
          <w:sz w:val="24"/>
          <w:szCs w:val="24"/>
        </w:rPr>
        <w:fldChar w:fldCharType="end"/>
      </w:r>
      <w:r w:rsidRPr="00AB0B59">
        <w:rPr>
          <w:rFonts w:ascii="Times New Roman" w:eastAsia="Times New Roman" w:hAnsi="Times New Roman" w:cs="Times New Roman"/>
          <w:color w:val="000000" w:themeColor="text1"/>
          <w:sz w:val="24"/>
          <w:szCs w:val="24"/>
        </w:rPr>
        <w:t xml:space="preserve">. </w:t>
      </w:r>
      <w:r w:rsidR="00544994">
        <w:rPr>
          <w:rFonts w:ascii="Times New Roman" w:hAnsi="Times New Roman" w:cs="Times New Roman"/>
          <w:sz w:val="24"/>
          <w:szCs w:val="24"/>
        </w:rPr>
        <w:t>Estimates of visible optical depth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VIS</m:t>
            </m:r>
          </m:sub>
        </m:sSub>
      </m:oMath>
      <w:r w:rsidR="00544994">
        <w:rPr>
          <w:rFonts w:ascii="Times New Roman" w:hAnsi="Times New Roman" w:cs="Times New Roman"/>
          <w:sz w:val="24"/>
          <w:szCs w:val="24"/>
        </w:rPr>
        <w:t xml:space="preserve">) of the topmost cloud layer for a </w:t>
      </w:r>
      <w:r>
        <w:rPr>
          <w:rFonts w:ascii="Times New Roman" w:hAnsi="Times New Roman" w:cs="Times New Roman"/>
          <w:sz w:val="24"/>
          <w:szCs w:val="24"/>
        </w:rPr>
        <w:t xml:space="preserve">given </w:t>
      </w:r>
      <w:r w:rsidR="00544994">
        <w:rPr>
          <w:rFonts w:ascii="Times New Roman" w:hAnsi="Times New Roman" w:cs="Times New Roman"/>
          <w:sz w:val="24"/>
          <w:szCs w:val="24"/>
        </w:rPr>
        <w:t xml:space="preserve">scene comes from </w:t>
      </w:r>
      <w:r w:rsidR="00544994" w:rsidRPr="00DE7FE7">
        <w:rPr>
          <w:rFonts w:ascii="Times New Roman" w:hAnsi="Times New Roman" w:cs="Times New Roman"/>
          <w:sz w:val="24"/>
          <w:szCs w:val="24"/>
        </w:rPr>
        <w:t>a linear regression between layer-averaged integrated backscatter and layer-integrated optical depth for high clouds (CTH &gt; 7 km)</w:t>
      </w:r>
      <w:r w:rsidR="00544994">
        <w:rPr>
          <w:rFonts w:ascii="Times New Roman" w:hAnsi="Times New Roman" w:cs="Times New Roman"/>
          <w:sz w:val="24"/>
          <w:szCs w:val="24"/>
        </w:rPr>
        <w:t xml:space="preserve"> [detailed in </w:t>
      </w:r>
      <w:r w:rsidR="00544994">
        <w:rPr>
          <w:rFonts w:ascii="Times New Roman" w:hAnsi="Times New Roman" w:cs="Times New Roman"/>
          <w:sz w:val="24"/>
          <w:szCs w:val="24"/>
        </w:rPr>
        <w:fldChar w:fldCharType="begin"/>
      </w:r>
      <w:r w:rsidR="00544994">
        <w:rPr>
          <w:rFonts w:ascii="Times New Roman" w:hAnsi="Times New Roman" w:cs="Times New Roman"/>
          <w:sz w:val="24"/>
          <w:szCs w:val="24"/>
        </w:rPr>
        <w:instrText xml:space="preserve"> ADDIN ZOTERO_ITEM CSL_CITATION {"citationID":"AHF8TSda","properties":{"formattedCitation":"(Mitra et al., 2021)","plainCitation":"(Mitra et al., 2021)","noteIndex":0},"citationItems":[{"id":63,"uris":["http://zotero.org/users/8965493/items/8PWDD4VF"],"itemData":{"id":63,"type":"article-journal","abstract":"Cloud-top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00544994">
        <w:rPr>
          <w:rFonts w:ascii="Cambria Math" w:hAnsi="Cambria Math" w:cs="Cambria Math"/>
          <w:sz w:val="24"/>
          <w:szCs w:val="24"/>
        </w:rPr>
        <w:instrText>∼</w:instrText>
      </w:r>
      <w:r w:rsidR="00544994">
        <w:rPr>
          <w:rFonts w:ascii="Times New Roman"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J."}],"issued":{"date-parts":[["2021"]]}}}],"schema":"https://github.com/citation-style-language/schema/raw/master/csl-citation.json"} </w:instrText>
      </w:r>
      <w:r w:rsidR="00544994">
        <w:rPr>
          <w:rFonts w:ascii="Times New Roman" w:hAnsi="Times New Roman" w:cs="Times New Roman"/>
          <w:sz w:val="24"/>
          <w:szCs w:val="24"/>
        </w:rPr>
        <w:fldChar w:fldCharType="separate"/>
      </w:r>
      <w:r w:rsidR="00544994" w:rsidRPr="00884F87">
        <w:rPr>
          <w:rFonts w:ascii="Times New Roman" w:hAnsi="Times New Roman" w:cs="Times New Roman"/>
          <w:sz w:val="24"/>
        </w:rPr>
        <w:t>(Mitra et al., 2021)</w:t>
      </w:r>
      <w:r w:rsidR="00544994">
        <w:rPr>
          <w:rFonts w:ascii="Times New Roman" w:hAnsi="Times New Roman" w:cs="Times New Roman"/>
          <w:sz w:val="24"/>
          <w:szCs w:val="24"/>
        </w:rPr>
        <w:fldChar w:fldCharType="end"/>
      </w:r>
      <w:r w:rsidR="00544994">
        <w:rPr>
          <w:rFonts w:ascii="Times New Roman" w:hAnsi="Times New Roman" w:cs="Times New Roman"/>
          <w:sz w:val="24"/>
          <w:szCs w:val="24"/>
        </w:rPr>
        <w:t>]</w:t>
      </w:r>
      <w:r w:rsidR="00544994" w:rsidRPr="00DE7FE7">
        <w:rPr>
          <w:rFonts w:ascii="Times New Roman" w:hAnsi="Times New Roman" w:cs="Times New Roman"/>
          <w:sz w:val="24"/>
          <w:szCs w:val="24"/>
        </w:rPr>
        <w:t xml:space="preserve">. </w:t>
      </w:r>
      <w:r w:rsidR="00544994">
        <w:rPr>
          <w:rFonts w:ascii="Times New Roman" w:hAnsi="Times New Roman" w:cs="Times New Roman"/>
          <w:sz w:val="24"/>
          <w:szCs w:val="24"/>
        </w:rPr>
        <w:t>These lidar</w:t>
      </w:r>
      <w:r w:rsidR="00553EA8">
        <w:rPr>
          <w:rFonts w:ascii="Times New Roman" w:hAnsi="Times New Roman" w:cs="Times New Roman"/>
          <w:sz w:val="24"/>
          <w:szCs w:val="24"/>
        </w:rPr>
        <w:t xml:space="preserve"> estimates</w:t>
      </w:r>
      <w:r w:rsidR="00544994">
        <w:rPr>
          <w:rFonts w:ascii="Times New Roman" w:hAnsi="Times New Roman" w:cs="Times New Roman"/>
          <w:sz w:val="24"/>
          <w:szCs w:val="24"/>
        </w:rPr>
        <w:t xml:space="preserve"> of high cloud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VIS</m:t>
            </m:r>
          </m:sub>
        </m:sSub>
      </m:oMath>
      <w:r w:rsidR="005B18C5">
        <w:rPr>
          <w:rFonts w:ascii="Times New Roman" w:hAnsi="Times New Roman" w:cs="Times New Roman"/>
          <w:sz w:val="24"/>
          <w:szCs w:val="24"/>
        </w:rPr>
        <w:t xml:space="preserve"> are</w:t>
      </w:r>
      <w:r w:rsidR="00544994">
        <w:rPr>
          <w:rFonts w:ascii="Times New Roman" w:hAnsi="Times New Roman" w:cs="Times New Roman"/>
          <w:sz w:val="24"/>
          <w:szCs w:val="24"/>
        </w:rPr>
        <w:t xml:space="preserve"> converted to</w:t>
      </w:r>
      <w:r w:rsidR="00544994" w:rsidRPr="00DE7FE7">
        <w:rPr>
          <w:rFonts w:ascii="Times New Roman" w:hAnsi="Times New Roman" w:cs="Times New Roman"/>
          <w:sz w:val="24"/>
          <w:szCs w:val="24"/>
        </w:rPr>
        <w:t xml:space="preserve"> infrared effective emissivity</w:t>
      </w:r>
      <w:r w:rsidR="00544994">
        <w:rPr>
          <w:rFonts w:ascii="Times New Roman" w:hAnsi="Times New Roman" w:cs="Times New Roman"/>
          <w:sz w:val="24"/>
          <w:szCs w:val="24"/>
        </w:rPr>
        <w:t xml:space="preserve"> </w:t>
      </w:r>
      <w:r w:rsidR="00544994">
        <w:rPr>
          <w:rFonts w:ascii="Times New Roman" w:eastAsiaTheme="minorEastAsia"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c</m:t>
            </m:r>
          </m:sub>
        </m:sSub>
      </m:oMath>
      <w:r w:rsidR="00544994">
        <w:rPr>
          <w:rFonts w:ascii="Times New Roman" w:eastAsiaTheme="minorEastAsia" w:hAnsi="Times New Roman" w:cs="Times New Roman"/>
          <w:sz w:val="24"/>
          <w:szCs w:val="24"/>
        </w:rPr>
        <w:t xml:space="preserve">, assuming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m:t>
            </m:r>
          </m:sub>
        </m:sSub>
      </m:oMath>
      <w:r w:rsidR="00544994">
        <w:rPr>
          <w:rFonts w:ascii="Times New Roman" w:eastAsiaTheme="minorEastAsia" w:hAnsi="Times New Roman" w:cs="Times New Roman"/>
          <w:sz w:val="24"/>
          <w:szCs w:val="24"/>
        </w:rPr>
        <w:t xml:space="preserve"> = 1) </w:t>
      </w:r>
      <w:r w:rsidR="00544994">
        <w:rPr>
          <w:rFonts w:ascii="Times New Roman" w:hAnsi="Times New Roman" w:cs="Times New Roman"/>
          <w:sz w:val="24"/>
          <w:szCs w:val="24"/>
        </w:rPr>
        <w:t>for validation, using</w:t>
      </w:r>
      <w:r w:rsidR="00544994" w:rsidRPr="00DE7FE7">
        <w:rPr>
          <w:rFonts w:ascii="Times New Roman" w:hAnsi="Times New Roman" w:cs="Times New Roman"/>
          <w:sz w:val="24"/>
          <w:szCs w:val="24"/>
        </w:rPr>
        <w:t xml:space="preserve"> Eq</w:t>
      </w:r>
      <w:r w:rsidR="00544994">
        <w:rPr>
          <w:rFonts w:ascii="Times New Roman" w:hAnsi="Times New Roman" w:cs="Times New Roman"/>
          <w:sz w:val="24"/>
          <w:szCs w:val="24"/>
        </w:rPr>
        <w:t>.</w:t>
      </w:r>
      <w:r w:rsidR="00544994" w:rsidRPr="00DE7FE7">
        <w:rPr>
          <w:rFonts w:ascii="Times New Roman" w:hAnsi="Times New Roman" w:cs="Times New Roman"/>
          <w:sz w:val="24"/>
          <w:szCs w:val="24"/>
        </w:rPr>
        <w:t xml:space="preserve"> 10. </w:t>
      </w:r>
      <w:r w:rsidR="00BD0AC4" w:rsidRPr="00DE7FE7">
        <w:rPr>
          <w:rFonts w:ascii="Times New Roman" w:hAnsi="Times New Roman" w:cs="Times New Roman"/>
          <w:sz w:val="24"/>
          <w:szCs w:val="24"/>
        </w:rPr>
        <w:t xml:space="preserve">MODIS 1 km-resolution </w:t>
      </w:r>
      <w:r w:rsidR="00BD0AC4">
        <w:rPr>
          <w:rFonts w:ascii="Times New Roman" w:eastAsiaTheme="minorEastAsia" w:hAnsi="Times New Roman" w:cs="Times New Roman"/>
          <w:sz w:val="24"/>
          <w:szCs w:val="24"/>
        </w:rPr>
        <w:t>CTP, CTH, effective emissivity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c</m:t>
            </m:r>
          </m:sub>
        </m:sSub>
      </m:oMath>
      <w:r w:rsidR="00BD0AC4">
        <w:rPr>
          <w:rFonts w:ascii="Times New Roman" w:eastAsiaTheme="minorEastAsia" w:hAnsi="Times New Roman" w:cs="Times New Roman"/>
          <w:sz w:val="24"/>
          <w:szCs w:val="24"/>
        </w:rPr>
        <w:t xml:space="preserve">) </w:t>
      </w:r>
      <w:r w:rsidR="00BD0AC4" w:rsidRPr="00DE7FE7">
        <w:rPr>
          <w:rFonts w:ascii="Times New Roman" w:hAnsi="Times New Roman" w:cs="Times New Roman"/>
          <w:sz w:val="24"/>
          <w:szCs w:val="24"/>
        </w:rPr>
        <w:t xml:space="preserve">and </w:t>
      </w:r>
      <w:r w:rsidR="00BD0AC4">
        <w:rPr>
          <w:rFonts w:ascii="Times New Roman" w:hAnsi="Times New Roman" w:cs="Times New Roman"/>
          <w:sz w:val="24"/>
          <w:szCs w:val="24"/>
        </w:rPr>
        <w:t>visible optical depth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VIS</m:t>
            </m:r>
          </m:sub>
        </m:sSub>
      </m:oMath>
      <w:r w:rsidR="00BD0AC4">
        <w:rPr>
          <w:rFonts w:ascii="Times New Roman" w:eastAsiaTheme="minorEastAsia" w:hAnsi="Times New Roman" w:cs="Times New Roman"/>
          <w:sz w:val="24"/>
          <w:szCs w:val="24"/>
        </w:rPr>
        <w:t xml:space="preserve">) </w:t>
      </w:r>
      <w:r w:rsidR="00BD0AC4" w:rsidRPr="00DE7FE7">
        <w:rPr>
          <w:rFonts w:ascii="Times New Roman" w:hAnsi="Times New Roman" w:cs="Times New Roman"/>
          <w:sz w:val="24"/>
          <w:szCs w:val="24"/>
        </w:rPr>
        <w:t xml:space="preserve">are </w:t>
      </w:r>
      <w:r w:rsidR="00BD0AC4">
        <w:rPr>
          <w:rFonts w:ascii="Times New Roman" w:hAnsi="Times New Roman" w:cs="Times New Roman"/>
          <w:sz w:val="24"/>
          <w:szCs w:val="24"/>
        </w:rPr>
        <w:t>also used in validation</w:t>
      </w:r>
      <w:r w:rsidR="004B3A4C">
        <w:rPr>
          <w:rFonts w:ascii="Times New Roman" w:hAnsi="Times New Roman" w:cs="Times New Roman"/>
          <w:sz w:val="24"/>
          <w:szCs w:val="24"/>
        </w:rPr>
        <w:t>, taken from the MOD06 product</w:t>
      </w:r>
      <w:r w:rsidR="00BD0AC4">
        <w:rPr>
          <w:rFonts w:ascii="Times New Roman" w:hAnsi="Times New Roman" w:cs="Times New Roman"/>
          <w:sz w:val="24"/>
          <w:szCs w:val="24"/>
        </w:rPr>
        <w:t>.</w:t>
      </w:r>
    </w:p>
    <w:p w14:paraId="5EEFCB0A" w14:textId="24B440FD" w:rsidR="00F561B4" w:rsidRPr="0007451C" w:rsidRDefault="00F561B4" w:rsidP="00F561B4">
      <w:pPr>
        <w:spacing w:line="252" w:lineRule="auto"/>
        <w:jc w:val="both"/>
        <w:rPr>
          <w:rFonts w:ascii="Times New Roman" w:eastAsia="Calibri" w:hAnsi="Times New Roman" w:cs="Times New Roman"/>
          <w:sz w:val="24"/>
          <w:szCs w:val="24"/>
        </w:rPr>
      </w:pPr>
      <w:r w:rsidRPr="00AB0B59">
        <w:rPr>
          <w:rFonts w:ascii="Times New Roman" w:eastAsia="Calibri" w:hAnsi="Times New Roman" w:cs="Times New Roman"/>
          <w:sz w:val="24"/>
          <w:szCs w:val="24"/>
        </w:rPr>
        <w:t xml:space="preserve">Since validating the new technique is a central goal of this study, </w:t>
      </w:r>
      <w:r w:rsidR="000776F1">
        <w:rPr>
          <w:rFonts w:ascii="Times New Roman" w:eastAsia="Calibri" w:hAnsi="Times New Roman" w:cs="Times New Roman"/>
          <w:sz w:val="24"/>
          <w:szCs w:val="24"/>
        </w:rPr>
        <w:t xml:space="preserve">our analysis is </w:t>
      </w:r>
      <w:r w:rsidRPr="00AB0B59">
        <w:rPr>
          <w:rFonts w:ascii="Times New Roman" w:eastAsia="Calibri" w:hAnsi="Times New Roman" w:cs="Times New Roman"/>
          <w:sz w:val="24"/>
          <w:szCs w:val="24"/>
        </w:rPr>
        <w:t>restricted to pixels where MISR, MODIS and CATS made coincident observations of multi-layered clouds and where MODIS applied CO</w:t>
      </w:r>
      <w:r w:rsidRPr="00AB0B59">
        <w:rPr>
          <w:rFonts w:ascii="Times New Roman" w:eastAsia="Calibri" w:hAnsi="Times New Roman" w:cs="Times New Roman"/>
          <w:sz w:val="24"/>
          <w:szCs w:val="24"/>
          <w:vertAlign w:val="subscript"/>
        </w:rPr>
        <w:t>2</w:t>
      </w:r>
      <w:r w:rsidRPr="00AB0B59">
        <w:rPr>
          <w:rFonts w:ascii="Times New Roman" w:eastAsia="Calibri" w:hAnsi="Times New Roman" w:cs="Times New Roman"/>
          <w:sz w:val="24"/>
          <w:szCs w:val="24"/>
        </w:rPr>
        <w:t xml:space="preserve">-slicing for cloud-top height retrieval as documented in Mitra et al. (2021). This means, however, restricting the scope of the validation of this new technique to between the extreme latitudes traversed by the ISS orbit (±52º in either hemisphere). </w:t>
      </w:r>
    </w:p>
    <w:p w14:paraId="123F681F" w14:textId="2BC0A535" w:rsidR="00DC7473" w:rsidRPr="00AB0B59" w:rsidRDefault="008F209D" w:rsidP="00AB0B59">
      <w:pPr>
        <w:pStyle w:val="ListParagraph"/>
        <w:spacing w:line="240" w:lineRule="auto"/>
        <w:ind w:left="0"/>
        <w:jc w:val="both"/>
        <w:rPr>
          <w:rFonts w:ascii="Times New Roman" w:eastAsia="Calibri" w:hAnsi="Times New Roman" w:cs="Times New Roman"/>
          <w:b/>
          <w:bCs/>
          <w:i/>
          <w:iCs/>
          <w:color w:val="000000" w:themeColor="text1"/>
          <w:sz w:val="24"/>
          <w:szCs w:val="24"/>
        </w:rPr>
      </w:pPr>
      <w:r w:rsidRPr="00AB0B59">
        <w:rPr>
          <w:rFonts w:ascii="Times New Roman" w:eastAsia="Calibri" w:hAnsi="Times New Roman" w:cs="Times New Roman"/>
          <w:b/>
          <w:bCs/>
          <w:i/>
          <w:iCs/>
          <w:color w:val="000000" w:themeColor="text1"/>
          <w:sz w:val="24"/>
          <w:szCs w:val="24"/>
        </w:rPr>
        <w:t>3.2. Implementation of the CO</w:t>
      </w:r>
      <w:r w:rsidRPr="00D32BE2">
        <w:rPr>
          <w:rFonts w:ascii="Times New Roman" w:eastAsia="Calibri" w:hAnsi="Times New Roman" w:cs="Times New Roman"/>
          <w:b/>
          <w:bCs/>
          <w:i/>
          <w:iCs/>
          <w:color w:val="000000" w:themeColor="text1"/>
          <w:sz w:val="24"/>
          <w:szCs w:val="24"/>
          <w:vertAlign w:val="subscript"/>
        </w:rPr>
        <w:t>2</w:t>
      </w:r>
      <w:r w:rsidRPr="00AB0B59">
        <w:rPr>
          <w:rFonts w:ascii="Times New Roman" w:eastAsia="Calibri" w:hAnsi="Times New Roman" w:cs="Times New Roman"/>
          <w:b/>
          <w:bCs/>
          <w:i/>
          <w:iCs/>
          <w:color w:val="000000" w:themeColor="text1"/>
          <w:sz w:val="24"/>
          <w:szCs w:val="24"/>
        </w:rPr>
        <w:t>-slicing Algorithm</w:t>
      </w:r>
    </w:p>
    <w:p w14:paraId="3C29D395" w14:textId="32500130" w:rsidR="00DC7473" w:rsidRPr="00AB0B59" w:rsidRDefault="00E92D4F" w:rsidP="00AB0B59">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For our implementation of the CO</w:t>
      </w:r>
      <w:r w:rsidRPr="009C381E">
        <w:rPr>
          <w:rFonts w:ascii="Times New Roman" w:eastAsia="Calibri" w:hAnsi="Times New Roman" w:cs="Times New Roman"/>
          <w:sz w:val="24"/>
          <w:szCs w:val="24"/>
          <w:vertAlign w:val="subscript"/>
        </w:rPr>
        <w:t>2</w:t>
      </w:r>
      <w:r>
        <w:rPr>
          <w:rFonts w:ascii="Times New Roman" w:eastAsia="Calibri" w:hAnsi="Times New Roman" w:cs="Times New Roman"/>
          <w:sz w:val="24"/>
          <w:szCs w:val="24"/>
        </w:rPr>
        <w:t>-slicing algorithm, w</w:t>
      </w:r>
      <w:r w:rsidR="00DC7473" w:rsidRPr="00AB0B59">
        <w:rPr>
          <w:rFonts w:ascii="Times New Roman" w:eastAsia="Calibri" w:hAnsi="Times New Roman" w:cs="Times New Roman"/>
          <w:sz w:val="24"/>
          <w:szCs w:val="24"/>
        </w:rPr>
        <w:t xml:space="preserve">e have modified the original MOD06 Fortran Cloud-Top Property code and wrapped it in Python. Salient features of the operational code and the modifications for our implementation are hereby </w:t>
      </w:r>
      <w:r>
        <w:rPr>
          <w:rFonts w:ascii="Times New Roman" w:eastAsia="Calibri" w:hAnsi="Times New Roman" w:cs="Times New Roman"/>
          <w:sz w:val="24"/>
          <w:szCs w:val="24"/>
        </w:rPr>
        <w:t>discussed</w:t>
      </w:r>
      <w:r w:rsidR="00DC7473" w:rsidRPr="00AB0B59">
        <w:rPr>
          <w:rFonts w:ascii="Times New Roman" w:eastAsia="Calibri" w:hAnsi="Times New Roman" w:cs="Times New Roman"/>
          <w:sz w:val="24"/>
          <w:szCs w:val="24"/>
        </w:rPr>
        <w:t>.</w:t>
      </w:r>
    </w:p>
    <w:p w14:paraId="5030B698" w14:textId="212C4512" w:rsidR="00362C93" w:rsidRDefault="00DC7473" w:rsidP="00AB0B59">
      <w:pPr>
        <w:spacing w:line="240" w:lineRule="auto"/>
        <w:jc w:val="both"/>
        <w:rPr>
          <w:rFonts w:ascii="Times New Roman" w:eastAsia="Calibri" w:hAnsi="Times New Roman" w:cs="Times New Roman"/>
          <w:sz w:val="24"/>
          <w:szCs w:val="24"/>
        </w:rPr>
      </w:pPr>
      <w:r w:rsidRPr="00AB0B59">
        <w:rPr>
          <w:rFonts w:ascii="Times New Roman" w:eastAsia="Calibri" w:hAnsi="Times New Roman" w:cs="Times New Roman"/>
          <w:sz w:val="24"/>
          <w:szCs w:val="24"/>
        </w:rPr>
        <w:t xml:space="preserve">The primary goal of computation in this algorithm is to simulate clear- and cloudy-sky radiances using Equations 1 and 2, on 101 vertical pressure levels between 0.05 to 1100 hPa, taking gaseous absorption, surface emissivity and satellite zenith angle into account. These radiances are calculated for the channels centered on 11.2, 13.3, 13.6, 13.9 and 14.2 µm, using a transmittance model named Pressure layer Fast Algorithm for Atmospheric Transmissions (PFAAST) </w:t>
      </w:r>
      <w:r w:rsidRPr="00AB0B59">
        <w:rPr>
          <w:rFonts w:ascii="Times New Roman" w:eastAsia="Calibri" w:hAnsi="Times New Roman" w:cs="Times New Roman"/>
          <w:sz w:val="24"/>
          <w:szCs w:val="24"/>
        </w:rPr>
        <w:fldChar w:fldCharType="begin"/>
      </w:r>
      <w:r w:rsidRPr="00AB0B59">
        <w:rPr>
          <w:rFonts w:ascii="Times New Roman" w:eastAsia="Calibri" w:hAnsi="Times New Roman" w:cs="Times New Roman"/>
          <w:sz w:val="24"/>
          <w:szCs w:val="24"/>
        </w:rPr>
        <w:instrText xml:space="preserve"> ADDIN ZOTERO_ITEM CSL_CITATION {"citationID":"nJILtIeZ","properties":{"formattedCitation":"(Hannon et al., 1996)","plainCitation":"(Hannon et al., 1996)","noteIndex":0},"citationItems":[{"id":133,"uris":["http://zotero.org/users/8965493/items/ED56N5KC"],"itemData":{"id":133,"type":"paper-conference","abstract":"The next generation of atmospheric temperature and humidity sounders will have thousands of radiometrically accurate spectral channels throughout the infrared. The retrieval of atmospheric parameters from these radiances will stress both the accuracy and efficiency of forward model radiative transfer algorithms. We are developing a forward model for the Atmospheric Infrared Sounder (AIRS) which will fly on the EOS PM platform. The work presented here is based on algorithms developed over a number of years by McMillin, Fleming, and others for low resolution infrared sounders (HIRS) and microwave sounders. We have developed tow 'high resolution' AIRS forward model algorithms for water vapor, one based on atmospheric layers with fixed pressures and variable water amounts, and other based on layers of fixed absorber amount but with variable pressures. These algorithms are compared for speed, accuracy, ease of development, and other factors that must be considered in developing a complex operational retrieval system.","container-title":"Optical Spectroscopic Techniques and Instrumentation for Atmospheric and Space Research II","DOI":"10.1117/12.256106","event":"Optical Spectroscopic Techniques and Instrumentation for Atmospheric and Space Research II","page":"94-105","publisher":"SPIE","source":"www.spiedigitallibrary.org","title":"Atmospheric infrared fast transmittance models: a comparison of two approaches","title-short":"Atmospheric infrared fast transmittance models","URL":"https://www.spiedigitallibrary.org/conference-proceedings-of-spie/2830/0000/Atmospheric-infrared-fast-transmittance-models--a-comparison-of-two/10.1117/12.256106.full","volume":"2830","author":[{"family":"Hannon","given":"Scott E."},{"family":"Strow","given":"L. Larrabee"},{"family":"McMillan","given":"W. Wallace"}],"accessed":{"date-parts":[["2022",2,8]]},"issued":{"date-parts":[["1996",10,31]]}}}],"schema":"https://github.com/citation-style-language/schema/raw/master/csl-citation.json"} </w:instrText>
      </w:r>
      <w:r w:rsidRPr="00AB0B59">
        <w:rPr>
          <w:rFonts w:ascii="Times New Roman" w:eastAsia="Calibri" w:hAnsi="Times New Roman" w:cs="Times New Roman"/>
          <w:sz w:val="24"/>
          <w:szCs w:val="24"/>
        </w:rPr>
        <w:fldChar w:fldCharType="separate"/>
      </w:r>
      <w:r w:rsidRPr="00AB0B59">
        <w:rPr>
          <w:rFonts w:ascii="Times New Roman" w:eastAsia="Calibri" w:hAnsi="Times New Roman" w:cs="Times New Roman"/>
          <w:sz w:val="24"/>
          <w:szCs w:val="24"/>
        </w:rPr>
        <w:t xml:space="preserve">(Hannon </w:t>
      </w:r>
      <w:r w:rsidRPr="00AB0B59">
        <w:rPr>
          <w:rFonts w:ascii="Times New Roman" w:eastAsia="Calibri" w:hAnsi="Times New Roman" w:cs="Times New Roman"/>
          <w:sz w:val="24"/>
          <w:szCs w:val="24"/>
        </w:rPr>
        <w:lastRenderedPageBreak/>
        <w:t>et al., 1996)</w:t>
      </w:r>
      <w:r w:rsidRPr="00AB0B59">
        <w:rPr>
          <w:rFonts w:ascii="Times New Roman" w:eastAsia="Calibri" w:hAnsi="Times New Roman" w:cs="Times New Roman"/>
          <w:sz w:val="24"/>
          <w:szCs w:val="24"/>
        </w:rPr>
        <w:fldChar w:fldCharType="end"/>
      </w:r>
      <w:r w:rsidRPr="00AB0B59">
        <w:rPr>
          <w:rFonts w:ascii="Times New Roman" w:eastAsia="Calibri" w:hAnsi="Times New Roman" w:cs="Times New Roman"/>
          <w:sz w:val="24"/>
          <w:szCs w:val="24"/>
        </w:rPr>
        <w:t>, and further corrected for increased path-length along off-nadir viewing zenith angles. The usage of these modeled radiances along with the observed</w:t>
      </w:r>
      <w:r w:rsidR="00E92D4F">
        <w:rPr>
          <w:rFonts w:ascii="Times New Roman" w:eastAsia="Calibri" w:hAnsi="Times New Roman" w:cs="Times New Roman"/>
          <w:sz w:val="24"/>
          <w:szCs w:val="24"/>
        </w:rPr>
        <w:t xml:space="preserve"> radiances from MODIS</w:t>
      </w:r>
      <w:r w:rsidRPr="00AB0B59">
        <w:rPr>
          <w:rFonts w:ascii="Times New Roman" w:eastAsia="Calibri" w:hAnsi="Times New Roman" w:cs="Times New Roman"/>
          <w:sz w:val="24"/>
          <w:szCs w:val="24"/>
        </w:rPr>
        <w:t>, in Eq</w:t>
      </w:r>
      <w:r w:rsidR="0088517D">
        <w:rPr>
          <w:rFonts w:ascii="Times New Roman" w:eastAsia="Calibri" w:hAnsi="Times New Roman" w:cs="Times New Roman"/>
          <w:sz w:val="24"/>
          <w:szCs w:val="24"/>
        </w:rPr>
        <w:t>.</w:t>
      </w:r>
      <w:r w:rsidRPr="00AB0B59">
        <w:rPr>
          <w:rFonts w:ascii="Times New Roman" w:eastAsia="Calibri" w:hAnsi="Times New Roman" w:cs="Times New Roman"/>
          <w:sz w:val="24"/>
          <w:szCs w:val="24"/>
        </w:rPr>
        <w:t xml:space="preserve"> 4, requires that the thermal IR emissivity for pairs in the CO</w:t>
      </w:r>
      <w:r w:rsidRPr="00AB0B59">
        <w:rPr>
          <w:rFonts w:ascii="Times New Roman" w:eastAsia="Calibri" w:hAnsi="Times New Roman" w:cs="Times New Roman"/>
          <w:sz w:val="24"/>
          <w:szCs w:val="24"/>
          <w:vertAlign w:val="subscript"/>
        </w:rPr>
        <w:t>2</w:t>
      </w:r>
      <w:r w:rsidRPr="00AB0B59">
        <w:rPr>
          <w:rFonts w:ascii="Times New Roman" w:eastAsia="Calibri" w:hAnsi="Times New Roman" w:cs="Times New Roman"/>
          <w:sz w:val="24"/>
          <w:szCs w:val="24"/>
        </w:rPr>
        <w:t>-slicing spectral bands be nearly equal</w:t>
      </w:r>
      <w:r w:rsidR="005B18C5">
        <w:rPr>
          <w:rFonts w:ascii="Times New Roman" w:eastAsia="Calibri" w:hAnsi="Times New Roman" w:cs="Times New Roman"/>
          <w:sz w:val="24"/>
          <w:szCs w:val="24"/>
        </w:rPr>
        <w:t>,</w:t>
      </w:r>
      <w:r w:rsidRPr="00AB0B59">
        <w:rPr>
          <w:rFonts w:ascii="Times New Roman" w:eastAsia="Calibri" w:hAnsi="Times New Roman" w:cs="Times New Roman"/>
          <w:sz w:val="24"/>
          <w:szCs w:val="24"/>
        </w:rPr>
        <w:t xml:space="preserve"> which is </w:t>
      </w:r>
      <w:r w:rsidR="00AA36CB">
        <w:rPr>
          <w:rFonts w:ascii="Times New Roman" w:eastAsia="Calibri" w:hAnsi="Times New Roman" w:cs="Times New Roman"/>
          <w:sz w:val="24"/>
          <w:szCs w:val="24"/>
        </w:rPr>
        <w:t>more satisfied by</w:t>
      </w:r>
      <w:r w:rsidRPr="00AB0B59">
        <w:rPr>
          <w:rFonts w:ascii="Times New Roman" w:eastAsia="Calibri" w:hAnsi="Times New Roman" w:cs="Times New Roman"/>
          <w:sz w:val="24"/>
          <w:szCs w:val="24"/>
        </w:rPr>
        <w:t xml:space="preserve"> ice clouds than water or mixed-phase, </w:t>
      </w:r>
      <w:r w:rsidRPr="00AB0B59">
        <w:rPr>
          <w:rFonts w:ascii="Times New Roman" w:eastAsia="Calibri" w:hAnsi="Times New Roman" w:cs="Times New Roman"/>
          <w:sz w:val="24"/>
          <w:szCs w:val="24"/>
        </w:rPr>
        <w:fldChar w:fldCharType="begin"/>
      </w:r>
      <w:r w:rsidR="00601066">
        <w:rPr>
          <w:rFonts w:ascii="Times New Roman" w:eastAsia="Calibri" w:hAnsi="Times New Roman" w:cs="Times New Roman"/>
          <w:sz w:val="24"/>
          <w:szCs w:val="24"/>
        </w:rPr>
        <w:instrText xml:space="preserve"> ADDIN ZOTERO_ITEM CSL_CITATION {"citationID":"bfOQFQcM","properties":{"formattedCitation":"(Zhang &amp; Menzel, 2002)","plainCitation":"(Zhang &amp; Menzel, 2002)","dontUpdate":true,"noteIndex":0},"citationItems":[{"id":290,"uris":["http://zotero.org/users/8965493/items/7FDFRBBN"],"itemData":{"id":290,"type":"article-journal","abstract":"CO2 slicing has been generally accepted as a useful algorithm for determining cloud top pressure (CTP) and effective cloud amount (ECA) for tropospheric clouds above 600 hPa. To date, the technique has assumed that the surface emissivity is that of a blackbody in the long-wavelength infrared radiances and that the cloud emissivities in spectrally close bands are approximately equal. The modified CO2 slicing algorithm considers adjustments of both surface emissivity and cloud emissivity ratio. Surface emissivity is adjusted according to the surface types. The ratio of cloud emissivities in spectrally close bands is adjusted away from unity according to radiative transfer calculations. The new CO2 slicing algorithm is examined with Moderate Resolution Imaging Spectroradiometer (MODIS) Airborne Simulator (MAS) CO2 band radiance measurements over thin clouds and validated against Cloud Lidar System (CLS) measurements of the same clouds; it is also applied to Geostationary Operational Environmental Satellite (GOES) Sounder data to study the overall impact on cloud property determinations. For high thin clouds an improved product emerges, while for thick and opaque clouds there is little change. For very thin clouds, the CTP increases by about 10–20 hPa and RMS (root mean square bias) difference is approximately 50 hPa; for thin clouds, the CTP increase is about 10 hPa bias and RMS difference is approximately 30 hPa. The new CO2 slicing algorithm places the clouds lower in the troposphere.","container-title":"Journal of Geophysical Research: Atmospheres","DOI":"10.1029/2001JD001037","ISSN":"2156-2202","issue":"D17","language":"en","note":"_eprint: https://onlinelibrary.wiley.com/doi/pdf/10.1029/2001JD001037","page":"AAC 2-1-AAC 2-11","source":"Wiley Online Library","title":"Improvement in thin cirrus retrievals using an emissivity-adjusted CO2 slicing algorithm","volume":"107","author":[{"family":"Zhang","given":"Hong"},{"family":"Menzel","given":"W. Paul"}],"issued":{"date-parts":[["2002"]]}}}],"schema":"https://github.com/citation-style-language/schema/raw/master/csl-citation.json"} </w:instrText>
      </w:r>
      <w:r w:rsidRPr="00AB0B59">
        <w:rPr>
          <w:rFonts w:ascii="Times New Roman" w:eastAsia="Calibri" w:hAnsi="Times New Roman" w:cs="Times New Roman"/>
          <w:sz w:val="24"/>
          <w:szCs w:val="24"/>
        </w:rPr>
        <w:fldChar w:fldCharType="separate"/>
      </w:r>
      <w:r w:rsidRPr="00AB0B59">
        <w:rPr>
          <w:rFonts w:ascii="Times New Roman" w:hAnsi="Times New Roman" w:cs="Times New Roman"/>
          <w:sz w:val="24"/>
          <w:szCs w:val="24"/>
        </w:rPr>
        <w:t>Zhang &amp; Menzel (2002)</w:t>
      </w:r>
      <w:r w:rsidRPr="00AB0B59">
        <w:rPr>
          <w:rFonts w:ascii="Times New Roman" w:eastAsia="Calibri" w:hAnsi="Times New Roman" w:cs="Times New Roman"/>
          <w:sz w:val="24"/>
          <w:szCs w:val="24"/>
        </w:rPr>
        <w:fldChar w:fldCharType="end"/>
      </w:r>
      <w:r w:rsidRPr="00AB0B59">
        <w:rPr>
          <w:rFonts w:ascii="Times New Roman" w:eastAsia="Calibri" w:hAnsi="Times New Roman" w:cs="Times New Roman"/>
          <w:sz w:val="24"/>
          <w:szCs w:val="24"/>
        </w:rPr>
        <w:t>. To make sure that this condition is met, the MOD06 cloud phase detection algorithm is run ahead of the cloud-top algorithm and CO</w:t>
      </w:r>
      <w:r w:rsidRPr="00AB0B59">
        <w:rPr>
          <w:rFonts w:ascii="Times New Roman" w:eastAsia="Calibri" w:hAnsi="Times New Roman" w:cs="Times New Roman"/>
          <w:sz w:val="24"/>
          <w:szCs w:val="24"/>
          <w:vertAlign w:val="subscript"/>
        </w:rPr>
        <w:t>2</w:t>
      </w:r>
      <w:r w:rsidRPr="00AB0B59">
        <w:rPr>
          <w:rFonts w:ascii="Times New Roman" w:eastAsia="Calibri" w:hAnsi="Times New Roman" w:cs="Times New Roman"/>
          <w:sz w:val="24"/>
          <w:szCs w:val="24"/>
        </w:rPr>
        <w:t xml:space="preserve">-slicing technique is applied only on such scenes where phase detection flags an ice cloud (11.2 µm brightness temperature technique is applied for water, mixed and uncertain phase detections). </w:t>
      </w:r>
    </w:p>
    <w:p w14:paraId="37DAFB92" w14:textId="670F9D10" w:rsidR="00DC7473" w:rsidRPr="00AB0B59" w:rsidRDefault="00DC7473" w:rsidP="00AB0B59">
      <w:pPr>
        <w:spacing w:line="240" w:lineRule="auto"/>
        <w:jc w:val="both"/>
        <w:rPr>
          <w:rFonts w:ascii="Times New Roman" w:eastAsia="Calibri" w:hAnsi="Times New Roman" w:cs="Times New Roman"/>
          <w:sz w:val="24"/>
          <w:szCs w:val="24"/>
        </w:rPr>
      </w:pPr>
      <w:r w:rsidRPr="00AB0B59">
        <w:rPr>
          <w:rFonts w:ascii="Times New Roman" w:eastAsia="Calibri" w:hAnsi="Times New Roman" w:cs="Times New Roman"/>
          <w:sz w:val="24"/>
          <w:szCs w:val="24"/>
        </w:rPr>
        <w:t>Comparisons of Aqua-MODIS cloud phase</w:t>
      </w:r>
      <w:r w:rsidR="008502AF">
        <w:rPr>
          <w:rFonts w:ascii="Times New Roman" w:eastAsia="Calibri" w:hAnsi="Times New Roman" w:cs="Times New Roman"/>
          <w:sz w:val="24"/>
          <w:szCs w:val="24"/>
        </w:rPr>
        <w:t xml:space="preserve"> with CLOUDSAT/CALIPSO data</w:t>
      </w:r>
      <w:r w:rsidRPr="00AB0B59">
        <w:rPr>
          <w:rFonts w:ascii="Times New Roman" w:eastAsia="Calibri" w:hAnsi="Times New Roman" w:cs="Times New Roman"/>
          <w:sz w:val="24"/>
          <w:szCs w:val="24"/>
        </w:rPr>
        <w:t xml:space="preserve"> </w:t>
      </w:r>
      <w:r w:rsidR="008502AF">
        <w:rPr>
          <w:rFonts w:ascii="Times New Roman" w:eastAsia="Calibri" w:hAnsi="Times New Roman" w:cs="Times New Roman"/>
          <w:sz w:val="24"/>
          <w:szCs w:val="24"/>
        </w:rPr>
        <w:t>had previously</w:t>
      </w:r>
      <w:r w:rsidRPr="00AB0B59">
        <w:rPr>
          <w:rFonts w:ascii="Times New Roman" w:eastAsia="Calibri" w:hAnsi="Times New Roman" w:cs="Times New Roman"/>
          <w:sz w:val="24"/>
          <w:szCs w:val="24"/>
        </w:rPr>
        <w:t xml:space="preserve"> shown</w:t>
      </w:r>
      <w:r w:rsidR="008502AF">
        <w:rPr>
          <w:rFonts w:ascii="Times New Roman" w:eastAsia="Calibri" w:hAnsi="Times New Roman" w:cs="Times New Roman"/>
          <w:sz w:val="24"/>
          <w:szCs w:val="24"/>
        </w:rPr>
        <w:t xml:space="preserve"> </w:t>
      </w:r>
      <w:r w:rsidRPr="00AB0B59">
        <w:rPr>
          <w:rFonts w:ascii="Times New Roman" w:eastAsia="Calibri" w:hAnsi="Times New Roman" w:cs="Times New Roman"/>
          <w:sz w:val="24"/>
          <w:szCs w:val="24"/>
        </w:rPr>
        <w:t xml:space="preserve">&gt;90% agreement </w:t>
      </w:r>
      <w:r w:rsidR="006414ED">
        <w:rPr>
          <w:rFonts w:ascii="Times New Roman" w:eastAsia="Calibri" w:hAnsi="Times New Roman" w:cs="Times New Roman"/>
          <w:sz w:val="24"/>
          <w:szCs w:val="24"/>
        </w:rPr>
        <w:t xml:space="preserve">in ice-clouds </w:t>
      </w:r>
      <w:r w:rsidRPr="00AB0B59">
        <w:rPr>
          <w:rFonts w:ascii="Times New Roman" w:eastAsia="Calibri" w:hAnsi="Times New Roman" w:cs="Times New Roman"/>
          <w:sz w:val="24"/>
          <w:szCs w:val="24"/>
        </w:rPr>
        <w:t xml:space="preserve">for multiple surface types for single-phase clouds </w:t>
      </w:r>
      <w:r w:rsidRPr="00AB0B59">
        <w:rPr>
          <w:rFonts w:ascii="Times New Roman" w:hAnsi="Times New Roman" w:cs="Times New Roman"/>
          <w:sz w:val="24"/>
          <w:szCs w:val="24"/>
        </w:rPr>
        <w:fldChar w:fldCharType="begin"/>
      </w:r>
      <w:r w:rsidRPr="00AB0B59">
        <w:rPr>
          <w:rFonts w:ascii="Times New Roman" w:eastAsia="Calibri" w:hAnsi="Times New Roman" w:cs="Times New Roman"/>
          <w:sz w:val="24"/>
          <w:szCs w:val="24"/>
        </w:rPr>
        <w:instrText xml:space="preserve"> ADDIN ZOTERO_ITEM CSL_CITATION {"citationID":"ROBev6fO","properties":{"formattedCitation":"(Marchant et al., 2016; Platnick et al., 2017)","plainCitation":"(Marchant et al., 2016; Platnick et al., 2017)","noteIndex":0},"citationItems":[{"id":250,"uris":["http://zotero.org/users/8965493/items/YBI6QPNJ"],"itemData":{"id":250,"type":"article-journal","abstract":"&lt;p&gt;&lt;strong class=\"journal-contentHeaderColor\"&gt;Abstract.&lt;/strong&gt; Cloud thermodynamic phase (ice, liquid, undetermined) classification is an important first step for cloud retrievals from passive sensors such as MODIS (Moderate Resolution Imaging Spectroradiometer). Because ice and liquid phase clouds have very different scattering and absorbing properties, an incorrect cloud phase decision can lead to substantial errors in the cloud optical and microphysical property products such as cloud optical thickness or effective particle radius. Furthermore, it is well established that ice and liquid clouds have different impacts on the Earth's energy budget and hydrological cycle, thus accurately monitoring the spatial and temporal distribution of these clouds is of continued importance. For MODIS Collection 6 (C6), the shortwave-derived cloud thermodynamic phase algorithm used by the optical and microphysical property retrievals has been completely rewritten to improve the phase discrimination skill for a variety of cloudy scenes (e.g., thin/thick clouds, over ocean/land/desert/snow/ice surface, etc). To evaluate the performance of the C6 cloud phase algorithm, extensive granule-level and global comparisons have been conducted against the heritage C5 algorithm and CALIOP. A wholesale improvement is seen for C6 compared to C5.&lt;/p&gt;","container-title":"Atmospheric Measurement Techniques","DOI":"10.5194/amt-9-1587-2016","ISSN":"1867-1381","issue":"4","language":"English","note":"publisher: Copernicus GmbH","page":"1587-1599","source":"amt.copernicus.org","title":"MODIS Collection 6 shortwave-derived cloud phase classification algorithm and comparisons with CALIOP","volume":"9","author":[{"family":"Marchant","given":"Benjamin"},{"family":"Platnick","given":"Steven"},{"family":"Meyer","given":"Kerry"},{"family":"Arnold","given":"G. Thomas"},{"family":"Riedi","given":"Jérôme"}],"issued":{"date-parts":[["2016",4,11]]}}},{"id":247,"uris":["http://zotero.org/users/8965493/items/73GQFXBJ"],"itemData":{"id":247,"type":"article-journal","abstract":"The Moderate-Resolution Imaging Spectroradiometer (MODIS) level-2 (L2) cloud product (earth science data set names MOD06 and MYD06 for Terra and Aqua MODIS, respectively) provides pixel-level retrievals of cloud top properties (day and night pressure, temperature, and height) and cloud optical properties (optical thickness, effective particle radius, and water path for both liquid water and ice cloud thermodynamic phases-daytime only). Collection 6 (C6) reprocessing of the product was completed in May 2014 and March 2015 for MODIS Aqua and Terra, respectively. Here we provide an overview of major C6 optical property algorithm changes relative to the previous Collection 5 (C5) product. Notable C6 optical and microphysical algorithm changes include: 1) new ice cloud optical property models and a more extensive cloud radiative transfer code lookup table (LUT) approach; 2) improvement in the skill of the shortwave-derived cloud thermodynamic phase; 3) separate cloud effective radius retrieval data sets for each spectral combination used in previous collections; 4) separate retrievals for partly cloudy pixels and those associated with cloud edges; 5) failure metrics that provide diagnostic information for pixels having observations that fall outside the LUT solution space; and 6) enhanced pixel-level retrieval uncertainty calculations. The C6 algorithm changes can collectively result in significant changes relative to C5, though the magnitude depends on the data set and the pixel's retrieval location in the cloud parameter space. Example L2 granule and level-3 gridded data set differences between the two collections are shown. While the emphasis is on the suite of cloud optical property data sets, other MODIS cloud data sets are discussed when relevant.","container-title":"IEEE Transactions on Geoscience and Remote Sensing","DOI":"10.1109/TGRS.2016.2610522","ISSN":"1558-0644","issue":"1","note":"event: IEEE Transactions on Geoscience and Remote Sensing","page":"502-525","source":"IEEE Xplore","title":"The MODIS Cloud Optical and Microphysical Products: Collection 6 Updates and Examples From Terra and Aqua","title-short":"The MODIS Cloud Optical and Microphysical Products","volume":"55","author":[{"family":"Platnick","given":"Steven"},{"family":"Meyer","given":"Kerry G."},{"family":"King","given":"Michael D."},{"family":"Wind","given":"Galina"},{"family":"Amarasinghe","given":"Nandana"},{"family":"Marchant","given":"Benjamin"},{"family":"Arnold","given":"G. Thomas"},{"family":"Zhang","given":"Zhibo"},{"family":"Hubanks","given":"Paul A."},{"family":"Holz","given":"Robert E."},{"family":"Yang","given":"Ping"},{"family":"Ridgway","given":"William L."},{"family":"Riedi","given":"Jérôme"}],"issued":{"date-parts":[["2017",1]]}}}],"schema":"https://github.com/citation-style-language/schema/raw/master/csl-citation.json"}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(Marchant et al., 2016; Platnick et al., 2017)</w:t>
      </w:r>
      <w:r w:rsidRPr="00AB0B59">
        <w:rPr>
          <w:rFonts w:ascii="Times New Roman" w:hAnsi="Times New Roman" w:cs="Times New Roman"/>
          <w:sz w:val="24"/>
          <w:szCs w:val="24"/>
        </w:rPr>
        <w:fldChar w:fldCharType="end"/>
      </w:r>
      <w:r w:rsidRPr="00AB0B59">
        <w:rPr>
          <w:rFonts w:ascii="Times New Roman" w:eastAsia="Calibri" w:hAnsi="Times New Roman" w:cs="Times New Roman"/>
          <w:sz w:val="24"/>
          <w:szCs w:val="24"/>
        </w:rPr>
        <w:t>.</w:t>
      </w:r>
      <w:r w:rsidR="00793E2F">
        <w:rPr>
          <w:rFonts w:ascii="Times New Roman" w:eastAsia="Calibri" w:hAnsi="Times New Roman" w:cs="Times New Roman"/>
          <w:sz w:val="24"/>
          <w:szCs w:val="24"/>
        </w:rPr>
        <w:t xml:space="preserve"> For multi-layered clouds</w:t>
      </w:r>
      <w:r w:rsidR="000A666A">
        <w:rPr>
          <w:rFonts w:ascii="Times New Roman" w:eastAsia="Calibri" w:hAnsi="Times New Roman" w:cs="Times New Roman"/>
          <w:sz w:val="24"/>
          <w:szCs w:val="24"/>
        </w:rPr>
        <w:t xml:space="preserve"> with different phase</w:t>
      </w:r>
      <w:r w:rsidR="00793E2F">
        <w:rPr>
          <w:rFonts w:ascii="Times New Roman" w:eastAsia="Calibri" w:hAnsi="Times New Roman" w:cs="Times New Roman"/>
          <w:sz w:val="24"/>
          <w:szCs w:val="24"/>
        </w:rPr>
        <w:t xml:space="preserve">, </w:t>
      </w:r>
      <w:r w:rsidR="00262E96">
        <w:rPr>
          <w:rFonts w:ascii="Times New Roman" w:eastAsia="Calibri" w:hAnsi="Times New Roman" w:cs="Times New Roman"/>
          <w:sz w:val="24"/>
          <w:szCs w:val="24"/>
        </w:rPr>
        <w:fldChar w:fldCharType="begin"/>
      </w:r>
      <w:r w:rsidR="00262E96">
        <w:rPr>
          <w:rFonts w:ascii="Times New Roman" w:eastAsia="Calibri" w:hAnsi="Times New Roman" w:cs="Times New Roman"/>
          <w:sz w:val="24"/>
          <w:szCs w:val="24"/>
        </w:rPr>
        <w:instrText xml:space="preserve"> ADDIN ZOTERO_ITEM CSL_CITATION {"citationID":"EAEjAwk0","properties":{"formattedCitation":"(Marchant et al., 2020)","plainCitation":"(Marchant et al., 2020)","noteIndex":0},"citationItems":[{"id":8,"uris":["http://zotero.org/users/8965493/items/I8GLVV4Q"],"itemData":{"id":8,"type":"article-journal","abstract":"&lt;p&gt;&lt;strong class=\"journal-contentHeaderColor\"&gt;Abstract.&lt;/strong&gt; Since multilayer cloud scenes are common in the atmosphere and can be an important source of uncertainty in passive satellite sensor cloud retrievals, the MODIS MOD06 and MYD06 standard cloud optical property products include a multilayer cloud detection algorithm to assist with data quality assessment. This paper presents an evaluation of the Aqua MODIS MYD06 Collection 6 multilayer cloud detection algorithm through comparisons with active Cloud Profiling Radar (CPR) and Cloud-Aerosol Lidar with Orthogonal Polarization (CALIOP) products that have the ability to provide cloud vertical distributions and directly classify multilayer cloud scenes and layer properties. To compare active sensor products with an imager such as MODIS, it is first necessary to define multilayer clouds in the context of their radiative impact on cloud retrievals. Three main parameters have thus been considered in this evaluation: (1) the maximum separation distance between two cloud layers, (2) the thermodynamic phase of those layers and (3) the upper-layer cloud optical thickness. The impact of including the Pavolonis–Heidinger multilayer cloud detection algorithm, introduced in Collection 6, to assist with multilayer cloud detection has also been assessed. For the year 2008, the MYD06 C6 multilayer cloud detection algorithm identifies roughly 20&amp;thinsp;% of all cloudy pixels as multilayer (decreasing to about 13&amp;thinsp;% if the Pavolonis–Heidinger algorithm output is not used). Evaluation against the merged CPR and CALIOP 2B-CLDCLASS-lidar product shows that the MODIS multilayer detection results are quite sensitive to how multilayer clouds are defined in the radar and lidar product and that the algorithm performs better when the optical thickness of the upper cloud layer is greater than about 1.2 with a minimum layer separation distance of 1&amp;thinsp;km. Finally, we find that filtering the MYD06 cloud optical properties retrievals using the multilayer cloud flag improves aggregated statistics, particularly for ice cloud effective radius.&lt;/p&gt;","container-title":"Atmospheric Measurement Techniques","DOI":"10.5194/amt-13-3263-2020","ISSN":"1867-1381","issue":"6","language":"English","note":"publisher: Copernicus GmbH","page":"3263-3275","source":"amt.copernicus.org","title":"Evaluation of the MODIS Collection 6 multilayer cloud detection algorithm through comparisons with CloudSat Cloud Profiling Radar and CALIPSO CALIOP products","volume":"13","author":[{"family":"Marchant","given":"Benjamin"},{"family":"Platnick","given":"Steven"},{"family":"Meyer","given":"Kerry"},{"family":"Wind","given":"Galina"}],"issued":{"date-parts":[["2020",6,19]]}}}],"schema":"https://github.com/citation-style-language/schema/raw/master/csl-citation.json"} </w:instrText>
      </w:r>
      <w:r w:rsidR="00262E96">
        <w:rPr>
          <w:rFonts w:ascii="Times New Roman" w:eastAsia="Calibri" w:hAnsi="Times New Roman" w:cs="Times New Roman"/>
          <w:sz w:val="24"/>
          <w:szCs w:val="24"/>
        </w:rPr>
        <w:fldChar w:fldCharType="separate"/>
      </w:r>
      <w:r w:rsidR="00262E96" w:rsidRPr="00262E96">
        <w:rPr>
          <w:rFonts w:ascii="Times New Roman" w:hAnsi="Times New Roman" w:cs="Times New Roman"/>
          <w:sz w:val="24"/>
        </w:rPr>
        <w:t xml:space="preserve">Marchant et al. </w:t>
      </w:r>
      <w:r w:rsidR="00262E96">
        <w:rPr>
          <w:rFonts w:ascii="Times New Roman" w:hAnsi="Times New Roman" w:cs="Times New Roman"/>
          <w:sz w:val="24"/>
        </w:rPr>
        <w:t>(</w:t>
      </w:r>
      <w:r w:rsidR="00262E96" w:rsidRPr="00262E96">
        <w:rPr>
          <w:rFonts w:ascii="Times New Roman" w:hAnsi="Times New Roman" w:cs="Times New Roman"/>
          <w:sz w:val="24"/>
        </w:rPr>
        <w:t>2020)</w:t>
      </w:r>
      <w:r w:rsidR="00262E96">
        <w:rPr>
          <w:rFonts w:ascii="Times New Roman" w:eastAsia="Calibri" w:hAnsi="Times New Roman" w:cs="Times New Roman"/>
          <w:sz w:val="24"/>
          <w:szCs w:val="24"/>
        </w:rPr>
        <w:fldChar w:fldCharType="end"/>
      </w:r>
      <w:r w:rsidR="00262E96">
        <w:rPr>
          <w:rFonts w:ascii="Times New Roman" w:eastAsia="Calibri" w:hAnsi="Times New Roman" w:cs="Times New Roman"/>
          <w:sz w:val="24"/>
          <w:szCs w:val="24"/>
        </w:rPr>
        <w:t xml:space="preserve"> </w:t>
      </w:r>
      <w:r w:rsidR="00E7648D">
        <w:rPr>
          <w:rFonts w:ascii="Times New Roman" w:eastAsia="Calibri" w:hAnsi="Times New Roman" w:cs="Times New Roman"/>
          <w:sz w:val="24"/>
          <w:szCs w:val="24"/>
        </w:rPr>
        <w:t>showed ~</w:t>
      </w:r>
      <w:r w:rsidR="00362C93">
        <w:rPr>
          <w:rFonts w:ascii="Times New Roman" w:eastAsia="Calibri" w:hAnsi="Times New Roman" w:cs="Times New Roman"/>
          <w:sz w:val="24"/>
          <w:szCs w:val="24"/>
        </w:rPr>
        <w:t>30% detection of ice-phase in ice-over-liquid type overlap</w:t>
      </w:r>
      <w:r w:rsidR="0088517D">
        <w:rPr>
          <w:rFonts w:ascii="Times New Roman" w:eastAsia="Calibri" w:hAnsi="Times New Roman" w:cs="Times New Roman"/>
          <w:sz w:val="24"/>
          <w:szCs w:val="24"/>
        </w:rPr>
        <w:t xml:space="preserve"> and</w:t>
      </w:r>
      <w:r w:rsidR="00362C93">
        <w:rPr>
          <w:rFonts w:ascii="Times New Roman" w:eastAsia="Calibri" w:hAnsi="Times New Roman" w:cs="Times New Roman"/>
          <w:sz w:val="24"/>
          <w:szCs w:val="24"/>
        </w:rPr>
        <w:t xml:space="preserve"> ~20% ice-phase detection for ice-over-mixed phase clouds, underlying the difficulty of detecting the presence of ice phase when it overlays a cloud of another phase.</w:t>
      </w:r>
      <w:r w:rsidR="00793E2F">
        <w:rPr>
          <w:rFonts w:ascii="Times New Roman" w:eastAsia="Calibri" w:hAnsi="Times New Roman" w:cs="Times New Roman"/>
          <w:sz w:val="24"/>
          <w:szCs w:val="24"/>
        </w:rPr>
        <w:t xml:space="preserve"> </w:t>
      </w:r>
      <w:r w:rsidR="00362C93">
        <w:rPr>
          <w:rFonts w:ascii="Times New Roman" w:eastAsia="Calibri" w:hAnsi="Times New Roman" w:cs="Times New Roman"/>
          <w:sz w:val="24"/>
          <w:szCs w:val="24"/>
        </w:rPr>
        <w:t xml:space="preserve">This, unfortunately, </w:t>
      </w:r>
      <w:r w:rsidR="00793E2F">
        <w:rPr>
          <w:rFonts w:ascii="Times New Roman" w:eastAsia="Calibri" w:hAnsi="Times New Roman" w:cs="Times New Roman"/>
          <w:sz w:val="24"/>
          <w:szCs w:val="24"/>
        </w:rPr>
        <w:t xml:space="preserve">means even with the promised improvements of our technique, </w:t>
      </w:r>
      <w:r w:rsidR="008502AF">
        <w:rPr>
          <w:rFonts w:ascii="Times New Roman" w:eastAsia="Calibri" w:hAnsi="Times New Roman" w:cs="Times New Roman"/>
          <w:sz w:val="24"/>
          <w:szCs w:val="24"/>
        </w:rPr>
        <w:t xml:space="preserve">a sizable portion of global overlap cannot be studied by </w:t>
      </w:r>
      <w:r w:rsidR="00A72F72">
        <w:rPr>
          <w:rFonts w:ascii="Times New Roman" w:eastAsia="Calibri" w:hAnsi="Times New Roman" w:cs="Times New Roman"/>
          <w:sz w:val="24"/>
          <w:szCs w:val="24"/>
        </w:rPr>
        <w:t>it</w:t>
      </w:r>
      <w:r w:rsidR="008502AF">
        <w:rPr>
          <w:rFonts w:ascii="Times New Roman" w:eastAsia="Calibri" w:hAnsi="Times New Roman" w:cs="Times New Roman"/>
          <w:sz w:val="24"/>
          <w:szCs w:val="24"/>
        </w:rPr>
        <w:t>.</w:t>
      </w:r>
      <w:r w:rsidR="00A72F72">
        <w:rPr>
          <w:rFonts w:ascii="Times New Roman" w:eastAsia="Calibri" w:hAnsi="Times New Roman" w:cs="Times New Roman"/>
          <w:sz w:val="24"/>
          <w:szCs w:val="24"/>
        </w:rPr>
        <w:t xml:space="preserve"> However, since our goal is to improve the accuracy of the CO</w:t>
      </w:r>
      <w:r w:rsidR="00A72F72" w:rsidRPr="00D94E7F">
        <w:rPr>
          <w:rFonts w:ascii="Times New Roman" w:eastAsia="Calibri" w:hAnsi="Times New Roman" w:cs="Times New Roman"/>
          <w:sz w:val="24"/>
          <w:szCs w:val="24"/>
          <w:vertAlign w:val="subscript"/>
        </w:rPr>
        <w:t>2</w:t>
      </w:r>
      <w:r w:rsidR="00A72F72">
        <w:rPr>
          <w:rFonts w:ascii="Times New Roman" w:eastAsia="Calibri" w:hAnsi="Times New Roman" w:cs="Times New Roman"/>
          <w:sz w:val="24"/>
          <w:szCs w:val="24"/>
        </w:rPr>
        <w:t>-slicing technique (even at the cost of reduced implementation of the technique), we choose to restrict the implementation of the CO</w:t>
      </w:r>
      <w:r w:rsidR="00A72F72" w:rsidRPr="00D94E7F">
        <w:rPr>
          <w:rFonts w:ascii="Times New Roman" w:eastAsia="Calibri" w:hAnsi="Times New Roman" w:cs="Times New Roman"/>
          <w:sz w:val="24"/>
          <w:szCs w:val="24"/>
          <w:vertAlign w:val="subscript"/>
        </w:rPr>
        <w:t>2</w:t>
      </w:r>
      <w:r w:rsidR="00A72F72">
        <w:rPr>
          <w:rFonts w:ascii="Times New Roman" w:eastAsia="Calibri" w:hAnsi="Times New Roman" w:cs="Times New Roman"/>
          <w:sz w:val="24"/>
          <w:szCs w:val="24"/>
        </w:rPr>
        <w:t xml:space="preserve">-slicing technique </w:t>
      </w:r>
      <w:r w:rsidR="00D94E7F">
        <w:rPr>
          <w:rFonts w:ascii="Times New Roman" w:eastAsia="Calibri" w:hAnsi="Times New Roman" w:cs="Times New Roman"/>
          <w:sz w:val="24"/>
          <w:szCs w:val="24"/>
        </w:rPr>
        <w:t>(similar to that of the operational MODIS algorithm) to only</w:t>
      </w:r>
      <w:r w:rsidR="00A72F72">
        <w:rPr>
          <w:rFonts w:ascii="Times New Roman" w:eastAsia="Calibri" w:hAnsi="Times New Roman" w:cs="Times New Roman"/>
          <w:sz w:val="24"/>
          <w:szCs w:val="24"/>
        </w:rPr>
        <w:t xml:space="preserve"> scenes with a confident detection of ice phase. Here, we account for cloud phase</w:t>
      </w:r>
      <w:r w:rsidR="00A72F72" w:rsidRPr="00AB0B59">
        <w:rPr>
          <w:rFonts w:ascii="Times New Roman" w:eastAsia="Calibri" w:hAnsi="Times New Roman" w:cs="Times New Roman"/>
          <w:sz w:val="24"/>
          <w:szCs w:val="24"/>
        </w:rPr>
        <w:t xml:space="preserve"> by selectively working only on those pixels where the Collection 6.1 </w:t>
      </w:r>
      <w:r w:rsidR="00975C44">
        <w:rPr>
          <w:rFonts w:ascii="Times New Roman" w:eastAsia="Calibri" w:hAnsi="Times New Roman" w:cs="Times New Roman"/>
          <w:sz w:val="24"/>
          <w:szCs w:val="24"/>
        </w:rPr>
        <w:t xml:space="preserve">MODIS </w:t>
      </w:r>
      <w:r w:rsidR="00A72F72" w:rsidRPr="00AB0B59">
        <w:rPr>
          <w:rFonts w:ascii="Times New Roman" w:eastAsia="Calibri" w:hAnsi="Times New Roman" w:cs="Times New Roman"/>
          <w:sz w:val="24"/>
          <w:szCs w:val="24"/>
        </w:rPr>
        <w:t>CO</w:t>
      </w:r>
      <w:r w:rsidR="00A72F72" w:rsidRPr="00AB0B59">
        <w:rPr>
          <w:rFonts w:ascii="Times New Roman" w:eastAsia="Calibri" w:hAnsi="Times New Roman" w:cs="Times New Roman"/>
          <w:sz w:val="24"/>
          <w:szCs w:val="24"/>
          <w:vertAlign w:val="subscript"/>
        </w:rPr>
        <w:t>2</w:t>
      </w:r>
      <w:r w:rsidR="00A72F72" w:rsidRPr="00AB0B59">
        <w:rPr>
          <w:rFonts w:ascii="Times New Roman" w:eastAsia="Calibri" w:hAnsi="Times New Roman" w:cs="Times New Roman"/>
          <w:sz w:val="24"/>
          <w:szCs w:val="24"/>
        </w:rPr>
        <w:t xml:space="preserve">-slicing had been previously used, </w:t>
      </w:r>
      <w:r w:rsidR="00A72F72">
        <w:rPr>
          <w:rFonts w:ascii="Times New Roman" w:eastAsia="Calibri" w:hAnsi="Times New Roman" w:cs="Times New Roman"/>
          <w:sz w:val="24"/>
          <w:szCs w:val="24"/>
        </w:rPr>
        <w:t>as those pixels had already been flagged as confidently ice</w:t>
      </w:r>
      <w:r w:rsidR="00A72F72" w:rsidRPr="00AB0B59">
        <w:rPr>
          <w:rFonts w:ascii="Times New Roman" w:eastAsia="Calibri" w:hAnsi="Times New Roman" w:cs="Times New Roman"/>
          <w:sz w:val="24"/>
          <w:szCs w:val="24"/>
        </w:rPr>
        <w:t xml:space="preserve">. </w:t>
      </w:r>
    </w:p>
    <w:p w14:paraId="624E16E4" w14:textId="17F1B248" w:rsidR="00C75F23" w:rsidRDefault="008F209D" w:rsidP="00AB0B59">
      <w:pPr>
        <w:pStyle w:val="ListParagraph"/>
        <w:spacing w:line="240" w:lineRule="auto"/>
        <w:ind w:left="0"/>
        <w:jc w:val="both"/>
        <w:rPr>
          <w:rFonts w:ascii="Times New Roman" w:eastAsia="Calibri" w:hAnsi="Times New Roman" w:cs="Times New Roman"/>
          <w:b/>
          <w:bCs/>
          <w:i/>
          <w:iCs/>
          <w:color w:val="000000" w:themeColor="text1"/>
          <w:sz w:val="24"/>
          <w:szCs w:val="24"/>
        </w:rPr>
      </w:pPr>
      <w:r w:rsidRPr="00AB0B59">
        <w:rPr>
          <w:rFonts w:ascii="Times New Roman" w:eastAsia="Calibri" w:hAnsi="Times New Roman" w:cs="Times New Roman"/>
          <w:b/>
          <w:bCs/>
          <w:i/>
          <w:iCs/>
          <w:color w:val="000000" w:themeColor="text1"/>
          <w:sz w:val="24"/>
          <w:szCs w:val="24"/>
        </w:rPr>
        <w:t>3.2.1. Implementation of a Single-layered CO</w:t>
      </w:r>
      <w:r w:rsidRPr="00D32BE2">
        <w:rPr>
          <w:rFonts w:ascii="Times New Roman" w:eastAsia="Calibri" w:hAnsi="Times New Roman" w:cs="Times New Roman"/>
          <w:b/>
          <w:bCs/>
          <w:i/>
          <w:iCs/>
          <w:color w:val="000000" w:themeColor="text1"/>
          <w:sz w:val="24"/>
          <w:szCs w:val="24"/>
          <w:vertAlign w:val="subscript"/>
        </w:rPr>
        <w:t>2</w:t>
      </w:r>
      <w:r w:rsidRPr="00AB0B59">
        <w:rPr>
          <w:rFonts w:ascii="Times New Roman" w:eastAsia="Calibri" w:hAnsi="Times New Roman" w:cs="Times New Roman"/>
          <w:b/>
          <w:bCs/>
          <w:i/>
          <w:iCs/>
          <w:color w:val="000000" w:themeColor="text1"/>
          <w:sz w:val="24"/>
          <w:szCs w:val="24"/>
        </w:rPr>
        <w:t>-slicing and its Bias</w:t>
      </w:r>
    </w:p>
    <w:p w14:paraId="2F3AD742" w14:textId="27F9D52F" w:rsidR="00C75F23" w:rsidRPr="00E43D3E" w:rsidRDefault="00C75F23" w:rsidP="00E43D3E">
      <w:pPr>
        <w:jc w:val="both"/>
        <w:rPr>
          <w:rFonts w:ascii="Times New Roman" w:hAnsi="Times New Roman" w:cs="Times New Roman"/>
          <w:sz w:val="24"/>
          <w:szCs w:val="24"/>
        </w:rPr>
      </w:pPr>
      <w:r w:rsidRPr="00E43D3E">
        <w:rPr>
          <w:rFonts w:ascii="Times New Roman" w:hAnsi="Times New Roman" w:cs="Times New Roman"/>
          <w:sz w:val="24"/>
          <w:szCs w:val="24"/>
        </w:rPr>
        <w:t xml:space="preserve">To obtain solutions for CTP and emissivity, Equation 4 is solved iteratively between the surface and the tropopause, to obtain the value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oMath>
      <w:r w:rsidRPr="00E43D3E">
        <w:rPr>
          <w:rFonts w:ascii="Times New Roman" w:eastAsia="Times New Roman" w:hAnsi="Times New Roman" w:cs="Times New Roman"/>
          <w:sz w:val="24"/>
          <w:szCs w:val="24"/>
        </w:rPr>
        <w:t xml:space="preserve"> that best reduces the difference between </w:t>
      </w:r>
      <w:r w:rsidR="001202D3">
        <w:rPr>
          <w:rFonts w:ascii="Times New Roman" w:eastAsia="Times New Roman" w:hAnsi="Times New Roman" w:cs="Times New Roman"/>
          <w:sz w:val="24"/>
          <w:szCs w:val="24"/>
        </w:rPr>
        <w:t>LHS and RHS of Eq.4</w:t>
      </w:r>
      <w:r w:rsidRPr="00E43D3E">
        <w:rPr>
          <w:rFonts w:ascii="Times New Roman" w:hAnsi="Times New Roman" w:cs="Times New Roman"/>
          <w:sz w:val="24"/>
          <w:szCs w:val="24"/>
        </w:rPr>
        <w:t xml:space="preserve">. The tropopause is chosen as the upper limit of CTP solution, because the temperature profile is nearly flat across the tropopause, leading to non-unique solutions. The tropopause is taken to be the level of the highest altitude inflection point in the reanalysis temperature profile for pressures &gt; 100 hPa. If many points satisfy such a condition, the lowest </w:t>
      </w:r>
      <w:r w:rsidR="001202D3">
        <w:rPr>
          <w:rFonts w:ascii="Times New Roman" w:hAnsi="Times New Roman" w:cs="Times New Roman"/>
          <w:sz w:val="24"/>
          <w:szCs w:val="24"/>
        </w:rPr>
        <w:t xml:space="preserve">altitude </w:t>
      </w:r>
      <w:r w:rsidRPr="00E43D3E">
        <w:rPr>
          <w:rFonts w:ascii="Times New Roman" w:hAnsi="Times New Roman" w:cs="Times New Roman"/>
          <w:sz w:val="24"/>
          <w:szCs w:val="24"/>
        </w:rPr>
        <w:t xml:space="preserve">point is chosen to be the tropopause. The solution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m:t>
            </m:r>
          </m:sub>
        </m:sSub>
      </m:oMath>
      <w:r w:rsidRPr="00E43D3E">
        <w:rPr>
          <w:rFonts w:ascii="Times New Roman" w:eastAsia="Times New Roman" w:hAnsi="Times New Roman" w:cs="Times New Roman"/>
          <w:sz w:val="24"/>
          <w:szCs w:val="24"/>
        </w:rPr>
        <w:t xml:space="preserve"> from Eq</w:t>
      </w:r>
      <w:r w:rsidR="001202D3">
        <w:rPr>
          <w:rFonts w:ascii="Times New Roman" w:eastAsia="Times New Roman" w:hAnsi="Times New Roman" w:cs="Times New Roman"/>
          <w:sz w:val="24"/>
          <w:szCs w:val="24"/>
        </w:rPr>
        <w:t>.</w:t>
      </w:r>
      <w:r w:rsidRPr="00E43D3E">
        <w:rPr>
          <w:rFonts w:ascii="Times New Roman" w:eastAsia="Times New Roman" w:hAnsi="Times New Roman" w:cs="Times New Roman"/>
          <w:sz w:val="24"/>
          <w:szCs w:val="24"/>
        </w:rPr>
        <w:t xml:space="preserve"> 4 is then used in Eq</w:t>
      </w:r>
      <w:r w:rsidR="001202D3">
        <w:rPr>
          <w:rFonts w:ascii="Times New Roman" w:eastAsia="Times New Roman" w:hAnsi="Times New Roman" w:cs="Times New Roman"/>
          <w:sz w:val="24"/>
          <w:szCs w:val="24"/>
        </w:rPr>
        <w:t>.</w:t>
      </w:r>
      <w:r w:rsidRPr="00E43D3E">
        <w:rPr>
          <w:rFonts w:ascii="Times New Roman" w:eastAsia="Times New Roman" w:hAnsi="Times New Roman" w:cs="Times New Roman"/>
          <w:sz w:val="24"/>
          <w:szCs w:val="24"/>
        </w:rPr>
        <w:t xml:space="preserve"> </w:t>
      </w:r>
      <w:r w:rsidR="003C291A" w:rsidRPr="00E43D3E">
        <w:rPr>
          <w:rFonts w:ascii="Times New Roman" w:eastAsia="Times New Roman" w:hAnsi="Times New Roman" w:cs="Times New Roman"/>
          <w:sz w:val="24"/>
          <w:szCs w:val="24"/>
        </w:rPr>
        <w:t>5</w:t>
      </w:r>
      <w:r w:rsidRPr="00E43D3E">
        <w:rPr>
          <w:rFonts w:ascii="Times New Roman" w:eastAsia="Times New Roman" w:hAnsi="Times New Roman" w:cs="Times New Roman"/>
          <w:sz w:val="24"/>
          <w:szCs w:val="24"/>
        </w:rPr>
        <w:t xml:space="preserve"> using </w:t>
      </w:r>
      <w:r w:rsidRPr="00E43D3E">
        <w:rPr>
          <w:rFonts w:ascii="Times New Roman" w:hAnsi="Times New Roman" w:cs="Times New Roman"/>
          <w:sz w:val="24"/>
          <w:szCs w:val="24"/>
        </w:rPr>
        <w:t xml:space="preserve">11.2 µm radiances to estimate thermal IR emissivity or effective cloud amount. </w:t>
      </w:r>
    </w:p>
    <w:p w14:paraId="38F5228A" w14:textId="510969DF" w:rsidR="00C75F23" w:rsidRDefault="00C75F23" w:rsidP="00E43D3E">
      <w:pPr>
        <w:jc w:val="both"/>
        <w:rPr>
          <w:rFonts w:ascii="Times New Roman" w:hAnsi="Times New Roman" w:cs="Times New Roman"/>
          <w:sz w:val="24"/>
          <w:szCs w:val="24"/>
        </w:rPr>
      </w:pPr>
      <w:r w:rsidRPr="00E43D3E">
        <w:rPr>
          <w:rFonts w:ascii="Times New Roman" w:hAnsi="Times New Roman" w:cs="Times New Roman"/>
          <w:sz w:val="24"/>
          <w:szCs w:val="24"/>
        </w:rPr>
        <w:t xml:space="preserve">The standard MOD06 product calculates all possible CTP solutions, before only reporting a </w:t>
      </w:r>
      <w:r w:rsidR="00A81EA8">
        <w:rPr>
          <w:rFonts w:ascii="Times New Roman" w:hAnsi="Times New Roman" w:cs="Times New Roman"/>
          <w:sz w:val="24"/>
          <w:szCs w:val="24"/>
        </w:rPr>
        <w:t>“</w:t>
      </w:r>
      <w:r w:rsidRPr="00E43D3E">
        <w:rPr>
          <w:rFonts w:ascii="Times New Roman" w:hAnsi="Times New Roman" w:cs="Times New Roman"/>
          <w:sz w:val="24"/>
          <w:szCs w:val="24"/>
        </w:rPr>
        <w:t>best</w:t>
      </w:r>
      <w:r w:rsidR="00A81EA8">
        <w:rPr>
          <w:rFonts w:ascii="Times New Roman" w:hAnsi="Times New Roman" w:cs="Times New Roman"/>
          <w:sz w:val="24"/>
          <w:szCs w:val="24"/>
        </w:rPr>
        <w:t>”</w:t>
      </w:r>
      <w:r w:rsidRPr="00E43D3E">
        <w:rPr>
          <w:rFonts w:ascii="Times New Roman" w:hAnsi="Times New Roman" w:cs="Times New Roman"/>
          <w:sz w:val="24"/>
          <w:szCs w:val="24"/>
        </w:rPr>
        <w:t xml:space="preserve"> solution through a “top-down” method that checks for the possibility of a higher wavelength solution before a lower wavelength or brightness temperature solution (i.e., 36/35 solution over 35/33 solution, over an IR BT solution) </w:t>
      </w:r>
      <w:r w:rsidRPr="00E43D3E">
        <w:rPr>
          <w:rFonts w:ascii="Times New Roman" w:hAnsi="Times New Roman" w:cs="Times New Roman"/>
          <w:sz w:val="24"/>
          <w:szCs w:val="24"/>
        </w:rPr>
        <w:fldChar w:fldCharType="begin"/>
      </w:r>
      <w:r w:rsidRPr="00E43D3E">
        <w:rPr>
          <w:rFonts w:ascii="Times New Roman" w:hAnsi="Times New Roman" w:cs="Times New Roman"/>
          <w:sz w:val="24"/>
          <w:szCs w:val="24"/>
        </w:rPr>
        <w:instrText xml:space="preserve"> ADDIN ZOTERO_ITEM CSL_CITATION {"citationID":"HPqAqfY5","properties":{"formattedCitation":"(Menzel et al., 2008)","plainCitation":"(Menzel et al., 2008)","noteIndex":0},"citationItems":[{"id":24,"uris":["http://zotero.org/users/8965493/items/7R8XR5HL"],"itemData":{"id":24,"type":"article-journal","abstract":"Abstract The Moderate Resolution Imaging Spectroradiometer (MODIS) on the NASA Earth Observing System (EOS) Terra and Aqua platforms provides unique measurements for deriving global and regional cloud properties. MODIS has spectral coverage combined with spatial resolution in key atmospheric bands, which is not available on previous imagers and sounders. This increased spectral coverage/spatial resolution, along with improved onboard calibration, enhances the capability for global cloud property retrievals. MODIS operational cloud products are derived globally at spatial resolutions of 5 km (referred to as level-2 products) and are aggregated to a 1° equal-angle grid (referred to as level-3 product), available for daily, 8-day, and monthly time periods. The MODIS cloud algorithm produces cloud-top pressures that are found to be within 50 hPa of lidar determinations in single-layer cloud situations. In multilayer clouds, where the upper-layer cloud is semitransparent, the MODIS cloud pressure is representative of the radiative mean between the two cloud layers. In atmospheres prone to temperature inversions, the MODIS cloud algorithm places the cloud above the inversion and hence is as much as 200 hPa off its true location. The wealth of new information available from the MODIS operational cloud products offers the promise of improved cloud climatologies. This paper 1) describes the cloud-top pressure and amount algorithm that has evolved through collection 5 as experience has been gained with in-flight data from NASA Terra and Aqua platforms; 2) compares the MODIS cloud-top pressures, converted to cloud-top heights, with similar measurements from airborne and space-based lidars; and 3) introduces global maps of MODIS and High Resolution Infrared Sounder (HIRS) cloud-top products.","container-title":"Journal of Applied Meteorology and Climatology","DOI":"10.1175/2007JAMC1705.1","ISSN":"1558-8424, 1558-8432","issue":"4","language":"EN","note":"publisher: American Meteorological Society\nsection: Journal of Applied Meteorology and Climatology","page":"1175-1198","source":"journals.ametsoc.org","title":"MODIS Global Cloud-Top Pressure and Amount Estimation: Algorithm Description and Results","title-short":"MODIS Global Cloud-Top Pressure and Amount Estimation","volume":"47","author":[{"family":"Menzel","given":"W. Paul"},{"family":"Frey","given":"Richard A."},{"family":"Zhang","given":"Hong"},{"family":"Wylie","given":"Donald P."},{"family":"Moeller","given":"Chris C."},{"family":"Holz","given":"Robert E."},{"family":"Maddux","given":"Brent"},{"family":"Baum","given":"Bryan A."},{"family":"Strabala","given":"Kathy I."},{"family":"Gumley","given":"Liam E."}],"issued":{"date-parts":[["2008",4,1]]}}}],"schema":"https://github.com/citation-style-language/schema/raw/master/csl-citation.json"} </w:instrText>
      </w:r>
      <w:r w:rsidRPr="00E43D3E">
        <w:rPr>
          <w:rFonts w:ascii="Times New Roman" w:hAnsi="Times New Roman" w:cs="Times New Roman"/>
          <w:sz w:val="24"/>
          <w:szCs w:val="24"/>
        </w:rPr>
        <w:fldChar w:fldCharType="separate"/>
      </w:r>
      <w:r w:rsidRPr="00E43D3E">
        <w:rPr>
          <w:rFonts w:ascii="Times New Roman" w:hAnsi="Times New Roman" w:cs="Times New Roman"/>
          <w:sz w:val="24"/>
          <w:szCs w:val="24"/>
        </w:rPr>
        <w:t>(Menzel et al., 2008)</w:t>
      </w:r>
      <w:r w:rsidRPr="00E43D3E">
        <w:rPr>
          <w:rFonts w:ascii="Times New Roman" w:hAnsi="Times New Roman" w:cs="Times New Roman"/>
          <w:sz w:val="24"/>
          <w:szCs w:val="24"/>
        </w:rPr>
        <w:fldChar w:fldCharType="end"/>
      </w:r>
      <w:r w:rsidRPr="00E43D3E">
        <w:rPr>
          <w:rFonts w:ascii="Times New Roman" w:hAnsi="Times New Roman" w:cs="Times New Roman"/>
          <w:sz w:val="24"/>
          <w:szCs w:val="24"/>
        </w:rPr>
        <w:t xml:space="preserve">. For a solution to be viable, the </w:t>
      </w:r>
      <w:r w:rsidR="00C54244" w:rsidRPr="00E43D3E">
        <w:rPr>
          <w:rFonts w:ascii="Times New Roman" w:hAnsi="Times New Roman" w:cs="Times New Roman"/>
          <w:sz w:val="24"/>
          <w:szCs w:val="24"/>
        </w:rPr>
        <w:t xml:space="preserve">clear-cloudy </w:t>
      </w:r>
      <w:r w:rsidRPr="00E43D3E">
        <w:rPr>
          <w:rFonts w:ascii="Times New Roman" w:hAnsi="Times New Roman" w:cs="Times New Roman"/>
          <w:sz w:val="24"/>
          <w:szCs w:val="24"/>
        </w:rPr>
        <w:t>radiance difference must exceed noise levels for each particular channel in that spectral band pair (designated to be 1.25, 1.0, 1.0 and 0.75 W m</w:t>
      </w:r>
      <w:r w:rsidRPr="00E43D3E">
        <w:rPr>
          <w:rFonts w:ascii="Times New Roman" w:hAnsi="Times New Roman" w:cs="Times New Roman"/>
          <w:sz w:val="24"/>
          <w:szCs w:val="24"/>
          <w:vertAlign w:val="superscript"/>
        </w:rPr>
        <w:t>-2</w:t>
      </w:r>
      <w:r w:rsidRPr="00E43D3E">
        <w:rPr>
          <w:rFonts w:ascii="Times New Roman" w:hAnsi="Times New Roman" w:cs="Times New Roman"/>
          <w:sz w:val="24"/>
          <w:szCs w:val="24"/>
        </w:rPr>
        <w:t xml:space="preserve"> sr</w:t>
      </w:r>
      <w:r w:rsidRPr="00E43D3E">
        <w:rPr>
          <w:rFonts w:ascii="Times New Roman" w:hAnsi="Times New Roman" w:cs="Times New Roman"/>
          <w:sz w:val="24"/>
          <w:szCs w:val="24"/>
          <w:vertAlign w:val="superscript"/>
        </w:rPr>
        <w:t>-1</w:t>
      </w:r>
      <w:r w:rsidRPr="00E43D3E">
        <w:rPr>
          <w:rFonts w:ascii="Times New Roman" w:hAnsi="Times New Roman" w:cs="Times New Roman"/>
          <w:sz w:val="24"/>
          <w:szCs w:val="24"/>
        </w:rPr>
        <w:t xml:space="preserve"> for Bands 36-33, respectively), and the solution from that channel must lie within a specific portion of the troposphere where the atmosphere is emissive for that spectral channel (i.e., for 36/35 pair, CTP solutions must be &lt; 450 hPa, for the 35/33 pair, CTP solutions must be &lt; 650 hPa). We, however, also output CTP and emissivity solutions from both band pairs for further validation. </w:t>
      </w:r>
    </w:p>
    <w:p w14:paraId="46BB77E1" w14:textId="2BF9C5BF" w:rsidR="00782E47" w:rsidRDefault="00F75B7A" w:rsidP="00E43D3E">
      <w:pPr>
        <w:jc w:val="both"/>
        <w:rPr>
          <w:rFonts w:ascii="Times New Roman" w:hAnsi="Times New Roman" w:cs="Times New Roman"/>
          <w:sz w:val="24"/>
          <w:szCs w:val="24"/>
        </w:rPr>
      </w:pPr>
      <w:r>
        <w:rPr>
          <w:rFonts w:ascii="Times New Roman" w:hAnsi="Times New Roman" w:cs="Times New Roman"/>
          <w:sz w:val="24"/>
          <w:szCs w:val="24"/>
        </w:rPr>
        <w:t xml:space="preserve">To conduct a sanity check for the fidelity of our implementation, we compared </w:t>
      </w:r>
      <w:r w:rsidR="007E14F3">
        <w:rPr>
          <w:rFonts w:ascii="Times New Roman" w:hAnsi="Times New Roman" w:cs="Times New Roman"/>
          <w:sz w:val="24"/>
          <w:szCs w:val="24"/>
        </w:rPr>
        <w:t xml:space="preserve">our 1-layer </w:t>
      </w:r>
      <w:r>
        <w:rPr>
          <w:rFonts w:ascii="Times New Roman" w:hAnsi="Times New Roman" w:cs="Times New Roman"/>
          <w:sz w:val="24"/>
          <w:szCs w:val="24"/>
        </w:rPr>
        <w:t xml:space="preserve">CTP solutions against MOD06 CTP for 500 </w:t>
      </w:r>
      <w:r w:rsidR="00312610">
        <w:rPr>
          <w:rFonts w:ascii="Times New Roman" w:hAnsi="Times New Roman" w:cs="Times New Roman"/>
          <w:sz w:val="24"/>
          <w:szCs w:val="24"/>
        </w:rPr>
        <w:t xml:space="preserve">CATS single-layer high cloud (CTH &gt; 7 km) pixels from </w:t>
      </w:r>
      <w:r w:rsidR="00312610">
        <w:rPr>
          <w:rFonts w:ascii="Times New Roman" w:hAnsi="Times New Roman" w:cs="Times New Roman"/>
          <w:sz w:val="24"/>
          <w:szCs w:val="24"/>
        </w:rPr>
        <w:lastRenderedPageBreak/>
        <w:t>42 independent scenes</w:t>
      </w:r>
      <w:r w:rsidR="00262E96">
        <w:rPr>
          <w:rFonts w:ascii="Times New Roman" w:hAnsi="Times New Roman" w:cs="Times New Roman"/>
          <w:sz w:val="24"/>
          <w:szCs w:val="24"/>
        </w:rPr>
        <w:t xml:space="preserve"> in</w:t>
      </w:r>
      <w:r w:rsidR="00972483">
        <w:rPr>
          <w:rFonts w:ascii="Times New Roman" w:hAnsi="Times New Roman" w:cs="Times New Roman"/>
          <w:sz w:val="24"/>
          <w:szCs w:val="24"/>
        </w:rPr>
        <w:t xml:space="preserve"> January-February 2016</w:t>
      </w:r>
      <w:r w:rsidR="00312610">
        <w:rPr>
          <w:rFonts w:ascii="Times New Roman" w:hAnsi="Times New Roman" w:cs="Times New Roman"/>
          <w:sz w:val="24"/>
          <w:szCs w:val="24"/>
        </w:rPr>
        <w:t>. We find a mean</w:t>
      </w:r>
      <w:r w:rsidR="00E21733">
        <w:rPr>
          <w:rFonts w:ascii="Times New Roman" w:hAnsi="Times New Roman" w:cs="Times New Roman"/>
          <w:sz w:val="24"/>
          <w:szCs w:val="24"/>
        </w:rPr>
        <w:t xml:space="preserve"> ±1σ</w:t>
      </w:r>
      <w:r w:rsidR="00312610">
        <w:rPr>
          <w:rFonts w:ascii="Times New Roman" w:hAnsi="Times New Roman" w:cs="Times New Roman"/>
          <w:sz w:val="24"/>
          <w:szCs w:val="24"/>
        </w:rPr>
        <w:t xml:space="preserve"> difference in CTP between</w:t>
      </w:r>
      <w:r w:rsidR="00261C34">
        <w:rPr>
          <w:rFonts w:ascii="Times New Roman" w:hAnsi="Times New Roman" w:cs="Times New Roman"/>
          <w:sz w:val="24"/>
          <w:szCs w:val="24"/>
        </w:rPr>
        <w:t xml:space="preserve"> </w:t>
      </w:r>
      <w:r w:rsidR="00312610">
        <w:rPr>
          <w:rFonts w:ascii="Times New Roman" w:hAnsi="Times New Roman" w:cs="Times New Roman"/>
          <w:sz w:val="24"/>
          <w:szCs w:val="24"/>
        </w:rPr>
        <w:t xml:space="preserve">our implementation </w:t>
      </w:r>
      <w:r w:rsidR="00261C34">
        <w:rPr>
          <w:rFonts w:ascii="Times New Roman" w:hAnsi="Times New Roman" w:cs="Times New Roman"/>
          <w:sz w:val="24"/>
          <w:szCs w:val="24"/>
        </w:rPr>
        <w:t xml:space="preserve">and MOD06 </w:t>
      </w:r>
      <w:r w:rsidR="00E21733">
        <w:rPr>
          <w:rFonts w:ascii="Times New Roman" w:hAnsi="Times New Roman" w:cs="Times New Roman"/>
          <w:sz w:val="24"/>
          <w:szCs w:val="24"/>
        </w:rPr>
        <w:t>to be</w:t>
      </w:r>
      <w:r w:rsidR="00312610">
        <w:rPr>
          <w:rFonts w:ascii="Times New Roman" w:hAnsi="Times New Roman" w:cs="Times New Roman"/>
          <w:sz w:val="24"/>
          <w:szCs w:val="24"/>
        </w:rPr>
        <w:t xml:space="preserve"> -</w:t>
      </w:r>
      <w:r w:rsidR="00261C34">
        <w:rPr>
          <w:rFonts w:ascii="Times New Roman" w:hAnsi="Times New Roman" w:cs="Times New Roman"/>
          <w:sz w:val="24"/>
          <w:szCs w:val="24"/>
        </w:rPr>
        <w:t>5</w:t>
      </w:r>
      <w:r w:rsidR="00312610">
        <w:rPr>
          <w:rFonts w:ascii="Times New Roman" w:hAnsi="Times New Roman" w:cs="Times New Roman"/>
          <w:sz w:val="24"/>
          <w:szCs w:val="24"/>
        </w:rPr>
        <w:t>±</w:t>
      </w:r>
      <w:r w:rsidR="00261C34">
        <w:rPr>
          <w:rFonts w:ascii="Times New Roman" w:hAnsi="Times New Roman" w:cs="Times New Roman"/>
          <w:sz w:val="24"/>
          <w:szCs w:val="24"/>
        </w:rPr>
        <w:t xml:space="preserve">30 hPa. </w:t>
      </w:r>
      <w:r w:rsidR="00972483">
        <w:rPr>
          <w:rFonts w:ascii="Times New Roman" w:hAnsi="Times New Roman" w:cs="Times New Roman"/>
          <w:sz w:val="24"/>
          <w:szCs w:val="24"/>
        </w:rPr>
        <w:t xml:space="preserve">For these scenes, the mean CTP </w:t>
      </w:r>
      <w:r w:rsidR="00E21733">
        <w:rPr>
          <w:rFonts w:ascii="Times New Roman" w:hAnsi="Times New Roman" w:cs="Times New Roman"/>
          <w:sz w:val="24"/>
          <w:szCs w:val="24"/>
        </w:rPr>
        <w:t>bias for MOD06 CTP</w:t>
      </w:r>
      <w:r w:rsidR="00972483">
        <w:rPr>
          <w:rFonts w:ascii="Times New Roman" w:hAnsi="Times New Roman" w:cs="Times New Roman"/>
          <w:sz w:val="24"/>
          <w:szCs w:val="24"/>
        </w:rPr>
        <w:t xml:space="preserve"> is </w:t>
      </w:r>
      <w:r w:rsidR="00261C34">
        <w:rPr>
          <w:rFonts w:ascii="Times New Roman" w:hAnsi="Times New Roman" w:cs="Times New Roman"/>
          <w:sz w:val="24"/>
          <w:szCs w:val="24"/>
        </w:rPr>
        <w:t>2</w:t>
      </w:r>
      <w:r w:rsidR="003029A1">
        <w:rPr>
          <w:rFonts w:ascii="Times New Roman" w:hAnsi="Times New Roman" w:cs="Times New Roman"/>
          <w:sz w:val="24"/>
          <w:szCs w:val="24"/>
        </w:rPr>
        <w:t>0</w:t>
      </w:r>
      <w:r w:rsidR="00972483">
        <w:rPr>
          <w:rFonts w:ascii="Times New Roman" w:hAnsi="Times New Roman" w:cs="Times New Roman"/>
          <w:sz w:val="24"/>
          <w:szCs w:val="24"/>
        </w:rPr>
        <w:t>±</w:t>
      </w:r>
      <w:r w:rsidR="00261C34">
        <w:rPr>
          <w:rFonts w:ascii="Times New Roman" w:hAnsi="Times New Roman" w:cs="Times New Roman"/>
          <w:sz w:val="24"/>
          <w:szCs w:val="24"/>
        </w:rPr>
        <w:t xml:space="preserve">30 hPa, whereas for our implementation, the mean </w:t>
      </w:r>
      <w:r w:rsidR="00972483">
        <w:rPr>
          <w:rFonts w:ascii="Times New Roman" w:hAnsi="Times New Roman" w:cs="Times New Roman"/>
          <w:sz w:val="24"/>
          <w:szCs w:val="24"/>
        </w:rPr>
        <w:t xml:space="preserve">CTP </w:t>
      </w:r>
      <w:r w:rsidR="00E21733">
        <w:rPr>
          <w:rFonts w:ascii="Times New Roman" w:hAnsi="Times New Roman" w:cs="Times New Roman"/>
          <w:sz w:val="24"/>
          <w:szCs w:val="24"/>
        </w:rPr>
        <w:t>bias</w:t>
      </w:r>
      <w:r w:rsidR="00972483">
        <w:rPr>
          <w:rFonts w:ascii="Times New Roman" w:hAnsi="Times New Roman" w:cs="Times New Roman"/>
          <w:sz w:val="24"/>
          <w:szCs w:val="24"/>
        </w:rPr>
        <w:t xml:space="preserve"> </w:t>
      </w:r>
      <w:r w:rsidR="00261C34">
        <w:rPr>
          <w:rFonts w:ascii="Times New Roman" w:hAnsi="Times New Roman" w:cs="Times New Roman"/>
          <w:sz w:val="24"/>
          <w:szCs w:val="24"/>
        </w:rPr>
        <w:t>is 15</w:t>
      </w:r>
      <w:r w:rsidR="00972483">
        <w:rPr>
          <w:rFonts w:ascii="Times New Roman" w:hAnsi="Times New Roman" w:cs="Times New Roman"/>
          <w:sz w:val="24"/>
          <w:szCs w:val="24"/>
        </w:rPr>
        <w:t>±</w:t>
      </w:r>
      <w:r w:rsidR="00261C34">
        <w:rPr>
          <w:rFonts w:ascii="Times New Roman" w:hAnsi="Times New Roman" w:cs="Times New Roman"/>
          <w:sz w:val="24"/>
          <w:szCs w:val="24"/>
        </w:rPr>
        <w:t xml:space="preserve">35 hPa. </w:t>
      </w:r>
      <w:r w:rsidR="00F953E0">
        <w:rPr>
          <w:rFonts w:ascii="Times New Roman" w:hAnsi="Times New Roman" w:cs="Times New Roman"/>
          <w:sz w:val="24"/>
          <w:szCs w:val="24"/>
        </w:rPr>
        <w:t xml:space="preserve">This provides confidence in the soundness of our implementation, while also underscoring the fact that moving from GDAS to ERA5 reanalysis has very little impact on the success of a </w:t>
      </w:r>
      <w:r w:rsidR="00985068">
        <w:rPr>
          <w:rFonts w:ascii="Times New Roman" w:hAnsi="Times New Roman" w:cs="Times New Roman"/>
          <w:sz w:val="24"/>
          <w:szCs w:val="24"/>
        </w:rPr>
        <w:t xml:space="preserve">single-layer </w:t>
      </w:r>
      <w:r w:rsidR="00F953E0">
        <w:rPr>
          <w:rFonts w:ascii="Times New Roman" w:hAnsi="Times New Roman" w:cs="Times New Roman"/>
          <w:sz w:val="24"/>
          <w:szCs w:val="24"/>
        </w:rPr>
        <w:t>CO</w:t>
      </w:r>
      <w:r w:rsidR="00F953E0" w:rsidRPr="00985068">
        <w:rPr>
          <w:rFonts w:ascii="Times New Roman" w:hAnsi="Times New Roman" w:cs="Times New Roman"/>
          <w:sz w:val="24"/>
          <w:szCs w:val="24"/>
          <w:vertAlign w:val="subscript"/>
        </w:rPr>
        <w:t>2</w:t>
      </w:r>
      <w:r w:rsidR="00F953E0">
        <w:rPr>
          <w:rFonts w:ascii="Times New Roman" w:hAnsi="Times New Roman" w:cs="Times New Roman"/>
          <w:sz w:val="24"/>
          <w:szCs w:val="24"/>
        </w:rPr>
        <w:t>-slicing retrieval.</w:t>
      </w:r>
      <w:r w:rsidR="00261C34">
        <w:rPr>
          <w:rFonts w:ascii="Times New Roman" w:hAnsi="Times New Roman" w:cs="Times New Roman"/>
          <w:sz w:val="24"/>
          <w:szCs w:val="24"/>
        </w:rPr>
        <w:t xml:space="preserve">  </w:t>
      </w:r>
      <w:r w:rsidR="00312610">
        <w:rPr>
          <w:rFonts w:ascii="Times New Roman" w:hAnsi="Times New Roman" w:cs="Times New Roman"/>
          <w:sz w:val="24"/>
          <w:szCs w:val="24"/>
        </w:rPr>
        <w:t xml:space="preserve"> </w:t>
      </w:r>
    </w:p>
    <w:p w14:paraId="7A740944" w14:textId="204DD780" w:rsidR="00D6487D" w:rsidRPr="00E43D3E" w:rsidRDefault="00D6487D" w:rsidP="00E43D3E">
      <w:pPr>
        <w:jc w:val="both"/>
        <w:rPr>
          <w:rFonts w:ascii="Times New Roman" w:hAnsi="Times New Roman" w:cs="Times New Roman"/>
          <w:sz w:val="24"/>
          <w:szCs w:val="24"/>
        </w:rPr>
      </w:pPr>
      <w:r>
        <w:rPr>
          <w:noProof/>
        </w:rPr>
        <w:drawing>
          <wp:inline distT="0" distB="0" distL="0" distR="0" wp14:anchorId="40C595DF" wp14:editId="33E4245F">
            <wp:extent cx="5943600" cy="352361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23615"/>
                    </a:xfrm>
                    <a:prstGeom prst="rect">
                      <a:avLst/>
                    </a:prstGeom>
                    <a:noFill/>
                    <a:ln>
                      <a:noFill/>
                    </a:ln>
                  </pic:spPr>
                </pic:pic>
              </a:graphicData>
            </a:graphic>
          </wp:inline>
        </w:drawing>
      </w:r>
    </w:p>
    <w:p w14:paraId="291E198A" w14:textId="6E48BDCD" w:rsidR="00F953E0" w:rsidRPr="00432655" w:rsidRDefault="00F953E0" w:rsidP="00F953E0">
      <w:pPr>
        <w:pStyle w:val="Caption"/>
        <w:jc w:val="both"/>
        <w:rPr>
          <w:rFonts w:ascii="Times New Roman" w:eastAsiaTheme="minorHAnsi" w:hAnsi="Times New Roman" w:cs="Times New Roman"/>
          <w:color w:val="4472C4" w:themeColor="accent1"/>
          <w:sz w:val="20"/>
          <w:szCs w:val="20"/>
        </w:rPr>
      </w:pPr>
      <w:r w:rsidRPr="00DC181C">
        <w:rPr>
          <w:rFonts w:ascii="Times New Roman" w:hAnsi="Times New Roman" w:cs="Times New Roman"/>
          <w:color w:val="4472C4" w:themeColor="accent1"/>
          <w:sz w:val="20"/>
          <w:szCs w:val="20"/>
        </w:rPr>
        <w:t xml:space="preserve">Figure </w:t>
      </w:r>
      <w:r w:rsidRPr="00DC181C">
        <w:rPr>
          <w:rFonts w:ascii="Times New Roman" w:hAnsi="Times New Roman" w:cs="Times New Roman"/>
          <w:color w:val="4472C4" w:themeColor="accent1"/>
          <w:sz w:val="20"/>
          <w:szCs w:val="20"/>
        </w:rPr>
        <w:fldChar w:fldCharType="begin"/>
      </w:r>
      <w:r w:rsidRPr="00DC181C">
        <w:rPr>
          <w:rFonts w:ascii="Times New Roman" w:hAnsi="Times New Roman" w:cs="Times New Roman"/>
          <w:color w:val="4472C4" w:themeColor="accent1"/>
          <w:sz w:val="20"/>
          <w:szCs w:val="20"/>
        </w:rPr>
        <w:instrText xml:space="preserve"> SEQ Figure \* ARABIC </w:instrText>
      </w:r>
      <w:r w:rsidRPr="00DC181C">
        <w:rPr>
          <w:rFonts w:ascii="Times New Roman" w:hAnsi="Times New Roman" w:cs="Times New Roman"/>
          <w:color w:val="4472C4" w:themeColor="accent1"/>
          <w:sz w:val="20"/>
          <w:szCs w:val="20"/>
        </w:rPr>
        <w:fldChar w:fldCharType="separate"/>
      </w:r>
      <w:r>
        <w:rPr>
          <w:rFonts w:ascii="Times New Roman" w:hAnsi="Times New Roman" w:cs="Times New Roman"/>
          <w:noProof/>
          <w:color w:val="4472C4" w:themeColor="accent1"/>
          <w:sz w:val="20"/>
          <w:szCs w:val="20"/>
        </w:rPr>
        <w:t>1</w:t>
      </w:r>
      <w:r w:rsidRPr="00DC181C">
        <w:rPr>
          <w:rFonts w:ascii="Times New Roman" w:hAnsi="Times New Roman" w:cs="Times New Roman"/>
          <w:color w:val="4472C4" w:themeColor="accent1"/>
          <w:sz w:val="20"/>
          <w:szCs w:val="20"/>
        </w:rPr>
        <w:fldChar w:fldCharType="end"/>
      </w:r>
      <w:r w:rsidRPr="00DC181C">
        <w:rPr>
          <w:rFonts w:ascii="Times New Roman" w:hAnsi="Times New Roman" w:cs="Times New Roman"/>
          <w:color w:val="4472C4" w:themeColor="accent1"/>
          <w:sz w:val="20"/>
          <w:szCs w:val="20"/>
        </w:rPr>
        <w:t>. Variation of CTP from MODIS CO2-slicing (under single-layer assumption) for Bands 36/35 (left panels) and 35/33 (right panels) for a high cloud at pressure = 200 hPa (upper panels) and 350 hPa (bottom panels), given a standard tropical atmosphere profile of water vapor (g/kg) and temperature (K; inset in c). Climatological profiles of ozone and trace gases are also taken. The lower cloud is assumed opaque, and the surface (1</w:t>
      </w:r>
      <w:r w:rsidR="00D6487D">
        <w:rPr>
          <w:rFonts w:ascii="Times New Roman" w:hAnsi="Times New Roman" w:cs="Times New Roman"/>
          <w:color w:val="4472C4" w:themeColor="accent1"/>
          <w:sz w:val="20"/>
          <w:szCs w:val="20"/>
        </w:rPr>
        <w:t>1</w:t>
      </w:r>
      <w:r w:rsidRPr="00DC181C">
        <w:rPr>
          <w:rFonts w:ascii="Times New Roman" w:hAnsi="Times New Roman" w:cs="Times New Roman"/>
          <w:color w:val="4472C4" w:themeColor="accent1"/>
          <w:sz w:val="20"/>
          <w:szCs w:val="20"/>
        </w:rPr>
        <w:t>00 hPa) is a dark ocean. For each high-low combination, the experiment is repeated for cloud emissivities of 0.05 (</w:t>
      </w:r>
      <w:r w:rsidR="000063EB">
        <w:rPr>
          <w:rFonts w:ascii="Times New Roman" w:hAnsi="Times New Roman" w:cs="Times New Roman"/>
          <w:color w:val="4472C4" w:themeColor="accent1"/>
          <w:sz w:val="20"/>
          <w:szCs w:val="20"/>
        </w:rPr>
        <w:t>blue</w:t>
      </w:r>
      <w:r w:rsidRPr="00DC181C">
        <w:rPr>
          <w:rFonts w:ascii="Times New Roman" w:hAnsi="Times New Roman" w:cs="Times New Roman"/>
          <w:color w:val="4472C4" w:themeColor="accent1"/>
          <w:sz w:val="20"/>
          <w:szCs w:val="20"/>
        </w:rPr>
        <w:t>), 0.1 (green), 0.3 (</w:t>
      </w:r>
      <w:r w:rsidR="000063EB">
        <w:rPr>
          <w:rFonts w:ascii="Times New Roman" w:hAnsi="Times New Roman" w:cs="Times New Roman"/>
          <w:color w:val="4472C4" w:themeColor="accent1"/>
          <w:sz w:val="20"/>
          <w:szCs w:val="20"/>
        </w:rPr>
        <w:t>orange</w:t>
      </w:r>
      <w:r w:rsidRPr="00DC181C">
        <w:rPr>
          <w:rFonts w:ascii="Times New Roman" w:hAnsi="Times New Roman" w:cs="Times New Roman"/>
          <w:color w:val="4472C4" w:themeColor="accent1"/>
          <w:sz w:val="20"/>
          <w:szCs w:val="20"/>
        </w:rPr>
        <w:t>) and 0.75 (</w:t>
      </w:r>
      <w:r w:rsidR="000063EB">
        <w:rPr>
          <w:rFonts w:ascii="Times New Roman" w:hAnsi="Times New Roman" w:cs="Times New Roman"/>
          <w:color w:val="4472C4" w:themeColor="accent1"/>
          <w:sz w:val="20"/>
          <w:szCs w:val="20"/>
        </w:rPr>
        <w:t>red</w:t>
      </w:r>
      <w:r w:rsidRPr="00DC181C">
        <w:rPr>
          <w:rFonts w:ascii="Times New Roman" w:hAnsi="Times New Roman" w:cs="Times New Roman"/>
          <w:color w:val="4472C4" w:themeColor="accent1"/>
          <w:sz w:val="20"/>
          <w:szCs w:val="20"/>
        </w:rPr>
        <w:t>).</w:t>
      </w:r>
    </w:p>
    <w:p w14:paraId="22BB8899" w14:textId="4079E983" w:rsidR="00E43D3E" w:rsidRPr="00E43D3E" w:rsidRDefault="007F7345" w:rsidP="00E43D3E">
      <w:pPr>
        <w:jc w:val="both"/>
        <w:rPr>
          <w:rFonts w:ascii="Times New Roman" w:hAnsi="Times New Roman" w:cs="Times New Roman"/>
          <w:sz w:val="24"/>
          <w:szCs w:val="24"/>
        </w:rPr>
      </w:pPr>
      <w:r w:rsidRPr="00E43D3E">
        <w:rPr>
          <w:rFonts w:ascii="Times New Roman" w:hAnsi="Times New Roman" w:cs="Times New Roman"/>
          <w:sz w:val="24"/>
          <w:szCs w:val="24"/>
        </w:rPr>
        <w:t>To estimate the systematic errors accrued from cloud overlap in CO</w:t>
      </w:r>
      <w:r w:rsidRPr="00E43D3E">
        <w:rPr>
          <w:rFonts w:ascii="Times New Roman" w:hAnsi="Times New Roman" w:cs="Times New Roman"/>
          <w:sz w:val="24"/>
          <w:szCs w:val="24"/>
          <w:vertAlign w:val="subscript"/>
        </w:rPr>
        <w:t>2</w:t>
      </w:r>
      <w:r w:rsidRPr="00E43D3E">
        <w:rPr>
          <w:rFonts w:ascii="Times New Roman" w:hAnsi="Times New Roman" w:cs="Times New Roman"/>
          <w:sz w:val="24"/>
          <w:szCs w:val="24"/>
        </w:rPr>
        <w:t>-sliced CTP, we conduct an experiment where we apply the 1-layered CO</w:t>
      </w:r>
      <w:r w:rsidRPr="00E43D3E">
        <w:rPr>
          <w:rFonts w:ascii="Times New Roman" w:hAnsi="Times New Roman" w:cs="Times New Roman"/>
          <w:sz w:val="24"/>
          <w:szCs w:val="24"/>
          <w:vertAlign w:val="subscript"/>
        </w:rPr>
        <w:t>2</w:t>
      </w:r>
      <w:r w:rsidRPr="00E43D3E">
        <w:rPr>
          <w:rFonts w:ascii="Times New Roman" w:hAnsi="Times New Roman" w:cs="Times New Roman"/>
          <w:sz w:val="24"/>
          <w:szCs w:val="24"/>
        </w:rPr>
        <w:t>-slicing on 2-layered cloud systems</w:t>
      </w:r>
      <w:r w:rsidR="00C75F23" w:rsidRPr="00E43D3E">
        <w:rPr>
          <w:rFonts w:ascii="Times New Roman" w:hAnsi="Times New Roman" w:cs="Times New Roman"/>
          <w:sz w:val="24"/>
          <w:szCs w:val="24"/>
        </w:rPr>
        <w:t>. For these experiments</w:t>
      </w:r>
      <w:r w:rsidRPr="00E43D3E">
        <w:rPr>
          <w:rFonts w:ascii="Times New Roman" w:hAnsi="Times New Roman" w:cs="Times New Roman"/>
          <w:sz w:val="24"/>
          <w:szCs w:val="24"/>
        </w:rPr>
        <w:t>,</w:t>
      </w:r>
      <w:r w:rsidR="00C75F23" w:rsidRPr="00E43D3E">
        <w:rPr>
          <w:rFonts w:ascii="Times New Roman" w:hAnsi="Times New Roman" w:cs="Times New Roman"/>
          <w:sz w:val="24"/>
          <w:szCs w:val="24"/>
        </w:rPr>
        <w:t xml:space="preserve"> we employ the forward model described </w:t>
      </w:r>
      <w:r w:rsidR="003029A1">
        <w:rPr>
          <w:rFonts w:ascii="Times New Roman" w:hAnsi="Times New Roman" w:cs="Times New Roman"/>
          <w:sz w:val="24"/>
          <w:szCs w:val="24"/>
        </w:rPr>
        <w:t>in Section 3.2</w:t>
      </w:r>
      <w:r w:rsidR="00C75F23" w:rsidRPr="00E43D3E">
        <w:rPr>
          <w:rFonts w:ascii="Times New Roman" w:hAnsi="Times New Roman" w:cs="Times New Roman"/>
          <w:sz w:val="24"/>
          <w:szCs w:val="24"/>
        </w:rPr>
        <w:t xml:space="preserve"> to calculate synthetic radiances for the </w:t>
      </w:r>
      <w:r w:rsidR="003029A1">
        <w:rPr>
          <w:rFonts w:ascii="Times New Roman" w:hAnsi="Times New Roman" w:cs="Times New Roman"/>
          <w:sz w:val="24"/>
          <w:szCs w:val="24"/>
        </w:rPr>
        <w:t>2</w:t>
      </w:r>
      <w:r w:rsidR="00C75F23" w:rsidRPr="00E43D3E">
        <w:rPr>
          <w:rFonts w:ascii="Times New Roman" w:hAnsi="Times New Roman" w:cs="Times New Roman"/>
          <w:sz w:val="24"/>
          <w:szCs w:val="24"/>
        </w:rPr>
        <w:t xml:space="preserve">-layered system, except we include a lower, black cloud layer as in Eq. 6. We then use Equations 4 and 5 to retrieve the CTP under the assumption of a single layer and examine the resulting errors. This procedure is highly idealized, neglecting all errors in the forward model, but provides an indication of the systematic biases that result from the strict assumption of a single layer. We perform retrievals on the synthetic two-layered systems for a climatological tropical atmosphere for different values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m:t>
            </m:r>
          </m:sub>
        </m:sSub>
      </m:oMath>
      <w:r w:rsidR="00C75F23" w:rsidRPr="00E43D3E">
        <w:rPr>
          <w:rFonts w:ascii="Times New Roman" w:eastAsia="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oMath>
      <w:r w:rsidR="00C75F23" w:rsidRPr="00E43D3E">
        <w:rPr>
          <w:rFonts w:ascii="Times New Roman" w:eastAsia="Times New Roman" w:hAnsi="Times New Roman" w:cs="Times New Roman"/>
          <w:sz w:val="24"/>
          <w:szCs w:val="24"/>
        </w:rPr>
        <w:t xml:space="preserve">, as shown in Figure 1. We calculate the overestimations of CTP above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u</m:t>
            </m:r>
          </m:sub>
        </m:sSub>
        <m:r>
          <w:rPr>
            <w:rFonts w:ascii="Cambria Math" w:hAnsi="Cambria Math" w:cs="Times New Roman"/>
            <w:sz w:val="24"/>
            <w:szCs w:val="24"/>
          </w:rPr>
          <m:t xml:space="preserve"> </m:t>
        </m:r>
      </m:oMath>
      <w:r w:rsidR="00C75F23" w:rsidRPr="00E43D3E">
        <w:rPr>
          <w:rFonts w:ascii="Times New Roman" w:eastAsia="Times New Roman" w:hAnsi="Times New Roman" w:cs="Times New Roman"/>
          <w:sz w:val="24"/>
          <w:szCs w:val="24"/>
        </w:rPr>
        <w:t>for four effective cloud amounts between 0.05-0.75, for each of the spectral band pairs that are used by Terra MODIS (36/35 on the left panels, and 35/33 on the right panels). A few salient points are instantly noticeable – the highest overestimation of high-</w:t>
      </w:r>
      <w:r w:rsidR="00C75F23" w:rsidRPr="00E43D3E">
        <w:rPr>
          <w:rFonts w:ascii="Times New Roman" w:eastAsia="Times New Roman" w:hAnsi="Times New Roman" w:cs="Times New Roman"/>
          <w:sz w:val="24"/>
          <w:szCs w:val="24"/>
        </w:rPr>
        <w:lastRenderedPageBreak/>
        <w:t>cloud CTP (i.e., an underestimation of high-cloud CTH) occurs in the 35/33 band pair for a combination of very thin high cloud over a low cloud that is at a sufficient height for the surface. It is unsurprising that the 35/33 band pair is more susceptible to the presence of low clouds because in going from 13.3 to 14.2 µm, there is a drastic reduction in the amount of near-surface radiation that reaches the satellite sensor</w:t>
      </w:r>
      <w:r w:rsidR="00C75F23" w:rsidRPr="00E43D3E">
        <w:rPr>
          <w:rFonts w:ascii="Times New Roman" w:hAnsi="Times New Roman" w:cs="Times New Roman"/>
          <w:sz w:val="24"/>
          <w:szCs w:val="24"/>
        </w:rPr>
        <w:t>, due to increased absorption from atmospheric CO</w:t>
      </w:r>
      <w:r w:rsidR="00C75F23" w:rsidRPr="00E43D3E">
        <w:rPr>
          <w:rFonts w:ascii="Times New Roman" w:hAnsi="Times New Roman" w:cs="Times New Roman"/>
          <w:sz w:val="24"/>
          <w:szCs w:val="24"/>
          <w:vertAlign w:val="subscript"/>
        </w:rPr>
        <w:t>2</w:t>
      </w:r>
      <w:r w:rsidR="00C75F23" w:rsidRPr="00E43D3E">
        <w:rPr>
          <w:rFonts w:ascii="Times New Roman" w:hAnsi="Times New Roman" w:cs="Times New Roman"/>
          <w:sz w:val="24"/>
          <w:szCs w:val="24"/>
        </w:rPr>
        <w:t>. For the same high-low cloud combination and same spectral band pair, it is also unsurprising that the thinnest of clouds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ctrlPr>
              <w:rPr>
                <w:rFonts w:ascii="Cambria Math" w:hAnsi="Cambria Math" w:cs="Times New Roman"/>
                <w:i/>
                <w:sz w:val="24"/>
                <w:szCs w:val="24"/>
                <w:vertAlign w:val="subscript"/>
              </w:rPr>
            </m:ctrlPr>
          </m:e>
          <m:sub>
            <m:r>
              <w:rPr>
                <w:rFonts w:ascii="Cambria Math" w:hAnsi="Cambria Math" w:cs="Times New Roman"/>
                <w:sz w:val="24"/>
                <w:szCs w:val="24"/>
              </w:rPr>
              <m:t>c</m:t>
            </m:r>
          </m:sub>
        </m:sSub>
      </m:oMath>
      <w:r w:rsidR="00C75F23" w:rsidRPr="00E43D3E">
        <w:rPr>
          <w:rFonts w:ascii="Times New Roman" w:hAnsi="Times New Roman" w:cs="Times New Roman"/>
          <w:sz w:val="24"/>
          <w:szCs w:val="24"/>
        </w:rPr>
        <w:t xml:space="preserve"> = 0.05) has the highest errors in CTP determination. As the lower cloud approaches either the high cloud or the surface, the 2-layered system essentially becomes indistinguishable from a single-layered high cloud, and hence in both those extreme conditions, the bias is reduced. </w:t>
      </w:r>
      <w:r w:rsidR="00E145AD" w:rsidRPr="00E43D3E">
        <w:rPr>
          <w:rFonts w:ascii="Times New Roman" w:hAnsi="Times New Roman" w:cs="Times New Roman"/>
          <w:sz w:val="24"/>
          <w:szCs w:val="24"/>
        </w:rPr>
        <w:t>These results are</w:t>
      </w:r>
      <w:r w:rsidR="00F5312E" w:rsidRPr="00E43D3E">
        <w:rPr>
          <w:rFonts w:ascii="Times New Roman" w:hAnsi="Times New Roman" w:cs="Times New Roman"/>
          <w:sz w:val="24"/>
          <w:szCs w:val="24"/>
        </w:rPr>
        <w:t xml:space="preserve"> </w:t>
      </w:r>
      <w:r w:rsidR="00E145AD" w:rsidRPr="00E43D3E">
        <w:rPr>
          <w:rFonts w:ascii="Times New Roman" w:hAnsi="Times New Roman" w:cs="Times New Roman"/>
          <w:sz w:val="24"/>
          <w:szCs w:val="24"/>
        </w:rPr>
        <w:t xml:space="preserve">similar to </w:t>
      </w:r>
      <w:r w:rsidR="00C754ED" w:rsidRPr="00E43D3E">
        <w:rPr>
          <w:rFonts w:ascii="Times New Roman" w:hAnsi="Times New Roman" w:cs="Times New Roman"/>
          <w:sz w:val="24"/>
          <w:szCs w:val="24"/>
        </w:rPr>
        <w:t xml:space="preserve">the </w:t>
      </w:r>
      <w:r w:rsidR="00DC181C" w:rsidRPr="00E43D3E">
        <w:rPr>
          <w:rFonts w:ascii="Times New Roman" w:hAnsi="Times New Roman" w:cs="Times New Roman"/>
          <w:sz w:val="24"/>
          <w:szCs w:val="24"/>
        </w:rPr>
        <w:t>estimates of C</w:t>
      </w:r>
      <w:r w:rsidR="00C754ED" w:rsidRPr="00E43D3E">
        <w:rPr>
          <w:rFonts w:ascii="Times New Roman" w:hAnsi="Times New Roman" w:cs="Times New Roman"/>
          <w:sz w:val="24"/>
          <w:szCs w:val="24"/>
        </w:rPr>
        <w:t>TP</w:t>
      </w:r>
      <w:r w:rsidR="00DC181C" w:rsidRPr="00E43D3E">
        <w:rPr>
          <w:rFonts w:ascii="Times New Roman" w:hAnsi="Times New Roman" w:cs="Times New Roman"/>
          <w:sz w:val="24"/>
          <w:szCs w:val="24"/>
        </w:rPr>
        <w:t xml:space="preserve"> bias arising</w:t>
      </w:r>
      <w:r w:rsidR="00C754ED" w:rsidRPr="00E43D3E">
        <w:rPr>
          <w:rFonts w:ascii="Times New Roman" w:hAnsi="Times New Roman" w:cs="Times New Roman"/>
          <w:sz w:val="24"/>
          <w:szCs w:val="24"/>
        </w:rPr>
        <w:t xml:space="preserve"> from the application of a 1-layered CO</w:t>
      </w:r>
      <w:r w:rsidR="00C754ED" w:rsidRPr="00E43D3E">
        <w:rPr>
          <w:rFonts w:ascii="Times New Roman" w:hAnsi="Times New Roman" w:cs="Times New Roman"/>
          <w:sz w:val="24"/>
          <w:szCs w:val="24"/>
          <w:vertAlign w:val="subscript"/>
        </w:rPr>
        <w:t>2</w:t>
      </w:r>
      <w:r w:rsidR="00C754ED" w:rsidRPr="00E43D3E">
        <w:rPr>
          <w:rFonts w:ascii="Times New Roman" w:hAnsi="Times New Roman" w:cs="Times New Roman"/>
          <w:sz w:val="24"/>
          <w:szCs w:val="24"/>
        </w:rPr>
        <w:t xml:space="preserve">-slicing </w:t>
      </w:r>
      <w:r w:rsidR="00174F19">
        <w:rPr>
          <w:rFonts w:ascii="Times New Roman" w:hAnsi="Times New Roman" w:cs="Times New Roman"/>
          <w:sz w:val="24"/>
          <w:szCs w:val="24"/>
        </w:rPr>
        <w:t>for</w:t>
      </w:r>
      <w:r w:rsidR="00C754ED" w:rsidRPr="00E43D3E">
        <w:rPr>
          <w:rFonts w:ascii="Times New Roman" w:hAnsi="Times New Roman" w:cs="Times New Roman"/>
          <w:sz w:val="24"/>
          <w:szCs w:val="24"/>
        </w:rPr>
        <w:t xml:space="preserve"> 2-layered cloud systems </w:t>
      </w:r>
      <w:r w:rsidR="00C74814">
        <w:rPr>
          <w:rFonts w:ascii="Times New Roman" w:hAnsi="Times New Roman" w:cs="Times New Roman"/>
          <w:sz w:val="24"/>
          <w:szCs w:val="24"/>
        </w:rPr>
        <w:t>by</w:t>
      </w:r>
      <w:r w:rsidR="00C754ED" w:rsidRPr="00E43D3E">
        <w:rPr>
          <w:rFonts w:ascii="Times New Roman" w:hAnsi="Times New Roman" w:cs="Times New Roman"/>
          <w:sz w:val="24"/>
          <w:szCs w:val="24"/>
        </w:rPr>
        <w:t xml:space="preserve"> the HIRS/2 sounder </w:t>
      </w:r>
      <w:r w:rsidR="00C754ED" w:rsidRPr="00E43D3E">
        <w:rPr>
          <w:rFonts w:ascii="Times New Roman" w:hAnsi="Times New Roman" w:cs="Times New Roman"/>
          <w:sz w:val="24"/>
          <w:szCs w:val="24"/>
        </w:rPr>
        <w:fldChar w:fldCharType="begin"/>
      </w:r>
      <w:r w:rsidR="005750E0">
        <w:rPr>
          <w:rFonts w:ascii="Times New Roman" w:hAnsi="Times New Roman" w:cs="Times New Roman"/>
          <w:sz w:val="24"/>
          <w:szCs w:val="24"/>
        </w:rPr>
        <w:instrText xml:space="preserve"> ADDIN ZOTERO_ITEM CSL_CITATION {"citationID":"AJ9Rhbzg","properties":{"formattedCitation":"(Bryan A. Baum &amp; Wielicki, 1994)","plainCitation":"(Bryan A. Baum &amp; Wielicki, 1994)","dontUpdate":true,"noteIndex":0},"citationItems":[{"id":312,"uris":["http://zotero.org/users/8965493/items/4D4HZA8R"],"itemData":{"id":312,"type":"article-journal","abstract":"Abstract In this study we perform an error analysis for cloud-top pressure retrieval using the High-Resolution Infrared Radiometric Sounder (HIRS/2) 15-µm CO2 channels for the two-layer case of transmissive cirrus overlying an overcast, opaque stratiform cloud. This analysis includes standard deviation and bias error due to instrument noise and the presence of two cloud layers, the lower of which is opaque. Instantaneous cloud pressure retrieval errors are determined for a range of cloud amounts (0.1–1.0) and cloud-top pressures (850−250 mb). Large cloud-top pressure retrieval errors are found to occur when a lower opaque layer is present underneath an upper transmissive cloud layer in the satellite field of view (FOV). Errors tend to increase with decreasing upper-cloud elective cloud amount and with decreasing cloud height (increasing pressure). Errors in retrieved upper-cloud pressure result in corresponding errors in derived effective cloud amount. For the case in which a HIRS FOV has two distinct cloud layers, the difference between the retrieved and actual cloud-top pressure is positive in all casts, meaning that the retrieved upper-cloud height is lower than the actual upper-cloud height. In addition, errors in retrieved cloud pressure are found to depend upon the lapse rate between the low-level cloud top and the surface. We examined which sounder channel combinations would minimize the total errors in derived cirrus cloud height caused by instrument noise and by the presence of a lower-level cloud. We find that while the sounding channels that peak between 700 and 1000 mb minimize random errors, the sounding channels that peak at 300—500 mb minimize bias errors. For a cloud climatology, the bias errors are most critical.","container-title":"Journal of Applied Meteorology and Climatology","DOI":"10.1175/1520-0450(1994)033&lt;0107:CCRUIS&gt;2.0.CO;2","ISSN":"1520-0450, 0894-8763","issue":"1","language":"EN","note":"publisher: American Meteorological Society\nsection: Journal of Applied Meteorology and Climatology","page":"107-117","source":"journals.ametsoc.org","title":"Cirrus Cloud Retrieval Using Infrared Sounding Data: Multilevel Cloud Errors","title-short":"Cirrus Cloud Retrieval Using Infrared Sounding Data","volume":"33","author":[{"family":"Baum","given":"Bryan A."},{"family":"Wielicki","given":"Bruce A."}],"issued":{"date-parts":[["1994",1,1]]}}}],"schema":"https://github.com/citation-style-language/schema/raw/master/csl-citation.json"} </w:instrText>
      </w:r>
      <w:r w:rsidR="00C754ED" w:rsidRPr="00E43D3E">
        <w:rPr>
          <w:rFonts w:ascii="Times New Roman" w:hAnsi="Times New Roman" w:cs="Times New Roman"/>
          <w:sz w:val="24"/>
          <w:szCs w:val="24"/>
        </w:rPr>
        <w:fldChar w:fldCharType="separate"/>
      </w:r>
      <w:r w:rsidR="00C754ED" w:rsidRPr="00E43D3E">
        <w:rPr>
          <w:rFonts w:ascii="Times New Roman" w:hAnsi="Times New Roman" w:cs="Times New Roman"/>
          <w:sz w:val="24"/>
          <w:szCs w:val="24"/>
        </w:rPr>
        <w:t>(</w:t>
      </w:r>
      <w:r w:rsidR="00601066" w:rsidRPr="00E43D3E">
        <w:rPr>
          <w:rFonts w:ascii="Times New Roman" w:hAnsi="Times New Roman" w:cs="Times New Roman"/>
          <w:sz w:val="24"/>
          <w:szCs w:val="24"/>
        </w:rPr>
        <w:t xml:space="preserve">Figures 3, 5 and 6 in </w:t>
      </w:r>
      <w:r w:rsidR="00C754ED" w:rsidRPr="00E43D3E">
        <w:rPr>
          <w:rFonts w:ascii="Times New Roman" w:hAnsi="Times New Roman" w:cs="Times New Roman"/>
          <w:sz w:val="24"/>
          <w:szCs w:val="24"/>
        </w:rPr>
        <w:t>Baum &amp; Wielicki, 1994)</w:t>
      </w:r>
      <w:r w:rsidR="00C754ED" w:rsidRPr="00E43D3E">
        <w:rPr>
          <w:rFonts w:ascii="Times New Roman" w:hAnsi="Times New Roman" w:cs="Times New Roman"/>
          <w:sz w:val="24"/>
          <w:szCs w:val="24"/>
        </w:rPr>
        <w:fldChar w:fldCharType="end"/>
      </w:r>
      <w:r w:rsidR="00601066" w:rsidRPr="00E43D3E">
        <w:rPr>
          <w:rFonts w:ascii="Times New Roman" w:hAnsi="Times New Roman" w:cs="Times New Roman"/>
          <w:sz w:val="24"/>
          <w:szCs w:val="24"/>
        </w:rPr>
        <w:t xml:space="preserve"> and MODIS</w:t>
      </w:r>
      <w:r w:rsidR="00F5312E" w:rsidRPr="00E43D3E">
        <w:rPr>
          <w:rFonts w:ascii="Times New Roman" w:hAnsi="Times New Roman" w:cs="Times New Roman"/>
          <w:sz w:val="24"/>
          <w:szCs w:val="24"/>
        </w:rPr>
        <w:t xml:space="preserve"> (Figure 10 of Menzel et al, 2015)</w:t>
      </w:r>
      <w:r w:rsidR="00C754ED" w:rsidRPr="00E43D3E">
        <w:rPr>
          <w:rFonts w:ascii="Times New Roman" w:hAnsi="Times New Roman" w:cs="Times New Roman"/>
          <w:sz w:val="24"/>
          <w:szCs w:val="24"/>
        </w:rPr>
        <w:t>.</w:t>
      </w:r>
      <w:r w:rsidR="00DC181C" w:rsidRPr="00E43D3E">
        <w:rPr>
          <w:rFonts w:ascii="Times New Roman" w:hAnsi="Times New Roman" w:cs="Times New Roman"/>
          <w:sz w:val="24"/>
          <w:szCs w:val="24"/>
        </w:rPr>
        <w:t xml:space="preserve"> </w:t>
      </w:r>
      <w:r w:rsidR="005C59A5">
        <w:rPr>
          <w:rFonts w:ascii="Times New Roman" w:hAnsi="Times New Roman" w:cs="Times New Roman"/>
          <w:sz w:val="24"/>
          <w:szCs w:val="24"/>
        </w:rPr>
        <w:t>To be noted the Figure 10 of Menzel et al. (2015) was an effective representation of CTP error by an unspecified CO</w:t>
      </w:r>
      <w:r w:rsidR="005C59A5" w:rsidRPr="005C59A5">
        <w:rPr>
          <w:rFonts w:ascii="Times New Roman" w:hAnsi="Times New Roman" w:cs="Times New Roman"/>
          <w:sz w:val="24"/>
          <w:szCs w:val="24"/>
          <w:vertAlign w:val="subscript"/>
        </w:rPr>
        <w:t>2</w:t>
      </w:r>
      <w:r w:rsidR="005C59A5">
        <w:rPr>
          <w:rFonts w:ascii="Times New Roman" w:hAnsi="Times New Roman" w:cs="Times New Roman"/>
          <w:sz w:val="24"/>
          <w:szCs w:val="24"/>
        </w:rPr>
        <w:t xml:space="preserve">-slicing band-pair. As a result, Figure 1 is the first depiction in the literature of </w:t>
      </w:r>
      <w:r w:rsidR="00545E5D">
        <w:rPr>
          <w:rFonts w:ascii="Times New Roman" w:hAnsi="Times New Roman" w:cs="Times New Roman"/>
          <w:sz w:val="24"/>
          <w:szCs w:val="24"/>
        </w:rPr>
        <w:t xml:space="preserve">MODIS </w:t>
      </w:r>
      <w:r w:rsidR="005C59A5">
        <w:rPr>
          <w:rFonts w:ascii="Times New Roman" w:hAnsi="Times New Roman" w:cs="Times New Roman"/>
          <w:sz w:val="24"/>
          <w:szCs w:val="24"/>
        </w:rPr>
        <w:t>CO</w:t>
      </w:r>
      <w:r w:rsidR="005C59A5" w:rsidRPr="005C59A5">
        <w:rPr>
          <w:rFonts w:ascii="Times New Roman" w:hAnsi="Times New Roman" w:cs="Times New Roman"/>
          <w:sz w:val="24"/>
          <w:szCs w:val="24"/>
          <w:vertAlign w:val="subscript"/>
        </w:rPr>
        <w:t>2</w:t>
      </w:r>
      <w:r w:rsidR="005C59A5">
        <w:rPr>
          <w:rFonts w:ascii="Times New Roman" w:hAnsi="Times New Roman" w:cs="Times New Roman"/>
          <w:sz w:val="24"/>
          <w:szCs w:val="24"/>
        </w:rPr>
        <w:t>-slicing overlap bias, broken down by band-pair.</w:t>
      </w:r>
    </w:p>
    <w:p w14:paraId="5BE6FFE2" w14:textId="24E12885" w:rsidR="00601066" w:rsidRDefault="00E43D3E" w:rsidP="00E43D3E">
      <w:pPr>
        <w:jc w:val="both"/>
        <w:rPr>
          <w:rFonts w:ascii="Times New Roman" w:hAnsi="Times New Roman" w:cs="Times New Roman"/>
          <w:sz w:val="24"/>
          <w:szCs w:val="24"/>
        </w:rPr>
      </w:pPr>
      <w:r w:rsidRPr="00E43D3E">
        <w:rPr>
          <w:rFonts w:ascii="Times New Roman" w:hAnsi="Times New Roman" w:cs="Times New Roman"/>
          <w:sz w:val="24"/>
          <w:szCs w:val="24"/>
        </w:rPr>
        <w:t xml:space="preserve">Based on these findings, </w:t>
      </w:r>
      <w:r w:rsidR="00C75F23" w:rsidRPr="00E43D3E">
        <w:rPr>
          <w:rFonts w:ascii="Times New Roman" w:hAnsi="Times New Roman" w:cs="Times New Roman"/>
          <w:sz w:val="24"/>
          <w:szCs w:val="24"/>
        </w:rPr>
        <w:t xml:space="preserve">our bias-correction (Equations 8 and 9) is </w:t>
      </w:r>
      <w:r>
        <w:rPr>
          <w:rFonts w:ascii="Times New Roman" w:hAnsi="Times New Roman" w:cs="Times New Roman"/>
          <w:sz w:val="24"/>
          <w:szCs w:val="24"/>
        </w:rPr>
        <w:t>most suited and meaningful</w:t>
      </w:r>
      <w:r w:rsidR="00C75F23" w:rsidRPr="00E43D3E">
        <w:rPr>
          <w:rFonts w:ascii="Times New Roman" w:hAnsi="Times New Roman" w:cs="Times New Roman"/>
          <w:sz w:val="24"/>
          <w:szCs w:val="24"/>
        </w:rPr>
        <w:t xml:space="preserve"> </w:t>
      </w:r>
      <w:r>
        <w:rPr>
          <w:rFonts w:ascii="Times New Roman" w:hAnsi="Times New Roman" w:cs="Times New Roman"/>
          <w:sz w:val="24"/>
          <w:szCs w:val="24"/>
        </w:rPr>
        <w:t>for</w:t>
      </w:r>
      <w:r w:rsidR="00C75F23" w:rsidRPr="00E43D3E">
        <w:rPr>
          <w:rFonts w:ascii="Times New Roman" w:hAnsi="Times New Roman" w:cs="Times New Roman"/>
          <w:sz w:val="24"/>
          <w:szCs w:val="24"/>
        </w:rPr>
        <w:t xml:space="preserve"> w</w:t>
      </w:r>
      <w:r w:rsidR="00E145AD" w:rsidRPr="00E43D3E">
        <w:rPr>
          <w:rFonts w:ascii="Times New Roman" w:hAnsi="Times New Roman" w:cs="Times New Roman"/>
          <w:sz w:val="24"/>
          <w:szCs w:val="24"/>
        </w:rPr>
        <w:t>el</w:t>
      </w:r>
      <w:r w:rsidR="00C75F23" w:rsidRPr="00E43D3E">
        <w:rPr>
          <w:rFonts w:ascii="Times New Roman" w:hAnsi="Times New Roman" w:cs="Times New Roman"/>
          <w:sz w:val="24"/>
          <w:szCs w:val="24"/>
        </w:rPr>
        <w:t>l-separated layers only</w:t>
      </w:r>
      <w:r w:rsidR="00210D24">
        <w:rPr>
          <w:rFonts w:ascii="Times New Roman" w:hAnsi="Times New Roman" w:cs="Times New Roman"/>
          <w:sz w:val="24"/>
          <w:szCs w:val="24"/>
        </w:rPr>
        <w:t xml:space="preserve"> (as noted in Section 2)</w:t>
      </w:r>
      <w:r w:rsidR="00C75F23" w:rsidRPr="00E43D3E">
        <w:rPr>
          <w:rFonts w:ascii="Times New Roman" w:hAnsi="Times New Roman" w:cs="Times New Roman"/>
          <w:sz w:val="24"/>
          <w:szCs w:val="24"/>
        </w:rPr>
        <w:t>.</w:t>
      </w:r>
    </w:p>
    <w:p w14:paraId="012BD683" w14:textId="453BCDA5" w:rsidR="00535E16" w:rsidRDefault="008F209D" w:rsidP="0007451C">
      <w:pPr>
        <w:pStyle w:val="ListParagraph"/>
        <w:spacing w:line="240" w:lineRule="auto"/>
        <w:ind w:left="0"/>
        <w:jc w:val="both"/>
        <w:rPr>
          <w:rFonts w:ascii="Times New Roman" w:hAnsi="Times New Roman" w:cs="Times New Roman"/>
          <w:sz w:val="24"/>
          <w:szCs w:val="24"/>
        </w:rPr>
      </w:pPr>
      <w:r w:rsidRPr="00AB0B59">
        <w:rPr>
          <w:rFonts w:ascii="Times New Roman" w:eastAsia="Calibri" w:hAnsi="Times New Roman" w:cs="Times New Roman"/>
          <w:b/>
          <w:bCs/>
          <w:i/>
          <w:iCs/>
          <w:color w:val="000000" w:themeColor="text1"/>
          <w:sz w:val="24"/>
          <w:szCs w:val="24"/>
        </w:rPr>
        <w:t>3.2.2.</w:t>
      </w:r>
      <w:r w:rsidR="00535E16" w:rsidRPr="00AB0B59">
        <w:rPr>
          <w:rFonts w:ascii="Times New Roman" w:eastAsia="Calibri" w:hAnsi="Times New Roman" w:cs="Times New Roman"/>
          <w:b/>
          <w:bCs/>
          <w:i/>
          <w:iCs/>
          <w:color w:val="000000" w:themeColor="text1"/>
          <w:sz w:val="24"/>
          <w:szCs w:val="24"/>
        </w:rPr>
        <w:t xml:space="preserve"> Implementation of the 2-layered CO</w:t>
      </w:r>
      <w:r w:rsidR="00535E16" w:rsidRPr="00312610">
        <w:rPr>
          <w:rFonts w:ascii="Times New Roman" w:eastAsia="Calibri" w:hAnsi="Times New Roman" w:cs="Times New Roman"/>
          <w:b/>
          <w:bCs/>
          <w:i/>
          <w:iCs/>
          <w:color w:val="000000" w:themeColor="text1"/>
          <w:sz w:val="24"/>
          <w:szCs w:val="24"/>
          <w:vertAlign w:val="subscript"/>
        </w:rPr>
        <w:t>2</w:t>
      </w:r>
      <w:r w:rsidR="00535E16" w:rsidRPr="00AB0B59">
        <w:rPr>
          <w:rFonts w:ascii="Times New Roman" w:eastAsia="Calibri" w:hAnsi="Times New Roman" w:cs="Times New Roman"/>
          <w:b/>
          <w:bCs/>
          <w:i/>
          <w:iCs/>
          <w:color w:val="000000" w:themeColor="text1"/>
          <w:sz w:val="24"/>
          <w:szCs w:val="24"/>
        </w:rPr>
        <w:t>-slicing</w:t>
      </w:r>
    </w:p>
    <w:p w14:paraId="7886BEE0" w14:textId="31028B6F" w:rsidR="0007451C" w:rsidRPr="008F4479" w:rsidRDefault="0007451C" w:rsidP="0007451C">
      <w:pPr>
        <w:jc w:val="both"/>
        <w:rPr>
          <w:rFonts w:ascii="Times New Roman" w:hAnsi="Times New Roman" w:cs="Times New Roman"/>
          <w:sz w:val="24"/>
          <w:szCs w:val="24"/>
        </w:rPr>
      </w:pPr>
      <w:r w:rsidRPr="008F4479">
        <w:rPr>
          <w:rFonts w:ascii="Times New Roman" w:hAnsi="Times New Roman" w:cs="Times New Roman"/>
          <w:sz w:val="24"/>
          <w:szCs w:val="24"/>
        </w:rPr>
        <w:t>The modification to the CO</w:t>
      </w:r>
      <w:r w:rsidRPr="008F4479">
        <w:rPr>
          <w:rFonts w:ascii="Times New Roman" w:hAnsi="Times New Roman" w:cs="Times New Roman"/>
          <w:sz w:val="24"/>
          <w:szCs w:val="24"/>
          <w:vertAlign w:val="subscript"/>
        </w:rPr>
        <w:t>2</w:t>
      </w:r>
      <w:r>
        <w:rPr>
          <w:rFonts w:ascii="Times New Roman" w:hAnsi="Times New Roman" w:cs="Times New Roman"/>
          <w:sz w:val="24"/>
          <w:szCs w:val="24"/>
        </w:rPr>
        <w:t>-</w:t>
      </w:r>
      <w:r w:rsidRPr="008F4479">
        <w:rPr>
          <w:rFonts w:ascii="Times New Roman" w:hAnsi="Times New Roman" w:cs="Times New Roman"/>
          <w:sz w:val="24"/>
          <w:szCs w:val="24"/>
        </w:rPr>
        <w:t>slicing solution for a 2-layered system involves replacing Equations 4 and 5 with Equations 8 and 9 in the CO</w:t>
      </w:r>
      <w:r w:rsidRPr="008F4479">
        <w:rPr>
          <w:rFonts w:ascii="Times New Roman" w:hAnsi="Times New Roman" w:cs="Times New Roman"/>
          <w:sz w:val="24"/>
          <w:szCs w:val="24"/>
          <w:vertAlign w:val="subscript"/>
        </w:rPr>
        <w:t>2</w:t>
      </w:r>
      <w:r w:rsidRPr="008F4479">
        <w:rPr>
          <w:rFonts w:ascii="Times New Roman" w:hAnsi="Times New Roman" w:cs="Times New Roman"/>
          <w:sz w:val="24"/>
          <w:szCs w:val="24"/>
        </w:rPr>
        <w:t xml:space="preserve">-slicing workflow, which, in turn, requires the computation of the term </w:t>
      </w:r>
      <m:oMath>
        <m:r>
          <w:rPr>
            <w:rFonts w:ascii="Cambria Math" w:hAnsi="Cambria Math" w:cs="Times New Roman"/>
            <w:sz w:val="24"/>
            <w:szCs w:val="24"/>
          </w:rPr>
          <m:t>∆I</m:t>
        </m:r>
      </m:oMath>
      <w:r w:rsidRPr="008F4479">
        <w:rPr>
          <w:rFonts w:ascii="Times New Roman" w:eastAsia="Times New Roman" w:hAnsi="Times New Roman" w:cs="Times New Roman"/>
          <w:sz w:val="24"/>
          <w:szCs w:val="24"/>
        </w:rPr>
        <w:t>, given by Eq</w:t>
      </w:r>
      <w:r>
        <w:rPr>
          <w:rFonts w:ascii="Times New Roman" w:eastAsia="Times New Roman" w:hAnsi="Times New Roman" w:cs="Times New Roman"/>
          <w:sz w:val="24"/>
          <w:szCs w:val="24"/>
        </w:rPr>
        <w:t>.</w:t>
      </w:r>
      <w:r w:rsidRPr="008F4479">
        <w:rPr>
          <w:rFonts w:ascii="Times New Roman" w:eastAsia="Times New Roman" w:hAnsi="Times New Roman" w:cs="Times New Roman"/>
          <w:sz w:val="24"/>
          <w:szCs w:val="24"/>
        </w:rPr>
        <w:t xml:space="preserve"> 7</w:t>
      </w:r>
      <w:r w:rsidR="007E0FB7">
        <w:rPr>
          <w:rFonts w:ascii="Times New Roman" w:eastAsia="Times New Roman" w:hAnsi="Times New Roman" w:cs="Times New Roman"/>
          <w:sz w:val="24"/>
          <w:szCs w:val="24"/>
        </w:rPr>
        <w:t>. This step requires</w:t>
      </w:r>
      <w:r w:rsidR="00104AAB">
        <w:rPr>
          <w:rFonts w:ascii="Times New Roman" w:eastAsia="Times New Roman" w:hAnsi="Times New Roman" w:cs="Times New Roman"/>
          <w:sz w:val="24"/>
          <w:szCs w:val="24"/>
        </w:rPr>
        <w:t xml:space="preserve"> the value of MISR CTP (Section 3.1)</w:t>
      </w:r>
      <w:r w:rsidRPr="008F4479">
        <w:rPr>
          <w:rFonts w:ascii="Times New Roman" w:eastAsia="Times New Roman" w:hAnsi="Times New Roman" w:cs="Times New Roman"/>
          <w:sz w:val="24"/>
          <w:szCs w:val="24"/>
        </w:rPr>
        <w:t xml:space="preserve">. The closest of the 101 MODIS levels to MISR CTP is taken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Sub>
      </m:oMath>
      <w:r w:rsidRPr="008F4479">
        <w:rPr>
          <w:rFonts w:ascii="Times New Roman" w:eastAsia="Times New Roman" w:hAnsi="Times New Roman" w:cs="Times New Roman"/>
          <w:sz w:val="24"/>
          <w:szCs w:val="24"/>
        </w:rPr>
        <w:t xml:space="preserve"> in Eq</w:t>
      </w:r>
      <w:r w:rsidR="007E0FB7">
        <w:rPr>
          <w:rFonts w:ascii="Times New Roman" w:eastAsia="Times New Roman" w:hAnsi="Times New Roman" w:cs="Times New Roman"/>
          <w:sz w:val="24"/>
          <w:szCs w:val="24"/>
        </w:rPr>
        <w:t>.</w:t>
      </w:r>
      <w:r w:rsidRPr="008F4479">
        <w:rPr>
          <w:rFonts w:ascii="Times New Roman" w:eastAsia="Times New Roman" w:hAnsi="Times New Roman" w:cs="Times New Roman"/>
          <w:sz w:val="24"/>
          <w:szCs w:val="24"/>
        </w:rPr>
        <w:t xml:space="preserve"> 7. Solutions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u</m:t>
            </m:r>
          </m:sub>
        </m:sSub>
      </m:oMath>
      <w:r w:rsidRPr="008F4479">
        <w:rPr>
          <w:rFonts w:ascii="Times New Roman" w:hAnsi="Times New Roman" w:cs="Times New Roman"/>
          <w:sz w:val="24"/>
          <w:szCs w:val="24"/>
        </w:rPr>
        <w:t xml:space="preserve"> from both band pairs – 36/35 and 35/33 – are recorded. A best solution is also chosen using the </w:t>
      </w:r>
      <w:r w:rsidR="007E0FB7">
        <w:rPr>
          <w:rFonts w:ascii="Times New Roman" w:hAnsi="Times New Roman" w:cs="Times New Roman"/>
          <w:sz w:val="24"/>
          <w:szCs w:val="24"/>
        </w:rPr>
        <w:t>aforementioned</w:t>
      </w:r>
      <w:r w:rsidRPr="008F4479">
        <w:rPr>
          <w:rFonts w:ascii="Times New Roman" w:hAnsi="Times New Roman" w:cs="Times New Roman"/>
          <w:sz w:val="24"/>
          <w:szCs w:val="24"/>
        </w:rPr>
        <w:t xml:space="preserve"> “top-down” method. If no legitimate solution is found, </w:t>
      </w:r>
      <w:r w:rsidR="007E0FB7">
        <w:rPr>
          <w:rFonts w:ascii="Times New Roman" w:hAnsi="Times New Roman" w:cs="Times New Roman"/>
          <w:sz w:val="24"/>
          <w:szCs w:val="24"/>
        </w:rPr>
        <w:t>it is</w:t>
      </w:r>
      <w:r w:rsidRPr="008F4479">
        <w:rPr>
          <w:rFonts w:ascii="Times New Roman" w:hAnsi="Times New Roman" w:cs="Times New Roman"/>
          <w:sz w:val="24"/>
          <w:szCs w:val="24"/>
        </w:rPr>
        <w:t xml:space="preserve"> a no-retrieval. It is found that </w:t>
      </w:r>
      <w:r w:rsidR="00410A96">
        <w:rPr>
          <w:rFonts w:ascii="Times New Roman" w:hAnsi="Times New Roman" w:cs="Times New Roman"/>
          <w:sz w:val="24"/>
          <w:szCs w:val="24"/>
        </w:rPr>
        <w:t>305 (</w:t>
      </w:r>
      <w:r w:rsidRPr="008F4479">
        <w:rPr>
          <w:rFonts w:ascii="Times New Roman" w:hAnsi="Times New Roman" w:cs="Times New Roman"/>
          <w:sz w:val="24"/>
          <w:szCs w:val="24"/>
        </w:rPr>
        <w:t>~11%</w:t>
      </w:r>
      <w:r w:rsidR="00410A96">
        <w:rPr>
          <w:rFonts w:ascii="Times New Roman" w:hAnsi="Times New Roman" w:cs="Times New Roman"/>
          <w:sz w:val="24"/>
          <w:szCs w:val="24"/>
        </w:rPr>
        <w:t>)</w:t>
      </w:r>
      <w:r w:rsidR="007E0FB7">
        <w:rPr>
          <w:rFonts w:ascii="Times New Roman" w:hAnsi="Times New Roman" w:cs="Times New Roman"/>
          <w:sz w:val="24"/>
          <w:szCs w:val="24"/>
        </w:rPr>
        <w:t xml:space="preserve"> pixels</w:t>
      </w:r>
      <w:r w:rsidRPr="008F4479">
        <w:rPr>
          <w:rFonts w:ascii="Times New Roman" w:hAnsi="Times New Roman" w:cs="Times New Roman"/>
          <w:sz w:val="24"/>
          <w:szCs w:val="24"/>
        </w:rPr>
        <w:t xml:space="preserve"> </w:t>
      </w:r>
      <w:r w:rsidR="007E0FB7">
        <w:rPr>
          <w:rFonts w:ascii="Times New Roman" w:hAnsi="Times New Roman" w:cs="Times New Roman"/>
          <w:sz w:val="24"/>
          <w:szCs w:val="24"/>
        </w:rPr>
        <w:t>are</w:t>
      </w:r>
      <w:r w:rsidRPr="008F4479">
        <w:rPr>
          <w:rFonts w:ascii="Times New Roman" w:hAnsi="Times New Roman" w:cs="Times New Roman"/>
          <w:sz w:val="24"/>
          <w:szCs w:val="24"/>
        </w:rPr>
        <w:t xml:space="preserve"> no-retrievals. This is largely due to the presence of radiance artifacts such as striping, that may be dealt with in later implementations through established procedures of MODIS radiance de-striping </w:t>
      </w:r>
      <w:r w:rsidRPr="008F447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{"citationID":"54BQREJd","properties":{"formattedCitation":"(Bouali &amp; Ladjal, 2011; Weinreb et al., 1989)","plainCitation":"(Bouali &amp; Ladjal, 2011; Weinreb et al., 1989)","noteIndex":0},"citationItems":[{"id":266,"uris":["http://zotero.org/users/8965493/items/83WJHSUL"],"itemData":{"id":266,"type":"article-journal","abstract":"Images acquired by the Moderate Resolution Imaging Spectroradiometer (MODIS) aboard Terra and Aqua exhibit strong detector striping. This artifact is common to most pushbroom scanners and affects both visual interpretation and radiometric integrity of remotely sensed data. A considerable effort has been made to remove stripe noise and reduce its impact on high-level products. Despite the variety of destriping algorithms proposed in the literature, complete removal of stripes without signal distortion is yet to be overcome. In this paper, we tackle the striping issue from a variational angle. Basic statistical assumptions used in previous techniques are replaced by a much realistic geometrical consideration on the striping unidirectional variations. The resulting algorithm is tested on Aqua and Terra MODIS data contaminated with severe stripes and is shown to provide optimal qualitative and quantitative results.","container-title":"IEEE Transactions on Geoscience and Remote Sensing","DOI":"10.1109/TGRS.2011.2119399","ISSN":"1558-0644","issue":"8","note":"event: IEEE Transactions on Geoscience and Remote Sensing","page":"2924-2935","source":"IEEE Xplore","title":"Toward Optimal Destriping of MODIS Data Using a Unidirectional Variational Model","volume":"49","author":[{"family":"Bouali","given":"Marouan"},{"family":"Ladjal","given":"Saïd"}],"issued":{"date-parts":[["2011",8]]}}},{"id":295,"uris":["http://zotero.org/users/8965493/items/Y7XVFUW2"],"itemData":{"id":295,"type":"article-journal","abstract":"The current and future geostationary operational environmental satellites (GOES) of the National Oceanic and Atmospheric Administration (NOAA) are designed to produce visible images of the earth with linear arrays of eight detectors. Because the imaging instruments are not calibrated radiometrically in orbit, differences among instrument gains associated with the different detectors may cause artificial stripes to appear in the images. In the data processing on the ground, the images are “normalized” to remove the stripes. Images from future geostationary satellites, GOES I-M, will be normalized by the method of matching empirical distribution functions (EDFs). In this paper we report on a study of EDF matching with data from GOES-7. The technique was used to generate a normalization look-up table from data taken on 18 May 1988, and the table was applied to image data obtained 2 weeks later, on 1 June 1988. This removed the stripes from the image. The technique is expected to be even more effective with data from GOES I-M because of improvements in instrumentation.","container-title":"Remote Sensing of Environment","DOI":"10.1016/0034-4257(89)90026-6","ISSN":"0034-4257","issue":"2","journalAbbreviation":"Remote Sensing of Environment","language":"en","page":"185-195","source":"ScienceDirect","title":"Destriping GOES images by matching empirical distribution functions","volume":"29","author":[{"family":"Weinreb","given":"M. P."},{"family":"Xie","given":"R."},{"family":"Lienesch","given":"J. H."},{"literal":"D.S. Crosby"}],"issued":{"date-parts":[["1989",8,1]]}}}],"schema":"https://github.com/citation-style-language/schema/raw/master/csl-citation.json"} </w:instrText>
      </w:r>
      <w:r w:rsidRPr="008F4479">
        <w:rPr>
          <w:rFonts w:ascii="Times New Roman" w:hAnsi="Times New Roman" w:cs="Times New Roman"/>
          <w:sz w:val="24"/>
          <w:szCs w:val="24"/>
        </w:rPr>
        <w:fldChar w:fldCharType="separate"/>
      </w:r>
      <w:r w:rsidRPr="008C1AD9">
        <w:rPr>
          <w:rFonts w:ascii="Times New Roman" w:hAnsi="Times New Roman" w:cs="Times New Roman"/>
          <w:sz w:val="24"/>
        </w:rPr>
        <w:t>(Bouali &amp; Ladjal, 2011; Weinreb et al., 1989)</w:t>
      </w:r>
      <w:r w:rsidRPr="008F4479">
        <w:rPr>
          <w:rFonts w:ascii="Times New Roman" w:hAnsi="Times New Roman" w:cs="Times New Roman"/>
          <w:sz w:val="24"/>
          <w:szCs w:val="24"/>
        </w:rPr>
        <w:fldChar w:fldCharType="end"/>
      </w:r>
      <w:r w:rsidRPr="008F4479">
        <w:rPr>
          <w:rFonts w:ascii="Times New Roman" w:hAnsi="Times New Roman" w:cs="Times New Roman"/>
          <w:sz w:val="24"/>
          <w:szCs w:val="24"/>
        </w:rPr>
        <w:t xml:space="preserve">. </w:t>
      </w:r>
      <w:r w:rsidR="007E0FB7">
        <w:rPr>
          <w:rFonts w:ascii="Times New Roman" w:hAnsi="Times New Roman" w:cs="Times New Roman"/>
          <w:sz w:val="24"/>
          <w:szCs w:val="24"/>
        </w:rPr>
        <w:t>In the current study, such bad radiance</w:t>
      </w:r>
      <w:r w:rsidR="00181F97">
        <w:rPr>
          <w:rFonts w:ascii="Times New Roman" w:hAnsi="Times New Roman" w:cs="Times New Roman"/>
          <w:sz w:val="24"/>
          <w:szCs w:val="24"/>
        </w:rPr>
        <w:t xml:space="preserve"> pixels</w:t>
      </w:r>
      <w:r w:rsidR="007E0FB7">
        <w:rPr>
          <w:rFonts w:ascii="Times New Roman" w:hAnsi="Times New Roman" w:cs="Times New Roman"/>
          <w:sz w:val="24"/>
          <w:szCs w:val="24"/>
        </w:rPr>
        <w:t xml:space="preserve"> are removed from </w:t>
      </w:r>
      <w:r w:rsidR="00E62893">
        <w:rPr>
          <w:rFonts w:ascii="Times New Roman" w:hAnsi="Times New Roman" w:cs="Times New Roman"/>
          <w:sz w:val="24"/>
          <w:szCs w:val="24"/>
        </w:rPr>
        <w:t>all analyses</w:t>
      </w:r>
      <w:r w:rsidR="007E0FB7">
        <w:rPr>
          <w:rFonts w:ascii="Times New Roman" w:hAnsi="Times New Roman" w:cs="Times New Roman"/>
          <w:sz w:val="24"/>
          <w:szCs w:val="24"/>
        </w:rPr>
        <w:t>.</w:t>
      </w:r>
    </w:p>
    <w:p w14:paraId="64559853" w14:textId="2ED5C90F" w:rsidR="0007451C" w:rsidRPr="008C1AD9" w:rsidRDefault="0007451C" w:rsidP="0007451C">
      <w:pPr>
        <w:jc w:val="both"/>
        <w:rPr>
          <w:rFonts w:ascii="Times New Roman" w:eastAsia="Times New Roman" w:hAnsi="Times New Roman" w:cs="Times New Roman"/>
          <w:sz w:val="24"/>
          <w:szCs w:val="24"/>
        </w:rPr>
      </w:pPr>
      <w:r w:rsidRPr="008F4479">
        <w:rPr>
          <w:rFonts w:ascii="Times New Roman" w:hAnsi="Times New Roman" w:cs="Times New Roman"/>
          <w:sz w:val="24"/>
          <w:szCs w:val="24"/>
        </w:rPr>
        <w:t xml:space="preserve">All </w:t>
      </w:r>
      <w:r w:rsidR="00480AA2">
        <w:rPr>
          <w:rFonts w:ascii="Times New Roman" w:hAnsi="Times New Roman" w:cs="Times New Roman"/>
          <w:sz w:val="24"/>
          <w:szCs w:val="24"/>
        </w:rPr>
        <w:t xml:space="preserve">2485 valid </w:t>
      </w:r>
      <w:r w:rsidRPr="008F4479">
        <w:rPr>
          <w:rFonts w:ascii="Times New Roman" w:hAnsi="Times New Roman" w:cs="Times New Roman"/>
          <w:sz w:val="24"/>
          <w:szCs w:val="24"/>
        </w:rPr>
        <w:t>CTP retrievals are also converted to CTHs, using ERA5 geopotential heights. All such retrievals are also used to estimate effective cloud amounts (using Eq</w:t>
      </w:r>
      <w:r>
        <w:rPr>
          <w:rFonts w:ascii="Times New Roman" w:hAnsi="Times New Roman" w:cs="Times New Roman"/>
          <w:sz w:val="24"/>
          <w:szCs w:val="24"/>
        </w:rPr>
        <w:t>.</w:t>
      </w:r>
      <w:r w:rsidRPr="008F4479">
        <w:rPr>
          <w:rFonts w:ascii="Times New Roman" w:hAnsi="Times New Roman" w:cs="Times New Roman"/>
          <w:sz w:val="24"/>
          <w:szCs w:val="24"/>
        </w:rPr>
        <w:t xml:space="preserve"> 9).</w:t>
      </w:r>
      <w:r w:rsidRPr="00A36AF1">
        <w:t xml:space="preserve"> </w:t>
      </w:r>
      <w:r w:rsidRPr="008C1AD9">
        <w:rPr>
          <w:rFonts w:ascii="Times New Roman" w:hAnsi="Times New Roman" w:cs="Times New Roman"/>
          <w:sz w:val="24"/>
          <w:szCs w:val="24"/>
        </w:rPr>
        <w:t xml:space="preserve">MOD06 cloud amounts are also noted for comparison. Following Eq. 10, effective cloud amounts are converted to visible OD </w:t>
      </w:r>
      <w:r w:rsidRPr="008C1AD9">
        <w:rPr>
          <w:rFonts w:ascii="Times New Roman" w:eastAsia="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VIS</m:t>
            </m:r>
          </m:sub>
        </m:sSub>
      </m:oMath>
      <w:r w:rsidRPr="008C1AD9">
        <w:rPr>
          <w:rFonts w:ascii="Times New Roman" w:eastAsia="Times New Roman" w:hAnsi="Times New Roman" w:cs="Times New Roman"/>
          <w:sz w:val="24"/>
          <w:szCs w:val="24"/>
        </w:rPr>
        <w:t>)</w:t>
      </w:r>
      <w:r w:rsidRPr="008C1AD9">
        <w:rPr>
          <w:rFonts w:ascii="Times New Roman" w:hAnsi="Times New Roman" w:cs="Times New Roman"/>
          <w:sz w:val="24"/>
          <w:szCs w:val="24"/>
        </w:rPr>
        <w:t xml:space="preserve">, assuming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r>
          <w:rPr>
            <w:rFonts w:ascii="Cambria Math" w:hAnsi="Cambria Math" w:cs="Times New Roman"/>
            <w:sz w:val="24"/>
            <w:szCs w:val="24"/>
          </w:rPr>
          <m:t>=1.</m:t>
        </m:r>
      </m:oMath>
      <w:r w:rsidRPr="008C1AD9">
        <w:rPr>
          <w:rFonts w:ascii="Times New Roman" w:hAnsi="Times New Roman" w:cs="Times New Roman"/>
          <w:sz w:val="24"/>
          <w:szCs w:val="24"/>
        </w:rPr>
        <w:t xml:space="preserve"> </w:t>
      </w:r>
      <w:r w:rsidRPr="008C1AD9">
        <w:rPr>
          <w:rFonts w:ascii="Times New Roman" w:eastAsia="Times New Roman" w:hAnsi="Times New Roman" w:cs="Times New Roman"/>
          <w:sz w:val="24"/>
          <w:szCs w:val="24"/>
        </w:rPr>
        <w:t xml:space="preserve">To be noted, the new estimates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c</m:t>
            </m:r>
          </m:sub>
        </m:sSub>
      </m:oMath>
      <w:r w:rsidRPr="008C1AD9">
        <w:rPr>
          <w:rFonts w:ascii="Times New Roman" w:eastAsia="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VIS</m:t>
            </m:r>
          </m:sub>
        </m:sSub>
      </m:oMath>
      <w:r w:rsidRPr="008C1AD9">
        <w:rPr>
          <w:rFonts w:ascii="Times New Roman" w:eastAsia="Times New Roman" w:hAnsi="Times New Roman" w:cs="Times New Roman"/>
          <w:sz w:val="24"/>
          <w:szCs w:val="24"/>
        </w:rPr>
        <w:t xml:space="preserve"> are estimates of the high cloud optical properties, in contrast to the corresponding MOD06 retrievals, which represents vertically integrated optical properties for all clouds in the atmospheric column. </w:t>
      </w:r>
    </w:p>
    <w:p w14:paraId="15E6E6BC" w14:textId="77777777" w:rsidR="00DF608A" w:rsidRPr="00AB0B59" w:rsidRDefault="00DF608A" w:rsidP="00DF608A">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This aforementioned modification to the CO</w:t>
      </w:r>
      <w:r w:rsidRPr="00AB0B59">
        <w:rPr>
          <w:rFonts w:ascii="Times New Roman" w:eastAsia="Calibri" w:hAnsi="Times New Roman" w:cs="Times New Roman"/>
          <w:color w:val="000000" w:themeColor="text1"/>
          <w:sz w:val="24"/>
          <w:szCs w:val="24"/>
          <w:vertAlign w:val="subscript"/>
        </w:rPr>
        <w:t>2</w:t>
      </w:r>
      <w:r w:rsidRPr="00AB0B59">
        <w:rPr>
          <w:rFonts w:ascii="Times New Roman" w:eastAsia="Calibri" w:hAnsi="Times New Roman" w:cs="Times New Roman"/>
          <w:color w:val="000000" w:themeColor="text1"/>
          <w:sz w:val="24"/>
          <w:szCs w:val="24"/>
        </w:rPr>
        <w:t xml:space="preserve">-slicing </w:t>
      </w:r>
      <w:r w:rsidRPr="001A5E29">
        <w:rPr>
          <w:rFonts w:ascii="Times New Roman" w:eastAsia="Calibri" w:hAnsi="Times New Roman" w:cs="Times New Roman"/>
          <w:color w:val="000000" w:themeColor="text1"/>
          <w:sz w:val="24"/>
          <w:szCs w:val="24"/>
        </w:rPr>
        <w:t>is rooted in physical theory and makes use of Terra’s unique design, and hence, allows us to improve MODIS upper-layer CTP/CTH and emissivity</w:t>
      </w:r>
      <w:r w:rsidRPr="00AB0B59">
        <w:rPr>
          <w:rFonts w:ascii="Times New Roman" w:eastAsia="Calibri" w:hAnsi="Times New Roman" w:cs="Times New Roman"/>
          <w:color w:val="000000" w:themeColor="text1"/>
          <w:sz w:val="24"/>
          <w:szCs w:val="24"/>
        </w:rPr>
        <w:t>, provided the layer is optically thin for MISR to retrieve CTH of the lower cloud [also the regime where MODIS CO</w:t>
      </w:r>
      <w:r w:rsidRPr="00AB0B59">
        <w:rPr>
          <w:rFonts w:ascii="Times New Roman" w:eastAsia="Calibri" w:hAnsi="Times New Roman" w:cs="Times New Roman"/>
          <w:color w:val="000000" w:themeColor="text1"/>
          <w:sz w:val="24"/>
          <w:szCs w:val="24"/>
          <w:vertAlign w:val="subscript"/>
        </w:rPr>
        <w:t>2</w:t>
      </w:r>
      <w:r w:rsidRPr="00AB0B59">
        <w:rPr>
          <w:rFonts w:ascii="Times New Roman" w:eastAsia="Calibri" w:hAnsi="Times New Roman" w:cs="Times New Roman"/>
          <w:color w:val="000000" w:themeColor="text1"/>
          <w:sz w:val="24"/>
          <w:szCs w:val="24"/>
        </w:rPr>
        <w:t xml:space="preserve">-slicing CTH errors are maximum (Mitra et al., 2021)]. </w:t>
      </w:r>
    </w:p>
    <w:p w14:paraId="23E1EA3D" w14:textId="79FCE6F3" w:rsidR="00AF0CD5" w:rsidRPr="0007451C" w:rsidRDefault="0007451C" w:rsidP="0007451C">
      <w:pPr>
        <w:spacing w:line="240" w:lineRule="auto"/>
        <w:jc w:val="both"/>
        <w:rPr>
          <w:rFonts w:ascii="Times New Roman" w:eastAsia="Calibri" w:hAnsi="Times New Roman" w:cs="Times New Roman"/>
          <w:sz w:val="24"/>
          <w:szCs w:val="24"/>
        </w:rPr>
      </w:pPr>
      <w:r w:rsidRPr="00A36AF1">
        <w:rPr>
          <w:rFonts w:ascii="Times New Roman" w:eastAsia="Calibri" w:hAnsi="Times New Roman" w:cs="Times New Roman"/>
          <w:sz w:val="24"/>
          <w:szCs w:val="24"/>
        </w:rPr>
        <w:t>To distinguish the new high cloud properties from the o</w:t>
      </w:r>
      <w:r>
        <w:rPr>
          <w:rFonts w:ascii="Times New Roman" w:eastAsia="Calibri" w:hAnsi="Times New Roman" w:cs="Times New Roman"/>
          <w:sz w:val="24"/>
          <w:szCs w:val="24"/>
        </w:rPr>
        <w:t>perational</w:t>
      </w:r>
      <w:r w:rsidRPr="00A36AF1">
        <w:rPr>
          <w:rFonts w:ascii="Times New Roman" w:eastAsia="Calibri" w:hAnsi="Times New Roman" w:cs="Times New Roman"/>
          <w:sz w:val="24"/>
          <w:szCs w:val="24"/>
        </w:rPr>
        <w:t xml:space="preserve"> MODIS data variables, we shall refer to the new estimates of cirrus CTP/CTH, emissivity and OD as the </w:t>
      </w:r>
      <w:r w:rsidRPr="00FA78D8">
        <w:rPr>
          <w:rFonts w:ascii="Times New Roman" w:eastAsia="Calibri" w:hAnsi="Times New Roman" w:cs="Times New Roman"/>
          <w:b/>
          <w:bCs/>
          <w:sz w:val="24"/>
          <w:szCs w:val="24"/>
        </w:rPr>
        <w:t>MISR-MODIS Product for Cloud-Top Height (MM_CTH)</w:t>
      </w:r>
      <w:r w:rsidRPr="00A36AF1">
        <w:rPr>
          <w:rFonts w:ascii="Times New Roman" w:eastAsia="Calibri" w:hAnsi="Times New Roman" w:cs="Times New Roman"/>
          <w:sz w:val="24"/>
          <w:szCs w:val="24"/>
        </w:rPr>
        <w:t xml:space="preserve">. </w:t>
      </w:r>
    </w:p>
    <w:p w14:paraId="68474546" w14:textId="58785554" w:rsidR="00C75F23" w:rsidRPr="0097375D" w:rsidRDefault="008F209D" w:rsidP="00C75F23">
      <w:pPr>
        <w:pStyle w:val="ListParagraph"/>
        <w:numPr>
          <w:ilvl w:val="0"/>
          <w:numId w:val="3"/>
        </w:numPr>
        <w:spacing w:line="240" w:lineRule="auto"/>
        <w:jc w:val="both"/>
        <w:rPr>
          <w:rFonts w:ascii="Times New Roman" w:hAnsi="Times New Roman" w:cs="Times New Roman"/>
          <w:b/>
          <w:bCs/>
          <w:i/>
          <w:iCs/>
          <w:sz w:val="24"/>
          <w:szCs w:val="24"/>
        </w:rPr>
      </w:pPr>
      <w:r w:rsidRPr="00414064">
        <w:rPr>
          <w:rFonts w:ascii="Times New Roman" w:hAnsi="Times New Roman" w:cs="Times New Roman"/>
          <w:b/>
          <w:bCs/>
          <w:i/>
          <w:iCs/>
          <w:sz w:val="24"/>
          <w:szCs w:val="24"/>
        </w:rPr>
        <w:lastRenderedPageBreak/>
        <w:t xml:space="preserve">Validation </w:t>
      </w:r>
    </w:p>
    <w:p w14:paraId="4156D7E1" w14:textId="33FDDC50" w:rsidR="00AF0CD5" w:rsidRDefault="00AF0CD5" w:rsidP="00AF0CD5">
      <w:pPr>
        <w:pStyle w:val="ListParagraph"/>
        <w:spacing w:line="240" w:lineRule="auto"/>
        <w:ind w:left="0"/>
        <w:jc w:val="both"/>
        <w:rPr>
          <w:rFonts w:ascii="Times New Roman" w:hAnsi="Times New Roman" w:cs="Times New Roman"/>
          <w:sz w:val="24"/>
          <w:szCs w:val="24"/>
        </w:rPr>
      </w:pPr>
      <w:r w:rsidRPr="008E7E1A">
        <w:rPr>
          <w:rFonts w:ascii="Times New Roman" w:hAnsi="Times New Roman" w:cs="Times New Roman"/>
          <w:sz w:val="24"/>
          <w:szCs w:val="24"/>
        </w:rPr>
        <w:t>In this section,</w:t>
      </w:r>
      <w:r w:rsidR="008E7E1A">
        <w:rPr>
          <w:rFonts w:ascii="Times New Roman" w:hAnsi="Times New Roman" w:cs="Times New Roman"/>
          <w:sz w:val="24"/>
          <w:szCs w:val="24"/>
        </w:rPr>
        <w:t xml:space="preserve"> </w:t>
      </w:r>
      <w:r w:rsidRPr="008E7E1A">
        <w:rPr>
          <w:rFonts w:ascii="Times New Roman" w:hAnsi="Times New Roman" w:cs="Times New Roman"/>
          <w:sz w:val="24"/>
          <w:szCs w:val="24"/>
        </w:rPr>
        <w:t xml:space="preserve">MM_CTH </w:t>
      </w:r>
      <w:r w:rsidR="008E7E1A">
        <w:rPr>
          <w:rFonts w:ascii="Times New Roman" w:hAnsi="Times New Roman" w:cs="Times New Roman"/>
          <w:sz w:val="24"/>
          <w:szCs w:val="24"/>
        </w:rPr>
        <w:t xml:space="preserve">and MOD06 </w:t>
      </w:r>
      <w:r w:rsidRPr="008E7E1A">
        <w:rPr>
          <w:rFonts w:ascii="Times New Roman" w:hAnsi="Times New Roman" w:cs="Times New Roman"/>
          <w:sz w:val="24"/>
          <w:szCs w:val="24"/>
        </w:rPr>
        <w:t>estimates of high cloud macrophysics and optical properties will be validated against</w:t>
      </w:r>
      <w:r w:rsidR="008E7E1A">
        <w:rPr>
          <w:rFonts w:ascii="Times New Roman" w:hAnsi="Times New Roman" w:cs="Times New Roman"/>
          <w:sz w:val="24"/>
          <w:szCs w:val="24"/>
        </w:rPr>
        <w:t xml:space="preserve"> CATS estimates of those quantities and the errors in our 2-layered CO</w:t>
      </w:r>
      <w:r w:rsidR="008E7E1A" w:rsidRPr="008E7E1A">
        <w:rPr>
          <w:rFonts w:ascii="Times New Roman" w:hAnsi="Times New Roman" w:cs="Times New Roman"/>
          <w:sz w:val="24"/>
          <w:szCs w:val="24"/>
          <w:vertAlign w:val="subscript"/>
        </w:rPr>
        <w:t>2</w:t>
      </w:r>
      <w:r w:rsidR="008E7E1A">
        <w:rPr>
          <w:rFonts w:ascii="Times New Roman" w:hAnsi="Times New Roman" w:cs="Times New Roman"/>
          <w:sz w:val="24"/>
          <w:szCs w:val="24"/>
        </w:rPr>
        <w:t>-slicing will analyzed with the goal of closing the error budget.</w:t>
      </w:r>
    </w:p>
    <w:p w14:paraId="14AC2354" w14:textId="77777777" w:rsidR="008E7E1A" w:rsidRPr="008E7E1A" w:rsidRDefault="008E7E1A" w:rsidP="00AF0CD5">
      <w:pPr>
        <w:pStyle w:val="ListParagraph"/>
        <w:spacing w:line="240" w:lineRule="auto"/>
        <w:ind w:left="0"/>
        <w:jc w:val="both"/>
        <w:rPr>
          <w:rFonts w:ascii="Times New Roman" w:hAnsi="Times New Roman" w:cs="Times New Roman"/>
          <w:sz w:val="24"/>
          <w:szCs w:val="24"/>
        </w:rPr>
      </w:pPr>
    </w:p>
    <w:p w14:paraId="10FD47BD" w14:textId="29C37EDF" w:rsidR="00AB0B59" w:rsidRPr="00414064" w:rsidRDefault="008F209D" w:rsidP="00C75F23">
      <w:pPr>
        <w:pStyle w:val="ListParagraph"/>
        <w:spacing w:line="240" w:lineRule="auto"/>
        <w:ind w:left="0"/>
        <w:jc w:val="both"/>
        <w:rPr>
          <w:rFonts w:ascii="Times New Roman" w:hAnsi="Times New Roman" w:cs="Times New Roman"/>
          <w:b/>
          <w:bCs/>
          <w:i/>
          <w:iCs/>
          <w:sz w:val="24"/>
          <w:szCs w:val="24"/>
        </w:rPr>
      </w:pPr>
      <w:r w:rsidRPr="00414064">
        <w:rPr>
          <w:rFonts w:ascii="Times New Roman" w:hAnsi="Times New Roman" w:cs="Times New Roman"/>
          <w:b/>
          <w:bCs/>
          <w:i/>
          <w:iCs/>
          <w:sz w:val="24"/>
          <w:szCs w:val="24"/>
        </w:rPr>
        <w:t>4.1</w:t>
      </w:r>
      <w:r w:rsidR="00535E16" w:rsidRPr="00414064">
        <w:rPr>
          <w:rFonts w:ascii="Times New Roman" w:hAnsi="Times New Roman" w:cs="Times New Roman"/>
          <w:b/>
          <w:bCs/>
          <w:i/>
          <w:iCs/>
          <w:sz w:val="24"/>
          <w:szCs w:val="24"/>
        </w:rPr>
        <w:t>. Comparison with the CATS lidar</w:t>
      </w:r>
    </w:p>
    <w:p w14:paraId="152D0A87" w14:textId="40C5F843" w:rsidR="00C75F23" w:rsidRPr="00984E89" w:rsidRDefault="00C75F23" w:rsidP="00C75F23">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To validate our new algorithm, w</w:t>
      </w:r>
      <w:r w:rsidRPr="00DE7FE7">
        <w:rPr>
          <w:rFonts w:ascii="Times New Roman" w:hAnsi="Times New Roman" w:cs="Times New Roman"/>
          <w:sz w:val="24"/>
          <w:szCs w:val="24"/>
        </w:rPr>
        <w:t>e compare the results of high cloud CTP</w:t>
      </w:r>
      <w:r>
        <w:rPr>
          <w:rFonts w:ascii="Times New Roman" w:hAnsi="Times New Roman" w:cs="Times New Roman"/>
          <w:sz w:val="24"/>
          <w:szCs w:val="24"/>
        </w:rPr>
        <w:t>/</w:t>
      </w:r>
      <w:r w:rsidRPr="00DE7FE7">
        <w:rPr>
          <w:rFonts w:ascii="Times New Roman" w:hAnsi="Times New Roman" w:cs="Times New Roman"/>
          <w:sz w:val="24"/>
          <w:szCs w:val="24"/>
        </w:rPr>
        <w:t xml:space="preserve">CTH, high cloud effective emissivity </w:t>
      </w:r>
      <w:r w:rsidR="00DE4DE3" w:rsidRPr="00DE7FE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oMath>
      <w:r w:rsidR="00DE4DE3" w:rsidRPr="00DE7FE7">
        <w:rPr>
          <w:rFonts w:ascii="Times New Roman" w:eastAsia="Times New Roman" w:hAnsi="Times New Roman" w:cs="Times New Roman"/>
          <w:sz w:val="24"/>
          <w:szCs w:val="24"/>
        </w:rPr>
        <w:t>)</w:t>
      </w:r>
      <w:r w:rsidR="00DE4DE3">
        <w:rPr>
          <w:rFonts w:ascii="Times New Roman" w:eastAsia="Times New Roman" w:hAnsi="Times New Roman" w:cs="Times New Roman"/>
          <w:sz w:val="24"/>
          <w:szCs w:val="24"/>
        </w:rPr>
        <w:t xml:space="preserve"> </w:t>
      </w:r>
      <w:r w:rsidRPr="00DE7FE7">
        <w:rPr>
          <w:rFonts w:ascii="Times New Roman" w:hAnsi="Times New Roman" w:cs="Times New Roman"/>
          <w:sz w:val="24"/>
          <w:szCs w:val="24"/>
        </w:rPr>
        <w:t>and visible optical depths</w:t>
      </w:r>
      <w:r w:rsidR="00DE4DE3">
        <w:rPr>
          <w:rFonts w:ascii="Times New Roman" w:hAnsi="Times New Roman" w:cs="Times New Roman"/>
          <w:sz w:val="24"/>
          <w:szCs w:val="24"/>
        </w:rPr>
        <w:t xml:space="preserve"> </w:t>
      </w:r>
      <w:r w:rsidR="00DE4DE3" w:rsidRPr="00DE7FE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VIS</m:t>
            </m:r>
          </m:sub>
        </m:sSub>
      </m:oMath>
      <w:r w:rsidR="00DE4DE3" w:rsidRPr="00DE7FE7">
        <w:rPr>
          <w:rFonts w:ascii="Times New Roman" w:eastAsia="Times New Roman" w:hAnsi="Times New Roman" w:cs="Times New Roman"/>
          <w:sz w:val="24"/>
          <w:szCs w:val="24"/>
        </w:rPr>
        <w:t>)</w:t>
      </w:r>
      <w:r w:rsidRPr="00DE7FE7">
        <w:rPr>
          <w:rFonts w:ascii="Times New Roman" w:hAnsi="Times New Roman" w:cs="Times New Roman"/>
          <w:sz w:val="24"/>
          <w:szCs w:val="24"/>
        </w:rPr>
        <w:t xml:space="preserve"> from MM_CT</w:t>
      </w:r>
      <w:r>
        <w:rPr>
          <w:rFonts w:ascii="Times New Roman" w:hAnsi="Times New Roman" w:cs="Times New Roman"/>
          <w:sz w:val="24"/>
          <w:szCs w:val="24"/>
        </w:rPr>
        <w:t>H</w:t>
      </w:r>
      <w:r w:rsidRPr="00DE7FE7">
        <w:rPr>
          <w:rFonts w:ascii="Times New Roman" w:hAnsi="Times New Roman" w:cs="Times New Roman"/>
          <w:sz w:val="24"/>
          <w:szCs w:val="24"/>
        </w:rPr>
        <w:t xml:space="preserve"> against concurrent MOD06 and CATS observations. We </w:t>
      </w:r>
      <w:r w:rsidR="00DE4DE3">
        <w:rPr>
          <w:rFonts w:ascii="Times New Roman" w:hAnsi="Times New Roman" w:cs="Times New Roman"/>
          <w:sz w:val="24"/>
          <w:szCs w:val="24"/>
        </w:rPr>
        <w:t>divide</w:t>
      </w:r>
      <w:r w:rsidRPr="00DE7FE7">
        <w:rPr>
          <w:rFonts w:ascii="Times New Roman" w:hAnsi="Times New Roman" w:cs="Times New Roman"/>
          <w:sz w:val="24"/>
          <w:szCs w:val="24"/>
        </w:rPr>
        <w:t xml:space="preserve"> the validation of MM_CTH along two lines</w:t>
      </w:r>
      <w:r w:rsidR="007E0FB7">
        <w:rPr>
          <w:rFonts w:ascii="Times New Roman" w:hAnsi="Times New Roman" w:cs="Times New Roman"/>
          <w:sz w:val="24"/>
          <w:szCs w:val="24"/>
        </w:rPr>
        <w:t xml:space="preserve"> </w:t>
      </w:r>
      <w:r w:rsidRPr="00DE7FE7">
        <w:rPr>
          <w:rFonts w:ascii="Times New Roman" w:hAnsi="Times New Roman" w:cs="Times New Roman"/>
          <w:sz w:val="24"/>
          <w:szCs w:val="24"/>
        </w:rPr>
        <w:t>–</w:t>
      </w:r>
      <w:r w:rsidR="007E0FB7">
        <w:rPr>
          <w:rFonts w:ascii="Times New Roman" w:hAnsi="Times New Roman" w:cs="Times New Roman"/>
          <w:sz w:val="24"/>
          <w:szCs w:val="24"/>
        </w:rPr>
        <w:t xml:space="preserve"> </w:t>
      </w:r>
      <w:r w:rsidRPr="00DE7FE7">
        <w:rPr>
          <w:rFonts w:ascii="Times New Roman" w:hAnsi="Times New Roman" w:cs="Times New Roman"/>
          <w:sz w:val="24"/>
          <w:szCs w:val="24"/>
        </w:rPr>
        <w:t>validation of high cloud macrophysics (CTP, CTH) and high cloud optical properties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oMath>
      <w:r w:rsidR="007E0FB7">
        <w:rPr>
          <w:rFonts w:ascii="Times New Roman" w:eastAsia="Times New Roman" w:hAnsi="Times New Roman" w:cs="Times New Roman"/>
          <w:sz w:val="24"/>
          <w:szCs w:val="24"/>
        </w:rPr>
        <w:t>,</w:t>
      </w:r>
      <w:r w:rsidRPr="00DE7FE7">
        <w:rPr>
          <w:rFonts w:ascii="Times New Roman" w:eastAsia="Times New Roman" w:hAnsi="Times New Roman" w:cs="Times New Roman"/>
          <w:sz w:val="24"/>
          <w:szCs w:val="24"/>
        </w:rPr>
        <w:t xml:space="preserve"> </w:t>
      </w:r>
      <m:oMath>
        <m:r>
          <w:rPr>
            <w:rFonts w:ascii="Cambria Math" w:hAnsi="Cambria Math" w:cs="Times New Roman"/>
            <w:sz w:val="24"/>
            <w:szCs w:val="24"/>
          </w:rPr>
          <m:t>τ</m:t>
        </m:r>
      </m:oMath>
      <w:r w:rsidRPr="00DE7FE7">
        <w:rPr>
          <w:rFonts w:ascii="Times New Roman" w:eastAsia="Times New Roman" w:hAnsi="Times New Roman" w:cs="Times New Roman"/>
          <w:sz w:val="24"/>
          <w:szCs w:val="24"/>
        </w:rPr>
        <w:t xml:space="preserve">). </w:t>
      </w:r>
    </w:p>
    <w:p w14:paraId="2AAEA65B" w14:textId="2C54D363" w:rsidR="00056DCB" w:rsidRPr="00BA7D85" w:rsidRDefault="00AB0B59" w:rsidP="00BA7D85">
      <w:pPr>
        <w:pStyle w:val="ListParagraph"/>
        <w:spacing w:line="240" w:lineRule="auto"/>
        <w:ind w:left="0"/>
        <w:jc w:val="both"/>
        <w:rPr>
          <w:rFonts w:ascii="Times New Roman" w:hAnsi="Times New Roman" w:cs="Times New Roman"/>
          <w:b/>
          <w:bCs/>
          <w:i/>
          <w:iCs/>
          <w:sz w:val="24"/>
          <w:szCs w:val="24"/>
        </w:rPr>
      </w:pPr>
      <w:r w:rsidRPr="00414064">
        <w:rPr>
          <w:rFonts w:ascii="Times New Roman" w:hAnsi="Times New Roman" w:cs="Times New Roman"/>
          <w:b/>
          <w:bCs/>
          <w:i/>
          <w:iCs/>
          <w:sz w:val="24"/>
          <w:szCs w:val="24"/>
        </w:rPr>
        <w:t xml:space="preserve">4.1.1. Validation of High-Cloud Macrophysical Properties </w:t>
      </w:r>
    </w:p>
    <w:p w14:paraId="44076137" w14:textId="24ECBE39" w:rsidR="006875BA" w:rsidRDefault="005375D2" w:rsidP="00BA7D85">
      <w:pPr>
        <w:jc w:val="both"/>
        <w:rPr>
          <w:rFonts w:ascii="Times New Roman" w:eastAsia="Calibri" w:hAnsi="Times New Roman" w:cs="Times New Roman"/>
          <w:sz w:val="24"/>
          <w:szCs w:val="24"/>
        </w:rPr>
      </w:pPr>
      <w:r>
        <w:rPr>
          <w:noProof/>
        </w:rPr>
        <w:drawing>
          <wp:anchor distT="0" distB="0" distL="114300" distR="114300" simplePos="0" relativeHeight="251653120" behindDoc="1" locked="0" layoutInCell="1" allowOverlap="1" wp14:anchorId="3F18FAAA" wp14:editId="6B3629DC">
            <wp:simplePos x="0" y="0"/>
            <wp:positionH relativeFrom="column">
              <wp:posOffset>192405</wp:posOffset>
            </wp:positionH>
            <wp:positionV relativeFrom="paragraph">
              <wp:posOffset>1374173</wp:posOffset>
            </wp:positionV>
            <wp:extent cx="5640070" cy="3724910"/>
            <wp:effectExtent l="0" t="0" r="0" b="8890"/>
            <wp:wrapTight wrapText="bothSides">
              <wp:wrapPolygon edited="0">
                <wp:start x="0" y="0"/>
                <wp:lineTo x="0" y="21541"/>
                <wp:lineTo x="21522" y="21541"/>
                <wp:lineTo x="21522"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0070" cy="3724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5C10C98B" wp14:editId="6CDC1778">
                <wp:simplePos x="0" y="0"/>
                <wp:positionH relativeFrom="column">
                  <wp:posOffset>135255</wp:posOffset>
                </wp:positionH>
                <wp:positionV relativeFrom="paragraph">
                  <wp:posOffset>5162918</wp:posOffset>
                </wp:positionV>
                <wp:extent cx="5943600" cy="769620"/>
                <wp:effectExtent l="0" t="0" r="0" b="3810"/>
                <wp:wrapTight wrapText="bothSides">
                  <wp:wrapPolygon edited="0">
                    <wp:start x="-35" y="0"/>
                    <wp:lineTo x="-35" y="20887"/>
                    <wp:lineTo x="21600" y="20887"/>
                    <wp:lineTo x="21600" y="0"/>
                    <wp:lineTo x="-35" y="0"/>
                  </wp:wrapPolygon>
                </wp:wrapTight>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69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0DFE1" w14:textId="4ACE109A" w:rsidR="00D850FE" w:rsidRPr="00BA7D85" w:rsidRDefault="00D850FE" w:rsidP="00BA7D85">
                            <w:pPr>
                              <w:pStyle w:val="Caption"/>
                              <w:jc w:val="both"/>
                              <w:rPr>
                                <w:rFonts w:ascii="Times New Roman" w:eastAsiaTheme="minorHAnsi" w:hAnsi="Times New Roman" w:cs="Times New Roman"/>
                                <w:noProof/>
                                <w:color w:val="4472C4" w:themeColor="accent1"/>
                                <w:sz w:val="22"/>
                              </w:rPr>
                            </w:pPr>
                            <w:r w:rsidRPr="00BA7D85">
                              <w:rPr>
                                <w:rFonts w:ascii="Times New Roman" w:hAnsi="Times New Roman" w:cs="Times New Roman"/>
                                <w:color w:val="4472C4" w:themeColor="accent1"/>
                                <w:sz w:val="22"/>
                              </w:rPr>
                              <w:t xml:space="preserve">Figure </w:t>
                            </w:r>
                            <w:r w:rsidRPr="00BA7D85">
                              <w:rPr>
                                <w:rFonts w:ascii="Times New Roman" w:hAnsi="Times New Roman" w:cs="Times New Roman"/>
                                <w:color w:val="4472C4" w:themeColor="accent1"/>
                                <w:sz w:val="22"/>
                              </w:rPr>
                              <w:fldChar w:fldCharType="begin"/>
                            </w:r>
                            <w:r w:rsidRPr="00BA7D85">
                              <w:rPr>
                                <w:rFonts w:ascii="Times New Roman" w:hAnsi="Times New Roman" w:cs="Times New Roman"/>
                                <w:color w:val="4472C4" w:themeColor="accent1"/>
                                <w:sz w:val="22"/>
                              </w:rPr>
                              <w:instrText xml:space="preserve"> SEQ Figure \* ARABIC </w:instrText>
                            </w:r>
                            <w:r w:rsidRPr="00BA7D85">
                              <w:rPr>
                                <w:rFonts w:ascii="Times New Roman" w:hAnsi="Times New Roman" w:cs="Times New Roman"/>
                                <w:color w:val="4472C4" w:themeColor="accent1"/>
                                <w:sz w:val="22"/>
                              </w:rPr>
                              <w:fldChar w:fldCharType="separate"/>
                            </w:r>
                            <w:r>
                              <w:rPr>
                                <w:rFonts w:ascii="Times New Roman" w:hAnsi="Times New Roman" w:cs="Times New Roman"/>
                                <w:noProof/>
                                <w:color w:val="4472C4" w:themeColor="accent1"/>
                                <w:sz w:val="22"/>
                              </w:rPr>
                              <w:t>2</w:t>
                            </w:r>
                            <w:r w:rsidRPr="00BA7D85">
                              <w:rPr>
                                <w:rFonts w:ascii="Times New Roman" w:hAnsi="Times New Roman" w:cs="Times New Roman"/>
                                <w:color w:val="4472C4" w:themeColor="accent1"/>
                                <w:sz w:val="22"/>
                              </w:rPr>
                              <w:fldChar w:fldCharType="end"/>
                            </w:r>
                            <w:r w:rsidRPr="00BA7D85">
                              <w:rPr>
                                <w:rFonts w:ascii="Times New Roman" w:hAnsi="Times New Roman" w:cs="Times New Roman"/>
                                <w:color w:val="4472C4" w:themeColor="accent1"/>
                                <w:sz w:val="22"/>
                              </w:rPr>
                              <w:t>.</w:t>
                            </w:r>
                            <w:r>
                              <w:rPr>
                                <w:rFonts w:ascii="Times New Roman" w:hAnsi="Times New Roman" w:cs="Times New Roman"/>
                                <w:color w:val="4472C4" w:themeColor="accent1"/>
                                <w:sz w:val="22"/>
                              </w:rPr>
                              <w:t xml:space="preserve"> </w:t>
                            </w:r>
                            <w:r w:rsidRPr="00BA7D85">
                              <w:rPr>
                                <w:rFonts w:ascii="Times New Roman" w:hAnsi="Times New Roman" w:cs="Times New Roman"/>
                                <w:color w:val="4472C4" w:themeColor="accent1"/>
                                <w:sz w:val="22"/>
                              </w:rPr>
                              <w:t>Distribution of errors (left) in CTP (top panels; hPa) and CTH (bottom panels; km) from MOD06 (red) and MM_CTH (green) and the distribution of high cloud macrophysics (right panels) for multi-layered scenes from MOD06 (red), MM_CTH (green) and CATS (blue).</w:t>
                            </w:r>
                            <w:r>
                              <w:rPr>
                                <w:rFonts w:ascii="Times New Roman" w:hAnsi="Times New Roman" w:cs="Times New Roman"/>
                                <w:color w:val="4472C4" w:themeColor="accent1"/>
                                <w:sz w:val="22"/>
                              </w:rPr>
                              <w:t xml:space="preserve"> The dashed lines in each color represents the mean value of the quantities whose distributions are in that same color.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0C98B" id="_x0000_t202" coordsize="21600,21600" o:spt="202" path="m,l,21600r21600,l21600,xe">
                <v:stroke joinstyle="miter"/>
                <v:path gradientshapeok="t" o:connecttype="rect"/>
              </v:shapetype>
              <v:shape id="Text Box 7" o:spid="_x0000_s1026" type="#_x0000_t202" style="position:absolute;left:0;text-align:left;margin-left:10.65pt;margin-top:406.55pt;width:468pt;height:6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" stroked="f">
                <v:textbox style="mso-fit-shape-to-text:t" inset="0,0,0,0">
                  <w:txbxContent>
                    <w:p w14:paraId="2610DFE1" w14:textId="4ACE109A" w:rsidR="00D850FE" w:rsidRPr="00BA7D85" w:rsidRDefault="00D850FE" w:rsidP="00BA7D85">
                      <w:pPr>
                        <w:pStyle w:val="Caption"/>
                        <w:jc w:val="both"/>
                        <w:rPr>
                          <w:rFonts w:ascii="Times New Roman" w:eastAsiaTheme="minorHAnsi" w:hAnsi="Times New Roman" w:cs="Times New Roman"/>
                          <w:noProof/>
                          <w:color w:val="4472C4" w:themeColor="accent1"/>
                          <w:sz w:val="22"/>
                        </w:rPr>
                      </w:pPr>
                      <w:r w:rsidRPr="00BA7D85">
                        <w:rPr>
                          <w:rFonts w:ascii="Times New Roman" w:hAnsi="Times New Roman" w:cs="Times New Roman"/>
                          <w:color w:val="4472C4" w:themeColor="accent1"/>
                          <w:sz w:val="22"/>
                        </w:rPr>
                        <w:t xml:space="preserve">Figure </w:t>
                      </w:r>
                      <w:r w:rsidRPr="00BA7D85">
                        <w:rPr>
                          <w:rFonts w:ascii="Times New Roman" w:hAnsi="Times New Roman" w:cs="Times New Roman"/>
                          <w:color w:val="4472C4" w:themeColor="accent1"/>
                          <w:sz w:val="22"/>
                        </w:rPr>
                        <w:fldChar w:fldCharType="begin"/>
                      </w:r>
                      <w:r w:rsidRPr="00BA7D85">
                        <w:rPr>
                          <w:rFonts w:ascii="Times New Roman" w:hAnsi="Times New Roman" w:cs="Times New Roman"/>
                          <w:color w:val="4472C4" w:themeColor="accent1"/>
                          <w:sz w:val="22"/>
                        </w:rPr>
                        <w:instrText xml:space="preserve"> SEQ Figure \* ARABIC </w:instrText>
                      </w:r>
                      <w:r w:rsidRPr="00BA7D85">
                        <w:rPr>
                          <w:rFonts w:ascii="Times New Roman" w:hAnsi="Times New Roman" w:cs="Times New Roman"/>
                          <w:color w:val="4472C4" w:themeColor="accent1"/>
                          <w:sz w:val="22"/>
                        </w:rPr>
                        <w:fldChar w:fldCharType="separate"/>
                      </w:r>
                      <w:r>
                        <w:rPr>
                          <w:rFonts w:ascii="Times New Roman" w:hAnsi="Times New Roman" w:cs="Times New Roman"/>
                          <w:noProof/>
                          <w:color w:val="4472C4" w:themeColor="accent1"/>
                          <w:sz w:val="22"/>
                        </w:rPr>
                        <w:t>2</w:t>
                      </w:r>
                      <w:r w:rsidRPr="00BA7D85">
                        <w:rPr>
                          <w:rFonts w:ascii="Times New Roman" w:hAnsi="Times New Roman" w:cs="Times New Roman"/>
                          <w:color w:val="4472C4" w:themeColor="accent1"/>
                          <w:sz w:val="22"/>
                        </w:rPr>
                        <w:fldChar w:fldCharType="end"/>
                      </w:r>
                      <w:r w:rsidRPr="00BA7D85">
                        <w:rPr>
                          <w:rFonts w:ascii="Times New Roman" w:hAnsi="Times New Roman" w:cs="Times New Roman"/>
                          <w:color w:val="4472C4" w:themeColor="accent1"/>
                          <w:sz w:val="22"/>
                        </w:rPr>
                        <w:t>.</w:t>
                      </w:r>
                      <w:r>
                        <w:rPr>
                          <w:rFonts w:ascii="Times New Roman" w:hAnsi="Times New Roman" w:cs="Times New Roman"/>
                          <w:color w:val="4472C4" w:themeColor="accent1"/>
                          <w:sz w:val="22"/>
                        </w:rPr>
                        <w:t xml:space="preserve"> </w:t>
                      </w:r>
                      <w:r w:rsidRPr="00BA7D85">
                        <w:rPr>
                          <w:rFonts w:ascii="Times New Roman" w:hAnsi="Times New Roman" w:cs="Times New Roman"/>
                          <w:color w:val="4472C4" w:themeColor="accent1"/>
                          <w:sz w:val="22"/>
                        </w:rPr>
                        <w:t>Distribution of errors (left) in CTP (top panels; hPa) and CTH (bottom panels; km) from MOD06 (red) and MM_CTH (green) and the distribution of high cloud macrophysics (right panels) for multi-layered scenes from MOD06 (red), MM_CTH (green) and CATS (blue).</w:t>
                      </w:r>
                      <w:r>
                        <w:rPr>
                          <w:rFonts w:ascii="Times New Roman" w:hAnsi="Times New Roman" w:cs="Times New Roman"/>
                          <w:color w:val="4472C4" w:themeColor="accent1"/>
                          <w:sz w:val="22"/>
                        </w:rPr>
                        <w:t xml:space="preserve"> The dashed lines in each color represents the mean value of the quantities whose distributions are in that same color.</w:t>
                      </w:r>
                    </w:p>
                  </w:txbxContent>
                </v:textbox>
                <w10:wrap type="tight"/>
              </v:shape>
            </w:pict>
          </mc:Fallback>
        </mc:AlternateContent>
      </w:r>
      <w:r w:rsidR="002D0D76">
        <w:rPr>
          <w:rFonts w:ascii="Times New Roman" w:eastAsia="Calibri" w:hAnsi="Times New Roman" w:cs="Times New Roman"/>
          <w:sz w:val="24"/>
          <w:szCs w:val="24"/>
        </w:rPr>
        <w:t>As in Mitra et al. (2021), w</w:t>
      </w:r>
      <w:r w:rsidR="001F290D" w:rsidRPr="00A815CB">
        <w:rPr>
          <w:rFonts w:ascii="Times New Roman" w:eastAsia="Calibri" w:hAnsi="Times New Roman" w:cs="Times New Roman"/>
          <w:sz w:val="24"/>
          <w:szCs w:val="24"/>
        </w:rPr>
        <w:t>e take CATS CTH/CTP to be an unbiased truth in our analysis</w:t>
      </w:r>
      <w:r w:rsidR="004F5724">
        <w:rPr>
          <w:rFonts w:ascii="Times New Roman" w:eastAsia="Calibri" w:hAnsi="Times New Roman" w:cs="Times New Roman"/>
          <w:sz w:val="24"/>
          <w:szCs w:val="24"/>
        </w:rPr>
        <w:t>.</w:t>
      </w:r>
      <w:r w:rsidR="001F290D" w:rsidRPr="00A815CB">
        <w:rPr>
          <w:rFonts w:ascii="Times New Roman" w:eastAsia="Calibri" w:hAnsi="Times New Roman" w:cs="Times New Roman"/>
          <w:sz w:val="24"/>
          <w:szCs w:val="24"/>
        </w:rPr>
        <w:t xml:space="preserve"> CATS CTH </w:t>
      </w:r>
      <w:r w:rsidR="001F290D">
        <w:rPr>
          <w:rFonts w:ascii="Times New Roman" w:eastAsia="Calibri" w:hAnsi="Times New Roman" w:cs="Times New Roman"/>
          <w:sz w:val="24"/>
          <w:szCs w:val="24"/>
        </w:rPr>
        <w:t xml:space="preserve">is </w:t>
      </w:r>
      <w:r w:rsidR="001E07CA">
        <w:rPr>
          <w:rFonts w:ascii="Times New Roman" w:eastAsia="Calibri" w:hAnsi="Times New Roman" w:cs="Times New Roman"/>
          <w:sz w:val="24"/>
          <w:szCs w:val="24"/>
        </w:rPr>
        <w:t>converted to CATS</w:t>
      </w:r>
      <w:r w:rsidR="001F290D" w:rsidRPr="00A815CB">
        <w:rPr>
          <w:rFonts w:ascii="Times New Roman" w:eastAsia="Calibri" w:hAnsi="Times New Roman" w:cs="Times New Roman"/>
          <w:sz w:val="24"/>
          <w:szCs w:val="24"/>
        </w:rPr>
        <w:t xml:space="preserve"> CTP</w:t>
      </w:r>
      <w:r w:rsidR="001E07CA">
        <w:rPr>
          <w:rFonts w:ascii="Times New Roman" w:eastAsia="Calibri" w:hAnsi="Times New Roman" w:cs="Times New Roman"/>
          <w:sz w:val="24"/>
          <w:szCs w:val="24"/>
        </w:rPr>
        <w:t>, using</w:t>
      </w:r>
      <w:r w:rsidR="001F290D" w:rsidRPr="00A815CB">
        <w:rPr>
          <w:rFonts w:ascii="Times New Roman" w:eastAsia="Calibri" w:hAnsi="Times New Roman" w:cs="Times New Roman"/>
          <w:sz w:val="24"/>
          <w:szCs w:val="24"/>
        </w:rPr>
        <w:t xml:space="preserve"> ERA5 geopotential and standard geoid heights, in the same manner as</w:t>
      </w:r>
      <w:r w:rsidR="00123CE5">
        <w:rPr>
          <w:rFonts w:ascii="Times New Roman" w:eastAsia="Calibri" w:hAnsi="Times New Roman" w:cs="Times New Roman"/>
          <w:sz w:val="24"/>
          <w:szCs w:val="24"/>
        </w:rPr>
        <w:t xml:space="preserve"> the </w:t>
      </w:r>
      <w:r w:rsidR="001F290D" w:rsidRPr="00A815CB">
        <w:rPr>
          <w:rFonts w:ascii="Times New Roman" w:eastAsia="Calibri" w:hAnsi="Times New Roman" w:cs="Times New Roman"/>
          <w:sz w:val="24"/>
          <w:szCs w:val="24"/>
        </w:rPr>
        <w:t xml:space="preserve">MISR </w:t>
      </w:r>
      <w:r w:rsidR="00123CE5">
        <w:rPr>
          <w:rFonts w:ascii="Times New Roman" w:eastAsia="Calibri" w:hAnsi="Times New Roman" w:cs="Times New Roman"/>
          <w:sz w:val="24"/>
          <w:szCs w:val="24"/>
        </w:rPr>
        <w:t xml:space="preserve">CTH to </w:t>
      </w:r>
      <w:r w:rsidR="001F290D" w:rsidRPr="00A815CB">
        <w:rPr>
          <w:rFonts w:ascii="Times New Roman" w:eastAsia="Calibri" w:hAnsi="Times New Roman" w:cs="Times New Roman"/>
          <w:sz w:val="24"/>
          <w:szCs w:val="24"/>
        </w:rPr>
        <w:t>CTP</w:t>
      </w:r>
      <w:r w:rsidR="00123CE5">
        <w:rPr>
          <w:rFonts w:ascii="Times New Roman" w:eastAsia="Calibri" w:hAnsi="Times New Roman" w:cs="Times New Roman"/>
          <w:sz w:val="24"/>
          <w:szCs w:val="24"/>
        </w:rPr>
        <w:t xml:space="preserve"> conversion</w:t>
      </w:r>
      <w:r w:rsidR="001F290D" w:rsidRPr="00A815CB">
        <w:rPr>
          <w:rFonts w:ascii="Times New Roman" w:eastAsia="Calibri" w:hAnsi="Times New Roman" w:cs="Times New Roman"/>
          <w:sz w:val="24"/>
          <w:szCs w:val="24"/>
        </w:rPr>
        <w:t xml:space="preserve">. </w:t>
      </w:r>
      <w:r w:rsidR="00603A5D">
        <w:rPr>
          <w:rFonts w:ascii="Times New Roman" w:eastAsia="Calibri" w:hAnsi="Times New Roman" w:cs="Times New Roman"/>
          <w:sz w:val="24"/>
          <w:szCs w:val="24"/>
        </w:rPr>
        <w:t>Figure 2 shows</w:t>
      </w:r>
      <w:r w:rsidR="00672B0B">
        <w:rPr>
          <w:rFonts w:ascii="Times New Roman" w:eastAsia="Calibri" w:hAnsi="Times New Roman" w:cs="Times New Roman"/>
          <w:sz w:val="24"/>
          <w:szCs w:val="24"/>
        </w:rPr>
        <w:t xml:space="preserve"> </w:t>
      </w:r>
      <w:r w:rsidR="001F290D" w:rsidRPr="00A815CB">
        <w:rPr>
          <w:rFonts w:ascii="Times New Roman" w:eastAsia="Calibri" w:hAnsi="Times New Roman" w:cs="Times New Roman"/>
          <w:sz w:val="24"/>
          <w:szCs w:val="24"/>
        </w:rPr>
        <w:t>the distribution of CTP/CTH differences between CO</w:t>
      </w:r>
      <w:r w:rsidR="001F290D" w:rsidRPr="00A815CB">
        <w:rPr>
          <w:rFonts w:ascii="Times New Roman" w:eastAsia="Calibri" w:hAnsi="Times New Roman" w:cs="Times New Roman"/>
          <w:sz w:val="24"/>
          <w:szCs w:val="24"/>
          <w:vertAlign w:val="subscript"/>
        </w:rPr>
        <w:t>2</w:t>
      </w:r>
      <w:r w:rsidR="001F290D" w:rsidRPr="00A815CB">
        <w:rPr>
          <w:rFonts w:ascii="Times New Roman" w:eastAsia="Calibri" w:hAnsi="Times New Roman" w:cs="Times New Roman"/>
          <w:sz w:val="24"/>
          <w:szCs w:val="24"/>
        </w:rPr>
        <w:t>-slicing techniques (MOD06 and MM_CT</w:t>
      </w:r>
      <w:r w:rsidR="00123CE5">
        <w:rPr>
          <w:rFonts w:ascii="Times New Roman" w:eastAsia="Calibri" w:hAnsi="Times New Roman" w:cs="Times New Roman"/>
          <w:sz w:val="24"/>
          <w:szCs w:val="24"/>
        </w:rPr>
        <w:t>H</w:t>
      </w:r>
      <w:r w:rsidR="001F290D" w:rsidRPr="00A815CB">
        <w:rPr>
          <w:rFonts w:ascii="Times New Roman" w:eastAsia="Calibri" w:hAnsi="Times New Roman" w:cs="Times New Roman"/>
          <w:sz w:val="24"/>
          <w:szCs w:val="24"/>
        </w:rPr>
        <w:t>)</w:t>
      </w:r>
      <w:r w:rsidR="009C237E">
        <w:rPr>
          <w:rFonts w:ascii="Times New Roman" w:eastAsia="Calibri" w:hAnsi="Times New Roman" w:cs="Times New Roman"/>
          <w:sz w:val="24"/>
          <w:szCs w:val="24"/>
        </w:rPr>
        <w:t xml:space="preserve"> and the lidar</w:t>
      </w:r>
      <w:r w:rsidR="000D62F1">
        <w:rPr>
          <w:rFonts w:ascii="Times New Roman" w:eastAsia="Calibri" w:hAnsi="Times New Roman" w:cs="Times New Roman"/>
          <w:sz w:val="24"/>
          <w:szCs w:val="24"/>
        </w:rPr>
        <w:t xml:space="preserve"> on the left panels</w:t>
      </w:r>
      <w:r w:rsidR="00E54E07">
        <w:rPr>
          <w:rFonts w:ascii="Times New Roman" w:eastAsia="Calibri" w:hAnsi="Times New Roman" w:cs="Times New Roman"/>
          <w:sz w:val="24"/>
          <w:szCs w:val="24"/>
        </w:rPr>
        <w:t>, a</w:t>
      </w:r>
      <w:r w:rsidR="000D62F1">
        <w:rPr>
          <w:rFonts w:ascii="Times New Roman" w:eastAsia="Calibri" w:hAnsi="Times New Roman" w:cs="Times New Roman"/>
          <w:sz w:val="24"/>
          <w:szCs w:val="24"/>
        </w:rPr>
        <w:t>nd</w:t>
      </w:r>
      <w:r w:rsidR="001F290D" w:rsidRPr="00A815CB">
        <w:rPr>
          <w:rFonts w:ascii="Times New Roman" w:eastAsia="Calibri" w:hAnsi="Times New Roman" w:cs="Times New Roman"/>
          <w:sz w:val="24"/>
          <w:szCs w:val="24"/>
        </w:rPr>
        <w:t xml:space="preserve"> the distribution</w:t>
      </w:r>
      <w:r w:rsidR="00E54E07">
        <w:rPr>
          <w:rFonts w:ascii="Times New Roman" w:eastAsia="Calibri" w:hAnsi="Times New Roman" w:cs="Times New Roman"/>
          <w:sz w:val="24"/>
          <w:szCs w:val="24"/>
        </w:rPr>
        <w:t xml:space="preserve"> differences</w:t>
      </w:r>
      <w:r w:rsidR="001F290D" w:rsidRPr="00A815CB">
        <w:rPr>
          <w:rFonts w:ascii="Times New Roman" w:eastAsia="Calibri" w:hAnsi="Times New Roman" w:cs="Times New Roman"/>
          <w:sz w:val="24"/>
          <w:szCs w:val="24"/>
        </w:rPr>
        <w:t xml:space="preserve"> of high cloud </w:t>
      </w:r>
      <w:r w:rsidR="00613995">
        <w:rPr>
          <w:rFonts w:ascii="Times New Roman" w:eastAsia="Calibri" w:hAnsi="Times New Roman" w:cs="Times New Roman"/>
          <w:sz w:val="24"/>
          <w:szCs w:val="24"/>
        </w:rPr>
        <w:t>CTP/</w:t>
      </w:r>
      <w:r w:rsidR="001F290D" w:rsidRPr="00A815CB">
        <w:rPr>
          <w:rFonts w:ascii="Times New Roman" w:eastAsia="Calibri" w:hAnsi="Times New Roman" w:cs="Times New Roman"/>
          <w:sz w:val="24"/>
          <w:szCs w:val="24"/>
        </w:rPr>
        <w:t>CTH from the 3 techniques (MOD06</w:t>
      </w:r>
      <w:r w:rsidR="00613995">
        <w:rPr>
          <w:rFonts w:ascii="Times New Roman" w:eastAsia="Calibri" w:hAnsi="Times New Roman" w:cs="Times New Roman"/>
          <w:sz w:val="24"/>
          <w:szCs w:val="24"/>
        </w:rPr>
        <w:t xml:space="preserve">, </w:t>
      </w:r>
      <w:r w:rsidR="001F290D" w:rsidRPr="00A815CB">
        <w:rPr>
          <w:rFonts w:ascii="Times New Roman" w:eastAsia="Calibri" w:hAnsi="Times New Roman" w:cs="Times New Roman"/>
          <w:sz w:val="24"/>
          <w:szCs w:val="24"/>
        </w:rPr>
        <w:t>MM_CT</w:t>
      </w:r>
      <w:r w:rsidR="001F290D">
        <w:rPr>
          <w:rFonts w:ascii="Times New Roman" w:eastAsia="Calibri" w:hAnsi="Times New Roman" w:cs="Times New Roman"/>
          <w:sz w:val="24"/>
          <w:szCs w:val="24"/>
        </w:rPr>
        <w:t>H</w:t>
      </w:r>
      <w:r w:rsidR="00613995">
        <w:rPr>
          <w:rFonts w:ascii="Times New Roman" w:eastAsia="Calibri" w:hAnsi="Times New Roman" w:cs="Times New Roman"/>
          <w:sz w:val="24"/>
          <w:szCs w:val="24"/>
        </w:rPr>
        <w:t xml:space="preserve"> and CATS</w:t>
      </w:r>
      <w:r w:rsidR="001F290D" w:rsidRPr="00A815CB">
        <w:rPr>
          <w:rFonts w:ascii="Times New Roman" w:eastAsia="Calibri" w:hAnsi="Times New Roman" w:cs="Times New Roman"/>
          <w:sz w:val="24"/>
          <w:szCs w:val="24"/>
        </w:rPr>
        <w:t xml:space="preserve">) </w:t>
      </w:r>
      <w:r w:rsidR="000D62F1">
        <w:rPr>
          <w:rFonts w:ascii="Times New Roman" w:eastAsia="Calibri" w:hAnsi="Times New Roman" w:cs="Times New Roman"/>
          <w:sz w:val="24"/>
          <w:szCs w:val="24"/>
        </w:rPr>
        <w:t>on the right panels</w:t>
      </w:r>
      <w:r w:rsidR="001F290D" w:rsidRPr="00A815CB">
        <w:rPr>
          <w:rFonts w:ascii="Times New Roman" w:eastAsia="Calibri" w:hAnsi="Times New Roman" w:cs="Times New Roman"/>
          <w:sz w:val="24"/>
          <w:szCs w:val="24"/>
        </w:rPr>
        <w:t>. The</w:t>
      </w:r>
      <w:r w:rsidR="00613995">
        <w:rPr>
          <w:rFonts w:ascii="Times New Roman" w:eastAsia="Calibri" w:hAnsi="Times New Roman" w:cs="Times New Roman"/>
          <w:sz w:val="24"/>
          <w:szCs w:val="24"/>
        </w:rPr>
        <w:t xml:space="preserve"> </w:t>
      </w:r>
      <w:r w:rsidR="000D62F1">
        <w:rPr>
          <w:rFonts w:ascii="Times New Roman" w:eastAsia="Calibri" w:hAnsi="Times New Roman" w:cs="Times New Roman"/>
          <w:sz w:val="24"/>
          <w:szCs w:val="24"/>
        </w:rPr>
        <w:t xml:space="preserve">mean </w:t>
      </w:r>
      <w:r w:rsidR="006904CF">
        <w:rPr>
          <w:rFonts w:ascii="Times New Roman" w:eastAsia="Calibri" w:hAnsi="Times New Roman" w:cs="Times New Roman"/>
          <w:sz w:val="24"/>
          <w:szCs w:val="24"/>
        </w:rPr>
        <w:t>bias</w:t>
      </w:r>
      <w:r w:rsidR="000D62F1">
        <w:rPr>
          <w:rFonts w:ascii="Times New Roman" w:eastAsia="Calibri" w:hAnsi="Times New Roman" w:cs="Times New Roman"/>
          <w:sz w:val="24"/>
          <w:szCs w:val="24"/>
        </w:rPr>
        <w:t xml:space="preserve"> and </w:t>
      </w:r>
      <w:r w:rsidR="007572F0">
        <w:rPr>
          <w:rFonts w:ascii="Times New Roman" w:eastAsia="Calibri" w:hAnsi="Times New Roman" w:cs="Times New Roman"/>
          <w:sz w:val="24"/>
          <w:szCs w:val="24"/>
        </w:rPr>
        <w:t>SD</w:t>
      </w:r>
      <w:r w:rsidR="001F290D" w:rsidRPr="00A815CB">
        <w:rPr>
          <w:rFonts w:ascii="Times New Roman" w:eastAsia="Calibri" w:hAnsi="Times New Roman" w:cs="Times New Roman"/>
          <w:sz w:val="24"/>
          <w:szCs w:val="24"/>
        </w:rPr>
        <w:t xml:space="preserve"> in retrieved CTP and CTH</w:t>
      </w:r>
      <w:r w:rsidR="009C237E">
        <w:rPr>
          <w:rFonts w:ascii="Times New Roman" w:eastAsia="Calibri" w:hAnsi="Times New Roman" w:cs="Times New Roman"/>
          <w:sz w:val="24"/>
          <w:szCs w:val="24"/>
        </w:rPr>
        <w:t xml:space="preserve"> </w:t>
      </w:r>
      <w:r w:rsidR="001F290D" w:rsidRPr="00A815CB">
        <w:rPr>
          <w:rFonts w:ascii="Times New Roman" w:eastAsia="Calibri" w:hAnsi="Times New Roman" w:cs="Times New Roman"/>
          <w:sz w:val="24"/>
          <w:szCs w:val="24"/>
        </w:rPr>
        <w:lastRenderedPageBreak/>
        <w:t>improve</w:t>
      </w:r>
      <w:r w:rsidR="000D62F1">
        <w:rPr>
          <w:rFonts w:ascii="Times New Roman" w:eastAsia="Calibri" w:hAnsi="Times New Roman" w:cs="Times New Roman"/>
          <w:sz w:val="24"/>
          <w:szCs w:val="24"/>
        </w:rPr>
        <w:t>s</w:t>
      </w:r>
      <w:r w:rsidR="001F290D" w:rsidRPr="00A815CB">
        <w:rPr>
          <w:rFonts w:ascii="Times New Roman" w:eastAsia="Calibri" w:hAnsi="Times New Roman" w:cs="Times New Roman"/>
          <w:sz w:val="24"/>
          <w:szCs w:val="24"/>
        </w:rPr>
        <w:t xml:space="preserve"> from 65±85 hPa and </w:t>
      </w:r>
      <w:r w:rsidR="009C237E">
        <w:rPr>
          <w:rFonts w:ascii="Times New Roman" w:eastAsia="Calibri" w:hAnsi="Times New Roman" w:cs="Times New Roman"/>
          <w:sz w:val="24"/>
          <w:szCs w:val="24"/>
        </w:rPr>
        <w:t>-</w:t>
      </w:r>
      <w:r w:rsidR="001F290D" w:rsidRPr="00A815CB">
        <w:rPr>
          <w:rFonts w:ascii="Times New Roman" w:eastAsia="Calibri" w:hAnsi="Times New Roman" w:cs="Times New Roman"/>
          <w:sz w:val="24"/>
          <w:szCs w:val="24"/>
        </w:rPr>
        <w:t xml:space="preserve">1.6±2.3 km respectively for MOD06 to 5±80 hPa and </w:t>
      </w:r>
      <w:r w:rsidR="009C237E">
        <w:rPr>
          <w:rFonts w:ascii="Times New Roman" w:eastAsia="Calibri" w:hAnsi="Times New Roman" w:cs="Times New Roman"/>
          <w:sz w:val="24"/>
          <w:szCs w:val="24"/>
        </w:rPr>
        <w:t>-</w:t>
      </w:r>
      <w:r w:rsidR="001F290D" w:rsidRPr="00A815CB">
        <w:rPr>
          <w:rFonts w:ascii="Times New Roman" w:eastAsia="Calibri" w:hAnsi="Times New Roman" w:cs="Times New Roman"/>
          <w:sz w:val="24"/>
          <w:szCs w:val="24"/>
        </w:rPr>
        <w:t>0.4±2.4 km for MM_CT</w:t>
      </w:r>
      <w:r w:rsidR="001F290D">
        <w:rPr>
          <w:rFonts w:ascii="Times New Roman" w:eastAsia="Calibri" w:hAnsi="Times New Roman" w:cs="Times New Roman"/>
          <w:sz w:val="24"/>
          <w:szCs w:val="24"/>
        </w:rPr>
        <w:t>H</w:t>
      </w:r>
      <w:r w:rsidR="001F290D" w:rsidRPr="00A815CB">
        <w:rPr>
          <w:rFonts w:ascii="Times New Roman" w:eastAsia="Calibri" w:hAnsi="Times New Roman" w:cs="Times New Roman"/>
          <w:sz w:val="24"/>
          <w:szCs w:val="24"/>
        </w:rPr>
        <w:t xml:space="preserve">. This represents a ~90% reduction in CTP </w:t>
      </w:r>
      <w:r w:rsidR="007572F0">
        <w:rPr>
          <w:rFonts w:ascii="Times New Roman" w:eastAsia="Calibri" w:hAnsi="Times New Roman" w:cs="Times New Roman"/>
          <w:sz w:val="24"/>
          <w:szCs w:val="24"/>
        </w:rPr>
        <w:t xml:space="preserve">bias </w:t>
      </w:r>
      <w:r w:rsidR="001F290D" w:rsidRPr="00A815CB">
        <w:rPr>
          <w:rFonts w:ascii="Times New Roman" w:eastAsia="Calibri" w:hAnsi="Times New Roman" w:cs="Times New Roman"/>
          <w:sz w:val="24"/>
          <w:szCs w:val="24"/>
        </w:rPr>
        <w:t xml:space="preserve">and a ~75% reduction in </w:t>
      </w:r>
      <w:r w:rsidR="007572F0">
        <w:rPr>
          <w:rFonts w:ascii="Times New Roman" w:eastAsia="Calibri" w:hAnsi="Times New Roman" w:cs="Times New Roman"/>
          <w:sz w:val="24"/>
          <w:szCs w:val="24"/>
        </w:rPr>
        <w:t xml:space="preserve">CTH </w:t>
      </w:r>
      <w:r w:rsidR="001F290D" w:rsidRPr="00A815CB">
        <w:rPr>
          <w:rFonts w:ascii="Times New Roman" w:eastAsia="Calibri" w:hAnsi="Times New Roman" w:cs="Times New Roman"/>
          <w:sz w:val="24"/>
          <w:szCs w:val="24"/>
        </w:rPr>
        <w:t>bias</w:t>
      </w:r>
      <w:r w:rsidR="000D62F1">
        <w:rPr>
          <w:rFonts w:ascii="Times New Roman" w:eastAsia="Calibri" w:hAnsi="Times New Roman" w:cs="Times New Roman"/>
          <w:sz w:val="24"/>
          <w:szCs w:val="24"/>
        </w:rPr>
        <w:t>.</w:t>
      </w:r>
      <w:r w:rsidR="001F290D" w:rsidRPr="00A815CB">
        <w:rPr>
          <w:rFonts w:ascii="Times New Roman" w:eastAsia="Calibri" w:hAnsi="Times New Roman" w:cs="Times New Roman"/>
          <w:sz w:val="24"/>
          <w:szCs w:val="24"/>
        </w:rPr>
        <w:t xml:space="preserve"> </w:t>
      </w:r>
    </w:p>
    <w:p w14:paraId="55B8C1E5" w14:textId="6E95CD7C" w:rsidR="001F290D" w:rsidRDefault="009C6396" w:rsidP="00BA7D85">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 reiterate </w:t>
      </w:r>
      <w:r w:rsidR="001F290D" w:rsidRPr="00A815CB">
        <w:rPr>
          <w:rFonts w:ascii="Times New Roman" w:eastAsia="Calibri" w:hAnsi="Times New Roman" w:cs="Times New Roman"/>
          <w:sz w:val="24"/>
          <w:szCs w:val="24"/>
        </w:rPr>
        <w:t xml:space="preserve">that </w:t>
      </w:r>
      <w:r>
        <w:rPr>
          <w:rFonts w:ascii="Times New Roman" w:eastAsia="Calibri" w:hAnsi="Times New Roman" w:cs="Times New Roman"/>
          <w:sz w:val="24"/>
          <w:szCs w:val="24"/>
        </w:rPr>
        <w:t>MOD06 and MM_CTH</w:t>
      </w:r>
      <w:r w:rsidR="001F290D" w:rsidRPr="00A815CB">
        <w:rPr>
          <w:rFonts w:ascii="Times New Roman" w:eastAsia="Calibri" w:hAnsi="Times New Roman" w:cs="Times New Roman"/>
          <w:sz w:val="24"/>
          <w:szCs w:val="24"/>
        </w:rPr>
        <w:t xml:space="preserve"> use different reanalyses products as ancillary inputs. While we chose not to do a direct comparison of our results using </w:t>
      </w:r>
      <w:r w:rsidR="001F290D">
        <w:rPr>
          <w:rFonts w:ascii="Times New Roman" w:eastAsia="Calibri" w:hAnsi="Times New Roman" w:cs="Times New Roman"/>
          <w:sz w:val="24"/>
          <w:szCs w:val="24"/>
        </w:rPr>
        <w:t xml:space="preserve">GDAS output </w:t>
      </w:r>
      <w:r w:rsidR="001F290D" w:rsidRPr="00A815CB">
        <w:rPr>
          <w:rFonts w:ascii="Times New Roman" w:eastAsia="Calibri" w:hAnsi="Times New Roman" w:cs="Times New Roman"/>
          <w:sz w:val="24"/>
          <w:szCs w:val="24"/>
        </w:rPr>
        <w:t>and ERA5 reanalysis, we do note that using the ERA5 reanalysis with</w:t>
      </w:r>
      <w:r w:rsidR="00123CE5">
        <w:rPr>
          <w:rFonts w:ascii="Times New Roman" w:eastAsia="Calibri" w:hAnsi="Times New Roman" w:cs="Times New Roman"/>
          <w:sz w:val="24"/>
          <w:szCs w:val="24"/>
        </w:rPr>
        <w:t xml:space="preserve"> a single-layered assumption</w:t>
      </w:r>
      <w:r w:rsidR="001F290D" w:rsidRPr="00A815CB">
        <w:rPr>
          <w:rFonts w:ascii="Times New Roman" w:eastAsia="Calibri" w:hAnsi="Times New Roman" w:cs="Times New Roman"/>
          <w:sz w:val="24"/>
          <w:szCs w:val="24"/>
        </w:rPr>
        <w:t xml:space="preserve"> </w:t>
      </w:r>
      <w:r w:rsidR="004C5320">
        <w:rPr>
          <w:rFonts w:ascii="Times New Roman" w:eastAsia="Calibri" w:hAnsi="Times New Roman" w:cs="Times New Roman"/>
          <w:sz w:val="24"/>
          <w:szCs w:val="24"/>
        </w:rPr>
        <w:t xml:space="preserve">(for multi-layered scenes) </w:t>
      </w:r>
      <w:r w:rsidR="001F290D" w:rsidRPr="00A815CB">
        <w:rPr>
          <w:rFonts w:ascii="Times New Roman" w:eastAsia="Calibri" w:hAnsi="Times New Roman" w:cs="Times New Roman"/>
          <w:sz w:val="24"/>
          <w:szCs w:val="24"/>
        </w:rPr>
        <w:t xml:space="preserve">such as in MOD06, results in </w:t>
      </w:r>
      <w:r w:rsidR="004C5320">
        <w:rPr>
          <w:rFonts w:ascii="Times New Roman" w:eastAsia="Calibri" w:hAnsi="Times New Roman" w:cs="Times New Roman"/>
          <w:sz w:val="24"/>
          <w:szCs w:val="24"/>
        </w:rPr>
        <w:t>a bias</w:t>
      </w:r>
      <w:r w:rsidR="001F290D" w:rsidRPr="00A815CB">
        <w:rPr>
          <w:rFonts w:ascii="Times New Roman" w:eastAsia="Calibri" w:hAnsi="Times New Roman" w:cs="Times New Roman"/>
          <w:sz w:val="24"/>
          <w:szCs w:val="24"/>
        </w:rPr>
        <w:t xml:space="preserve"> </w:t>
      </w:r>
      <w:r w:rsidR="007572F0">
        <w:rPr>
          <w:rFonts w:ascii="Times New Roman" w:eastAsia="Calibri" w:hAnsi="Times New Roman" w:cs="Times New Roman"/>
          <w:sz w:val="24"/>
          <w:szCs w:val="24"/>
        </w:rPr>
        <w:t xml:space="preserve">and SD </w:t>
      </w:r>
      <w:r w:rsidR="001F290D" w:rsidRPr="00A815CB">
        <w:rPr>
          <w:rFonts w:ascii="Times New Roman" w:eastAsia="Calibri" w:hAnsi="Times New Roman" w:cs="Times New Roman"/>
          <w:sz w:val="24"/>
          <w:szCs w:val="24"/>
        </w:rPr>
        <w:t xml:space="preserve">of 55±90 hPa and </w:t>
      </w:r>
      <w:r w:rsidR="002F0A82">
        <w:rPr>
          <w:rFonts w:ascii="Times New Roman" w:eastAsia="Calibri" w:hAnsi="Times New Roman" w:cs="Times New Roman"/>
          <w:sz w:val="24"/>
          <w:szCs w:val="24"/>
        </w:rPr>
        <w:t>-</w:t>
      </w:r>
      <w:r w:rsidR="001F290D" w:rsidRPr="00A815CB">
        <w:rPr>
          <w:rFonts w:ascii="Times New Roman" w:eastAsia="Calibri" w:hAnsi="Times New Roman" w:cs="Times New Roman"/>
          <w:sz w:val="24"/>
          <w:szCs w:val="24"/>
        </w:rPr>
        <w:t>1.</w:t>
      </w:r>
      <w:r w:rsidR="00684220">
        <w:rPr>
          <w:rFonts w:ascii="Times New Roman" w:eastAsia="Calibri" w:hAnsi="Times New Roman" w:cs="Times New Roman"/>
          <w:sz w:val="24"/>
          <w:szCs w:val="24"/>
        </w:rPr>
        <w:t>4</w:t>
      </w:r>
      <w:r w:rsidR="001F290D" w:rsidRPr="00A815CB">
        <w:rPr>
          <w:rFonts w:ascii="Times New Roman" w:eastAsia="Calibri" w:hAnsi="Times New Roman" w:cs="Times New Roman"/>
          <w:sz w:val="24"/>
          <w:szCs w:val="24"/>
        </w:rPr>
        <w:t>±2.4 km, in CTP and CTH, respectively</w:t>
      </w:r>
      <w:r w:rsidR="007572F0">
        <w:rPr>
          <w:rFonts w:ascii="Times New Roman" w:eastAsia="Calibri" w:hAnsi="Times New Roman" w:cs="Times New Roman"/>
          <w:sz w:val="24"/>
          <w:szCs w:val="24"/>
        </w:rPr>
        <w:t>, representing a 15% improvement over MOD06</w:t>
      </w:r>
      <w:r w:rsidR="001F290D" w:rsidRPr="00A815CB">
        <w:rPr>
          <w:rFonts w:ascii="Times New Roman" w:eastAsia="Calibri" w:hAnsi="Times New Roman" w:cs="Times New Roman"/>
          <w:sz w:val="24"/>
          <w:szCs w:val="24"/>
        </w:rPr>
        <w:t xml:space="preserve">. </w:t>
      </w:r>
      <w:r w:rsidR="001F290D">
        <w:rPr>
          <w:rFonts w:ascii="Times New Roman" w:eastAsia="Calibri" w:hAnsi="Times New Roman" w:cs="Times New Roman"/>
          <w:sz w:val="24"/>
          <w:szCs w:val="24"/>
        </w:rPr>
        <w:t>Based on these findings</w:t>
      </w:r>
      <w:r w:rsidR="00123CE5">
        <w:rPr>
          <w:rFonts w:ascii="Times New Roman" w:eastAsia="Calibri" w:hAnsi="Times New Roman" w:cs="Times New Roman"/>
          <w:sz w:val="24"/>
          <w:szCs w:val="24"/>
        </w:rPr>
        <w:t xml:space="preserve"> and the comparison between MOD</w:t>
      </w:r>
      <w:r w:rsidR="00123862">
        <w:rPr>
          <w:rFonts w:ascii="Times New Roman" w:eastAsia="Calibri" w:hAnsi="Times New Roman" w:cs="Times New Roman"/>
          <w:sz w:val="24"/>
          <w:szCs w:val="24"/>
        </w:rPr>
        <w:t>06</w:t>
      </w:r>
      <w:r w:rsidR="00123CE5">
        <w:rPr>
          <w:rFonts w:ascii="Times New Roman" w:eastAsia="Calibri" w:hAnsi="Times New Roman" w:cs="Times New Roman"/>
          <w:sz w:val="24"/>
          <w:szCs w:val="24"/>
        </w:rPr>
        <w:t xml:space="preserve"> and 1-layer MM_CTH (Section 3.2.1)</w:t>
      </w:r>
      <w:r w:rsidR="001F290D">
        <w:rPr>
          <w:rFonts w:ascii="Times New Roman" w:eastAsia="Calibri" w:hAnsi="Times New Roman" w:cs="Times New Roman"/>
          <w:sz w:val="24"/>
          <w:szCs w:val="24"/>
        </w:rPr>
        <w:t xml:space="preserve">, </w:t>
      </w:r>
      <w:r w:rsidR="001F290D" w:rsidRPr="00A815CB">
        <w:rPr>
          <w:rFonts w:ascii="Times New Roman" w:eastAsia="Calibri" w:hAnsi="Times New Roman" w:cs="Times New Roman"/>
          <w:sz w:val="24"/>
          <w:szCs w:val="24"/>
        </w:rPr>
        <w:t>we</w:t>
      </w:r>
      <w:r w:rsidR="001F290D">
        <w:rPr>
          <w:rFonts w:ascii="Times New Roman" w:eastAsia="Calibri" w:hAnsi="Times New Roman" w:cs="Times New Roman"/>
          <w:sz w:val="24"/>
          <w:szCs w:val="24"/>
        </w:rPr>
        <w:t xml:space="preserve"> </w:t>
      </w:r>
      <w:r w:rsidR="007572F0">
        <w:rPr>
          <w:rFonts w:ascii="Times New Roman" w:eastAsia="Calibri" w:hAnsi="Times New Roman" w:cs="Times New Roman"/>
          <w:sz w:val="24"/>
          <w:szCs w:val="24"/>
        </w:rPr>
        <w:t xml:space="preserve">can say </w:t>
      </w:r>
      <w:r w:rsidR="001F290D" w:rsidRPr="00A815CB">
        <w:rPr>
          <w:rFonts w:ascii="Times New Roman" w:eastAsia="Calibri" w:hAnsi="Times New Roman" w:cs="Times New Roman"/>
          <w:sz w:val="24"/>
          <w:szCs w:val="24"/>
        </w:rPr>
        <w:t xml:space="preserve">that </w:t>
      </w:r>
      <w:r w:rsidR="001F290D">
        <w:rPr>
          <w:rFonts w:ascii="Times New Roman" w:eastAsia="Calibri" w:hAnsi="Times New Roman" w:cs="Times New Roman"/>
          <w:sz w:val="24"/>
          <w:szCs w:val="24"/>
        </w:rPr>
        <w:t>the change in reanalysis product</w:t>
      </w:r>
      <w:r w:rsidR="00BC2A2F">
        <w:rPr>
          <w:rFonts w:ascii="Times New Roman" w:eastAsia="Calibri" w:hAnsi="Times New Roman" w:cs="Times New Roman"/>
          <w:sz w:val="24"/>
          <w:szCs w:val="24"/>
        </w:rPr>
        <w:t xml:space="preserve"> only introduces minute changes in CO</w:t>
      </w:r>
      <w:r w:rsidR="00BC2A2F" w:rsidRPr="00BC2A2F">
        <w:rPr>
          <w:rFonts w:ascii="Times New Roman" w:eastAsia="Calibri" w:hAnsi="Times New Roman" w:cs="Times New Roman"/>
          <w:sz w:val="24"/>
          <w:szCs w:val="24"/>
          <w:vertAlign w:val="subscript"/>
        </w:rPr>
        <w:t>2</w:t>
      </w:r>
      <w:r w:rsidR="00BC2A2F">
        <w:rPr>
          <w:rFonts w:ascii="Times New Roman" w:eastAsia="Calibri" w:hAnsi="Times New Roman" w:cs="Times New Roman"/>
          <w:sz w:val="24"/>
          <w:szCs w:val="24"/>
        </w:rPr>
        <w:t>-slicing accuracy</w:t>
      </w:r>
      <w:r w:rsidR="001F290D">
        <w:rPr>
          <w:rFonts w:ascii="Times New Roman" w:eastAsia="Calibri" w:hAnsi="Times New Roman" w:cs="Times New Roman"/>
          <w:sz w:val="24"/>
          <w:szCs w:val="24"/>
        </w:rPr>
        <w:t>.</w:t>
      </w:r>
      <w:r w:rsidR="00BC2A2F">
        <w:rPr>
          <w:rFonts w:ascii="Times New Roman" w:eastAsia="Calibri" w:hAnsi="Times New Roman" w:cs="Times New Roman"/>
          <w:sz w:val="24"/>
          <w:szCs w:val="24"/>
        </w:rPr>
        <w:t xml:space="preserve"> The</w:t>
      </w:r>
      <w:r w:rsidR="002F0A82">
        <w:rPr>
          <w:rFonts w:ascii="Times New Roman" w:eastAsia="Calibri" w:hAnsi="Times New Roman" w:cs="Times New Roman"/>
          <w:sz w:val="24"/>
          <w:szCs w:val="24"/>
        </w:rPr>
        <w:t xml:space="preserve"> significant </w:t>
      </w:r>
      <w:r w:rsidR="00BC2A2F">
        <w:rPr>
          <w:rFonts w:ascii="Times New Roman" w:eastAsia="Calibri" w:hAnsi="Times New Roman" w:cs="Times New Roman"/>
          <w:sz w:val="24"/>
          <w:szCs w:val="24"/>
        </w:rPr>
        <w:t>improvement in accuracy is</w:t>
      </w:r>
      <w:r w:rsidR="002F0A82">
        <w:rPr>
          <w:rFonts w:ascii="Times New Roman" w:eastAsia="Calibri" w:hAnsi="Times New Roman" w:cs="Times New Roman"/>
          <w:sz w:val="24"/>
          <w:szCs w:val="24"/>
        </w:rPr>
        <w:t>, thus,</w:t>
      </w:r>
      <w:r w:rsidR="00BC2A2F">
        <w:rPr>
          <w:rFonts w:ascii="Times New Roman" w:eastAsia="Calibri" w:hAnsi="Times New Roman" w:cs="Times New Roman"/>
          <w:sz w:val="24"/>
          <w:szCs w:val="24"/>
        </w:rPr>
        <w:t xml:space="preserve"> primarily due to the better representation of the physics of 2-cloud-layer radiative transfer.</w:t>
      </w:r>
    </w:p>
    <w:p w14:paraId="3F404283" w14:textId="6F43EAA4" w:rsidR="00414064" w:rsidRPr="00BA7D85" w:rsidRDefault="00414064" w:rsidP="00BA7D85">
      <w:pPr>
        <w:jc w:val="both"/>
        <w:rPr>
          <w:rFonts w:ascii="Times New Roman" w:hAnsi="Times New Roman" w:cs="Times New Roman"/>
          <w:i/>
          <w:iCs/>
          <w:sz w:val="24"/>
          <w:szCs w:val="24"/>
        </w:rPr>
      </w:pPr>
      <w:r w:rsidRPr="00BA7D85">
        <w:rPr>
          <w:rFonts w:ascii="Times New Roman" w:hAnsi="Times New Roman" w:cs="Times New Roman"/>
          <w:sz w:val="24"/>
          <w:szCs w:val="24"/>
        </w:rPr>
        <w:t xml:space="preserve">This aforementioned reduction in the CTP/CTH bias for high-cloud </w:t>
      </w:r>
      <w:r w:rsidR="003904B1">
        <w:rPr>
          <w:rFonts w:ascii="Times New Roman" w:hAnsi="Times New Roman" w:cs="Times New Roman"/>
          <w:sz w:val="24"/>
          <w:szCs w:val="24"/>
        </w:rPr>
        <w:t>retrievals</w:t>
      </w:r>
      <w:r w:rsidRPr="00BA7D85">
        <w:rPr>
          <w:rFonts w:ascii="Times New Roman" w:hAnsi="Times New Roman" w:cs="Times New Roman"/>
          <w:sz w:val="24"/>
          <w:szCs w:val="24"/>
        </w:rPr>
        <w:t xml:space="preserve"> results in improved high cloud macrophysical distributions (right panels of Figure </w:t>
      </w:r>
      <w:r w:rsidR="006875BA">
        <w:rPr>
          <w:rFonts w:ascii="Times New Roman" w:hAnsi="Times New Roman" w:cs="Times New Roman"/>
          <w:sz w:val="24"/>
          <w:szCs w:val="24"/>
        </w:rPr>
        <w:t>2</w:t>
      </w:r>
      <w:r w:rsidRPr="00BA7D85">
        <w:rPr>
          <w:rFonts w:ascii="Times New Roman" w:hAnsi="Times New Roman" w:cs="Times New Roman"/>
          <w:sz w:val="24"/>
          <w:szCs w:val="24"/>
        </w:rPr>
        <w:t xml:space="preserve">), with the MM_CTH distributions of CTP/CTH closely mirroring those from CATS. It was noted in </w:t>
      </w:r>
      <w:r w:rsidRPr="00BA7D85">
        <w:rPr>
          <w:rFonts w:ascii="Times New Roman" w:hAnsi="Times New Roman" w:cs="Times New Roman"/>
          <w:sz w:val="24"/>
          <w:szCs w:val="24"/>
        </w:rPr>
        <w:fldChar w:fldCharType="begin"/>
      </w:r>
      <w:r w:rsidRPr="00BA7D85">
        <w:rPr>
          <w:rFonts w:ascii="Times New Roman" w:hAnsi="Times New Roman" w:cs="Times New Roman"/>
          <w:sz w:val="24"/>
          <w:szCs w:val="24"/>
        </w:rPr>
        <w:instrText xml:space="preserve"> ADDIN ZOTERO_ITEM CSL_CITATION {"citationID":"W3uVEllO","properties":{"formattedCitation":"(Mitra et al., 2021)","plainCitation":"(Mitra et al., 2021)","dontUpdate":true,"noteIndex":0},"citationItems":[{"id":63,"uris":["http://zotero.org/users/8965493/items/8PWDD4VF"],"itemData":{"id":63,"type":"article-journal","abstract":"Cloud-top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Pr="00BA7D85">
        <w:rPr>
          <w:rFonts w:ascii="Cambria Math" w:hAnsi="Cambria Math" w:cs="Cambria Math"/>
          <w:sz w:val="24"/>
          <w:szCs w:val="24"/>
        </w:rPr>
        <w:instrText>∼</w:instrText>
      </w:r>
      <w:r w:rsidRPr="00BA7D85">
        <w:rPr>
          <w:rFonts w:ascii="Times New Roman"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J."}],"issued":{"date-parts":[["2021"]]}}}],"schema":"https://github.com/citation-style-language/schema/raw/master/csl-citation.json"} </w:instrText>
      </w:r>
      <w:r w:rsidRPr="00BA7D85">
        <w:rPr>
          <w:rFonts w:ascii="Times New Roman" w:hAnsi="Times New Roman" w:cs="Times New Roman"/>
          <w:sz w:val="24"/>
          <w:szCs w:val="24"/>
        </w:rPr>
        <w:fldChar w:fldCharType="separate"/>
      </w:r>
      <w:r w:rsidRPr="00BA7D85">
        <w:rPr>
          <w:rFonts w:ascii="Times New Roman" w:hAnsi="Times New Roman" w:cs="Times New Roman"/>
          <w:sz w:val="24"/>
          <w:szCs w:val="24"/>
        </w:rPr>
        <w:t>Mitra et al. (2021)</w:t>
      </w:r>
      <w:r w:rsidRPr="00BA7D85">
        <w:rPr>
          <w:rFonts w:ascii="Times New Roman" w:hAnsi="Times New Roman" w:cs="Times New Roman"/>
          <w:sz w:val="24"/>
          <w:szCs w:val="24"/>
        </w:rPr>
        <w:fldChar w:fldCharType="end"/>
      </w:r>
      <w:r w:rsidRPr="00BA7D85">
        <w:rPr>
          <w:rFonts w:ascii="Times New Roman" w:hAnsi="Times New Roman" w:cs="Times New Roman"/>
          <w:sz w:val="24"/>
          <w:szCs w:val="24"/>
        </w:rPr>
        <w:t xml:space="preserve"> that for 42% of cases of multi-layered clouds with a thin high layer, MODIS CTH lies below the geometric extent of the high cloud layer (i.e., lower than CATS cloud-layer base). In our shortened dataset (due to additional constraints), such cases were 38%. The application of the 2-layered solution in MM_CTH reduces the number of such height retrievals to merely 12%. </w:t>
      </w:r>
    </w:p>
    <w:p w14:paraId="122A17C8" w14:textId="7CC1FEC5" w:rsidR="00414064" w:rsidRPr="00BA7D85" w:rsidRDefault="00445A92" w:rsidP="00BA7D85">
      <w:pPr>
        <w:jc w:val="both"/>
        <w:rPr>
          <w:rFonts w:ascii="Times New Roman" w:hAnsi="Times New Roman" w:cs="Times New Roman"/>
          <w:sz w:val="24"/>
          <w:szCs w:val="24"/>
        </w:rPr>
      </w:pPr>
      <w:r>
        <w:rPr>
          <w:rFonts w:ascii="Times New Roman" w:hAnsi="Times New Roman" w:cs="Times New Roman"/>
          <w:sz w:val="24"/>
          <w:szCs w:val="24"/>
        </w:rPr>
        <w:t xml:space="preserve">For the </w:t>
      </w:r>
      <w:r w:rsidR="00414064" w:rsidRPr="00BA7D85">
        <w:rPr>
          <w:rFonts w:ascii="Times New Roman" w:hAnsi="Times New Roman" w:cs="Times New Roman"/>
          <w:sz w:val="24"/>
          <w:szCs w:val="24"/>
        </w:rPr>
        <w:t>distributions</w:t>
      </w:r>
      <w:r>
        <w:rPr>
          <w:rFonts w:ascii="Times New Roman" w:hAnsi="Times New Roman" w:cs="Times New Roman"/>
          <w:sz w:val="24"/>
          <w:szCs w:val="24"/>
        </w:rPr>
        <w:t xml:space="preserve"> of MM_CTH minus CATS CTP and CTH (Figures 2a and 2c)</w:t>
      </w:r>
      <w:r w:rsidR="00414064" w:rsidRPr="00BA7D85">
        <w:rPr>
          <w:rFonts w:ascii="Times New Roman" w:hAnsi="Times New Roman" w:cs="Times New Roman"/>
          <w:sz w:val="24"/>
          <w:szCs w:val="24"/>
        </w:rPr>
        <w:t xml:space="preserve">, </w:t>
      </w:r>
      <w:r>
        <w:rPr>
          <w:rFonts w:ascii="Times New Roman" w:hAnsi="Times New Roman" w:cs="Times New Roman"/>
          <w:sz w:val="24"/>
          <w:szCs w:val="24"/>
        </w:rPr>
        <w:t xml:space="preserve">we note </w:t>
      </w:r>
      <w:r w:rsidR="00414064" w:rsidRPr="00BA7D85">
        <w:rPr>
          <w:rFonts w:ascii="Times New Roman" w:hAnsi="Times New Roman" w:cs="Times New Roman"/>
          <w:sz w:val="24"/>
          <w:szCs w:val="24"/>
        </w:rPr>
        <w:t>the existence of a significant number of scenes (~1</w:t>
      </w:r>
      <w:r w:rsidR="002F0A82">
        <w:rPr>
          <w:rFonts w:ascii="Times New Roman" w:hAnsi="Times New Roman" w:cs="Times New Roman"/>
          <w:sz w:val="24"/>
          <w:szCs w:val="24"/>
        </w:rPr>
        <w:t>0</w:t>
      </w:r>
      <w:r w:rsidR="00414064" w:rsidRPr="00BA7D85">
        <w:rPr>
          <w:rFonts w:ascii="Times New Roman" w:hAnsi="Times New Roman" w:cs="Times New Roman"/>
          <w:sz w:val="24"/>
          <w:szCs w:val="24"/>
        </w:rPr>
        <w:t>% of each distribution) where MM_CTH appears to overestimate the value of CATS CTH by &gt; 4 km (</w:t>
      </w:r>
      <w:r w:rsidR="002F0A82">
        <w:rPr>
          <w:rFonts w:ascii="Times New Roman" w:hAnsi="Times New Roman" w:cs="Times New Roman"/>
          <w:sz w:val="24"/>
          <w:szCs w:val="24"/>
        </w:rPr>
        <w:t xml:space="preserve">i.e., </w:t>
      </w:r>
      <w:r w:rsidR="00414064" w:rsidRPr="00BA7D85">
        <w:rPr>
          <w:rFonts w:ascii="Times New Roman" w:hAnsi="Times New Roman" w:cs="Times New Roman"/>
          <w:sz w:val="24"/>
          <w:szCs w:val="24"/>
        </w:rPr>
        <w:t xml:space="preserve">underestimate the value of CTP &gt; 100 hPa). </w:t>
      </w:r>
      <w:r w:rsidR="006974E6">
        <w:rPr>
          <w:rFonts w:ascii="Times New Roman" w:hAnsi="Times New Roman" w:cs="Times New Roman"/>
          <w:sz w:val="24"/>
          <w:szCs w:val="24"/>
        </w:rPr>
        <w:t xml:space="preserve">Previous studies </w:t>
      </w:r>
      <w:r w:rsidR="006974E6" w:rsidRPr="00BA7D85">
        <w:rPr>
          <w:rFonts w:ascii="Times New Roman" w:hAnsi="Times New Roman" w:cs="Times New Roman"/>
          <w:sz w:val="24"/>
          <w:szCs w:val="24"/>
        </w:rPr>
        <w:fldChar w:fldCharType="begin"/>
      </w:r>
      <w:r w:rsidR="006974E6" w:rsidRPr="00BA7D85">
        <w:rPr>
          <w:rFonts w:ascii="Times New Roman" w:hAnsi="Times New Roman" w:cs="Times New Roman"/>
          <w:sz w:val="24"/>
          <w:szCs w:val="24"/>
        </w:rPr>
        <w:instrText xml:space="preserve"> ADDIN ZOTERO_ITEM CSL_CITATION {"citationID":"IIVVNvLc","properties":{"formattedCitation":"(Mitra et al., 2021; Rajapakshe et al., 2017)","plainCitation":"(Mitra et al., 2021; Rajapakshe et al., 2017)","noteIndex":0},"citationItems":[{"id":63,"uris":["http://zotero.org/users/8965493/items/8PWDD4VF"],"itemData":{"id":63,"type":"article-journal","abstract":"Cloud-top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006974E6" w:rsidRPr="00BA7D85">
        <w:rPr>
          <w:rFonts w:ascii="Cambria Math" w:hAnsi="Cambria Math" w:cs="Cambria Math"/>
          <w:sz w:val="24"/>
          <w:szCs w:val="24"/>
        </w:rPr>
        <w:instrText>∼</w:instrText>
      </w:r>
      <w:r w:rsidR="006974E6" w:rsidRPr="00BA7D85">
        <w:rPr>
          <w:rFonts w:ascii="Times New Roman"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J."}],"issued":{"date-parts":[["2021"]]}}},{"id":138,"uris":["http://zotero.org/users/8965493/items/QNZAPF4B"],"itemData":{"id":138,"type":"article-journal","abstract":"From June to October, low-level clouds in the Southeast (SE) Atlantic often underlie seasonal aerosol layers transported from African continent. Previously, the Cloud-Aerosol Lidar and Infrared Pathfinder Satellite Observation (CALIPSO) 532 nm lidar observations have been used to estimate the relative vertical location of the above-cloud aerosols (ACA) to the underlying clouds. Here, we show new observations from NASA’s Cloud-Aerosol Transport System (CATS) lidar. Two seasons of CATS 1064 nm observations reveal that the bottom of the ACA layer is much lower than previously estimated based on CALIPSO 532nm observations. For about 60% of CATS nighttime ACA scenes, the aerosol layer base is within 360 m distance to the top of the underlying cloud. Our results are important for future studies of the microphysical indirect and semi-direct effects of ACA in the SE Atlantic region.","container-title":"Geophysical research letters","DOI":"10.1002/2017gl073559","ISSN":"0094-8276","issue":"Iss 11","journalAbbreviation":"Geophys Res Lett","note":"PMID: 32020959\nPMCID: PMC6999654","page":"5818-5825","source":"PubMed Central","title":"Seasonally Transported Aerosol Layers over Southeast Atlantic are Closer to Underlying Clouds than Previously Reported","volume":"Volume 44","author":[{"family":"Rajapakshe","given":"Chamara"},{"family":"Zhang","given":"Zhibo"},{"family":"Yorks","given":"John E."},{"family":"Yu","given":"Hongbin"},{"family":"Tan","given":"Qian"},{"family":"Meyer","given":"Kerry"},{"family":"Platnick","given":"Steven"},{"family":"Winker","given":"David M."}],"issued":{"date-parts":[["2017",6,12]]}}}],"schema":"https://github.com/citation-style-language/schema/raw/master/csl-citation.json"} </w:instrText>
      </w:r>
      <w:r w:rsidR="006974E6" w:rsidRPr="00BA7D85">
        <w:rPr>
          <w:rFonts w:ascii="Times New Roman" w:hAnsi="Times New Roman" w:cs="Times New Roman"/>
          <w:sz w:val="24"/>
          <w:szCs w:val="24"/>
        </w:rPr>
        <w:fldChar w:fldCharType="separate"/>
      </w:r>
      <w:r w:rsidR="006974E6" w:rsidRPr="00BA7D85">
        <w:rPr>
          <w:rFonts w:ascii="Times New Roman" w:hAnsi="Times New Roman" w:cs="Times New Roman"/>
          <w:sz w:val="24"/>
          <w:szCs w:val="24"/>
        </w:rPr>
        <w:t>(Mitra et al., 2021; Rajapakshe et al., 2017)</w:t>
      </w:r>
      <w:r w:rsidR="006974E6" w:rsidRPr="00BA7D85">
        <w:rPr>
          <w:rFonts w:ascii="Times New Roman" w:hAnsi="Times New Roman" w:cs="Times New Roman"/>
          <w:sz w:val="24"/>
          <w:szCs w:val="24"/>
        </w:rPr>
        <w:fldChar w:fldCharType="end"/>
      </w:r>
      <w:r w:rsidR="006974E6">
        <w:rPr>
          <w:rFonts w:ascii="Times New Roman" w:hAnsi="Times New Roman" w:cs="Times New Roman"/>
          <w:sz w:val="24"/>
          <w:szCs w:val="24"/>
        </w:rPr>
        <w:t xml:space="preserve"> had identified these as scenes </w:t>
      </w:r>
      <w:r w:rsidR="00414064" w:rsidRPr="00BA7D85">
        <w:rPr>
          <w:rFonts w:ascii="Times New Roman" w:hAnsi="Times New Roman" w:cs="Times New Roman"/>
          <w:sz w:val="24"/>
          <w:szCs w:val="24"/>
        </w:rPr>
        <w:t>where the 1 km-resolution infrared sensor detects physically tenuous (</w:t>
      </w:r>
      <w:r w:rsidR="00844B35">
        <w:rPr>
          <w:rFonts w:ascii="Times New Roman" w:hAnsi="Times New Roman" w:cs="Times New Roman"/>
          <w:sz w:val="24"/>
          <w:szCs w:val="24"/>
        </w:rPr>
        <w:t>e.g.,</w:t>
      </w:r>
      <w:r w:rsidR="00414064" w:rsidRPr="00BA7D85">
        <w:rPr>
          <w:rFonts w:ascii="Times New Roman" w:hAnsi="Times New Roman" w:cs="Times New Roman"/>
          <w:sz w:val="24"/>
          <w:szCs w:val="24"/>
        </w:rPr>
        <w:t xml:space="preserve"> broken cirrus) clouds</w:t>
      </w:r>
      <w:r w:rsidR="006974E6">
        <w:rPr>
          <w:rFonts w:ascii="Times New Roman" w:hAnsi="Times New Roman" w:cs="Times New Roman"/>
          <w:sz w:val="24"/>
          <w:szCs w:val="24"/>
        </w:rPr>
        <w:t xml:space="preserve">, but </w:t>
      </w:r>
      <w:r w:rsidR="00414064" w:rsidRPr="00BA7D85">
        <w:rPr>
          <w:rFonts w:ascii="Times New Roman" w:hAnsi="Times New Roman" w:cs="Times New Roman"/>
          <w:sz w:val="24"/>
          <w:szCs w:val="24"/>
        </w:rPr>
        <w:t xml:space="preserve">the lidar’s 5 km-resolution algorithm picks the height of </w:t>
      </w:r>
      <w:r w:rsidR="007B30BB">
        <w:rPr>
          <w:rFonts w:ascii="Times New Roman" w:hAnsi="Times New Roman" w:cs="Times New Roman"/>
          <w:sz w:val="24"/>
          <w:szCs w:val="24"/>
        </w:rPr>
        <w:t>a</w:t>
      </w:r>
      <w:r w:rsidR="007B30BB" w:rsidRPr="00BA7D85">
        <w:rPr>
          <w:rFonts w:ascii="Times New Roman" w:hAnsi="Times New Roman" w:cs="Times New Roman"/>
          <w:sz w:val="24"/>
          <w:szCs w:val="24"/>
        </w:rPr>
        <w:t xml:space="preserve"> </w:t>
      </w:r>
      <w:r w:rsidR="00414064" w:rsidRPr="00BA7D85">
        <w:rPr>
          <w:rFonts w:ascii="Times New Roman" w:hAnsi="Times New Roman" w:cs="Times New Roman"/>
          <w:sz w:val="24"/>
          <w:szCs w:val="24"/>
        </w:rPr>
        <w:t>lower, possibly horizontally continuous</w:t>
      </w:r>
      <w:r w:rsidR="00245C3C">
        <w:rPr>
          <w:rFonts w:ascii="Times New Roman" w:hAnsi="Times New Roman" w:cs="Times New Roman"/>
          <w:sz w:val="24"/>
          <w:szCs w:val="24"/>
        </w:rPr>
        <w:t>,</w:t>
      </w:r>
      <w:r w:rsidR="00414064" w:rsidRPr="00BA7D85">
        <w:rPr>
          <w:rFonts w:ascii="Times New Roman" w:hAnsi="Times New Roman" w:cs="Times New Roman"/>
          <w:sz w:val="24"/>
          <w:szCs w:val="24"/>
        </w:rPr>
        <w:t xml:space="preserve"> cloud field. </w:t>
      </w:r>
      <w:r w:rsidR="002055A8">
        <w:rPr>
          <w:rFonts w:ascii="Times New Roman" w:hAnsi="Times New Roman" w:cs="Times New Roman"/>
          <w:sz w:val="24"/>
          <w:szCs w:val="24"/>
        </w:rPr>
        <w:t>Here, we show that this assertion is indeed true by calculating</w:t>
      </w:r>
      <w:r w:rsidR="00414064" w:rsidRPr="00BA7D85">
        <w:rPr>
          <w:rFonts w:ascii="Times New Roman" w:hAnsi="Times New Roman" w:cs="Times New Roman"/>
          <w:sz w:val="24"/>
          <w:szCs w:val="24"/>
        </w:rPr>
        <w:t xml:space="preserve"> the mean MISR-CATS CTH for scenes</w:t>
      </w:r>
      <w:r w:rsidR="002055A8">
        <w:rPr>
          <w:rFonts w:ascii="Times New Roman" w:hAnsi="Times New Roman" w:cs="Times New Roman"/>
          <w:sz w:val="24"/>
          <w:szCs w:val="24"/>
        </w:rPr>
        <w:t xml:space="preserve"> with MM_CTH – CATS CTH difference &gt; 4 km</w:t>
      </w:r>
      <w:r w:rsidR="00414064" w:rsidRPr="00BA7D85">
        <w:rPr>
          <w:rFonts w:ascii="Times New Roman" w:hAnsi="Times New Roman" w:cs="Times New Roman"/>
          <w:sz w:val="24"/>
          <w:szCs w:val="24"/>
        </w:rPr>
        <w:t>, and find a mean difference of -0.5±0.5 km</w:t>
      </w:r>
      <w:r w:rsidR="002055A8">
        <w:rPr>
          <w:rFonts w:ascii="Times New Roman" w:hAnsi="Times New Roman" w:cs="Times New Roman"/>
          <w:sz w:val="24"/>
          <w:szCs w:val="24"/>
        </w:rPr>
        <w:t>. This number is close to</w:t>
      </w:r>
      <w:r w:rsidR="00414064" w:rsidRPr="00BA7D85">
        <w:rPr>
          <w:rFonts w:ascii="Times New Roman" w:hAnsi="Times New Roman" w:cs="Times New Roman"/>
          <w:sz w:val="24"/>
          <w:szCs w:val="24"/>
        </w:rPr>
        <w:t xml:space="preserve"> </w:t>
      </w:r>
      <w:r w:rsidR="007B30BB">
        <w:rPr>
          <w:rFonts w:ascii="Times New Roman" w:hAnsi="Times New Roman" w:cs="Times New Roman"/>
          <w:sz w:val="24"/>
          <w:szCs w:val="24"/>
        </w:rPr>
        <w:t xml:space="preserve">MISR’s CTH accuracy for low clouds </w:t>
      </w:r>
      <w:r w:rsidR="00414064" w:rsidRPr="00BA7D85">
        <w:rPr>
          <w:rFonts w:ascii="Times New Roman" w:hAnsi="Times New Roman" w:cs="Times New Roman"/>
          <w:sz w:val="24"/>
          <w:szCs w:val="24"/>
        </w:rPr>
        <w:fldChar w:fldCharType="begin"/>
      </w:r>
      <w:r w:rsidR="00414064" w:rsidRPr="00BA7D85">
        <w:rPr>
          <w:rFonts w:ascii="Times New Roman" w:hAnsi="Times New Roman" w:cs="Times New Roman"/>
          <w:sz w:val="24"/>
          <w:szCs w:val="24"/>
        </w:rPr>
        <w:instrText xml:space="preserve"> ADDIN ZOTERO_ITEM CSL_CITATION {"citationID":"fqnrzHzg","properties":{"formattedCitation":"(Mitra et al., 2021)","plainCitation":"(Mitra et al., 2021)","noteIndex":0},"citationItems":[{"id":63,"uris":["http://zotero.org/users/8965493/items/8PWDD4VF"],"itemData":{"id":63,"type":"article-journal","abstract":"Cloud-top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00414064" w:rsidRPr="00BA7D85">
        <w:rPr>
          <w:rFonts w:ascii="Cambria Math" w:hAnsi="Cambria Math" w:cs="Cambria Math"/>
          <w:sz w:val="24"/>
          <w:szCs w:val="24"/>
        </w:rPr>
        <w:instrText>∼</w:instrText>
      </w:r>
      <w:r w:rsidR="00414064" w:rsidRPr="00BA7D85">
        <w:rPr>
          <w:rFonts w:ascii="Times New Roman"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J."}],"issued":{"date-parts":[["2021"]]}}}],"schema":"https://github.com/citation-style-language/schema/raw/master/csl-citation.json"} </w:instrText>
      </w:r>
      <w:r w:rsidR="00414064" w:rsidRPr="00BA7D85">
        <w:rPr>
          <w:rFonts w:ascii="Times New Roman" w:hAnsi="Times New Roman" w:cs="Times New Roman"/>
          <w:sz w:val="24"/>
          <w:szCs w:val="24"/>
        </w:rPr>
        <w:fldChar w:fldCharType="separate"/>
      </w:r>
      <w:r w:rsidR="00414064" w:rsidRPr="00BA7D85">
        <w:rPr>
          <w:rFonts w:ascii="Times New Roman" w:hAnsi="Times New Roman" w:cs="Times New Roman"/>
          <w:sz w:val="24"/>
          <w:szCs w:val="24"/>
        </w:rPr>
        <w:t>(Mitra et al., 2021)</w:t>
      </w:r>
      <w:r w:rsidR="00414064" w:rsidRPr="00BA7D85">
        <w:rPr>
          <w:rFonts w:ascii="Times New Roman" w:hAnsi="Times New Roman" w:cs="Times New Roman"/>
          <w:sz w:val="24"/>
          <w:szCs w:val="24"/>
        </w:rPr>
        <w:fldChar w:fldCharType="end"/>
      </w:r>
      <w:r w:rsidR="00414064" w:rsidRPr="00BA7D85">
        <w:rPr>
          <w:rFonts w:ascii="Times New Roman" w:hAnsi="Times New Roman" w:cs="Times New Roman"/>
          <w:sz w:val="24"/>
          <w:szCs w:val="24"/>
        </w:rPr>
        <w:t xml:space="preserve">. This suggests that, in these scenes, MODIS </w:t>
      </w:r>
      <w:r w:rsidR="00684220">
        <w:rPr>
          <w:rFonts w:ascii="Times New Roman" w:hAnsi="Times New Roman" w:cs="Times New Roman"/>
          <w:sz w:val="24"/>
          <w:szCs w:val="24"/>
        </w:rPr>
        <w:t>retrieved</w:t>
      </w:r>
      <w:r w:rsidR="00414064" w:rsidRPr="00BA7D85">
        <w:rPr>
          <w:rFonts w:ascii="Times New Roman" w:hAnsi="Times New Roman" w:cs="Times New Roman"/>
          <w:sz w:val="24"/>
          <w:szCs w:val="24"/>
        </w:rPr>
        <w:t xml:space="preserve"> cirrus</w:t>
      </w:r>
      <w:r w:rsidR="00684220">
        <w:rPr>
          <w:rFonts w:ascii="Times New Roman" w:hAnsi="Times New Roman" w:cs="Times New Roman"/>
          <w:sz w:val="24"/>
          <w:szCs w:val="24"/>
        </w:rPr>
        <w:t xml:space="preserve"> heights</w:t>
      </w:r>
      <w:r w:rsidR="00414064" w:rsidRPr="00BA7D85">
        <w:rPr>
          <w:rFonts w:ascii="Times New Roman" w:hAnsi="Times New Roman" w:cs="Times New Roman"/>
          <w:sz w:val="24"/>
          <w:szCs w:val="24"/>
        </w:rPr>
        <w:t xml:space="preserve">, but CATS detected low clouds. Such an effect is noticeably </w:t>
      </w:r>
      <w:r w:rsidR="00255FB1">
        <w:rPr>
          <w:rFonts w:ascii="Times New Roman" w:hAnsi="Times New Roman" w:cs="Times New Roman"/>
          <w:sz w:val="24"/>
          <w:szCs w:val="24"/>
        </w:rPr>
        <w:t>smaller</w:t>
      </w:r>
      <w:r w:rsidR="00414064" w:rsidRPr="00BA7D85">
        <w:rPr>
          <w:rFonts w:ascii="Times New Roman" w:hAnsi="Times New Roman" w:cs="Times New Roman"/>
          <w:sz w:val="24"/>
          <w:szCs w:val="24"/>
        </w:rPr>
        <w:t xml:space="preserve"> in the corresponding MOD06 distributions because MOD06 estimates of CTH (CTP) are lower (higher), and hence, closer to the CATS low-cloud retrievals.</w:t>
      </w:r>
    </w:p>
    <w:p w14:paraId="4A7520E1" w14:textId="681D02BA" w:rsidR="00CD19B7" w:rsidRPr="00C57A47" w:rsidRDefault="00AB0B59" w:rsidP="00C57A47">
      <w:pPr>
        <w:pStyle w:val="ListParagraph"/>
        <w:spacing w:line="240" w:lineRule="auto"/>
        <w:ind w:left="0"/>
        <w:jc w:val="both"/>
        <w:rPr>
          <w:rFonts w:ascii="Times New Roman" w:hAnsi="Times New Roman" w:cs="Times New Roman"/>
          <w:b/>
          <w:bCs/>
          <w:i/>
          <w:iCs/>
          <w:sz w:val="24"/>
          <w:szCs w:val="24"/>
        </w:rPr>
      </w:pPr>
      <w:r w:rsidRPr="00C57A47">
        <w:rPr>
          <w:rFonts w:ascii="Times New Roman" w:hAnsi="Times New Roman" w:cs="Times New Roman"/>
          <w:b/>
          <w:bCs/>
          <w:i/>
          <w:iCs/>
          <w:sz w:val="24"/>
          <w:szCs w:val="24"/>
        </w:rPr>
        <w:t>4.1.</w:t>
      </w:r>
      <w:r w:rsidR="00C57A47" w:rsidRPr="00C57A47">
        <w:rPr>
          <w:rFonts w:ascii="Times New Roman" w:hAnsi="Times New Roman" w:cs="Times New Roman"/>
          <w:b/>
          <w:bCs/>
          <w:i/>
          <w:iCs/>
          <w:sz w:val="24"/>
          <w:szCs w:val="24"/>
        </w:rPr>
        <w:t>2</w:t>
      </w:r>
      <w:r w:rsidRPr="00C57A47">
        <w:rPr>
          <w:rFonts w:ascii="Times New Roman" w:hAnsi="Times New Roman" w:cs="Times New Roman"/>
          <w:b/>
          <w:bCs/>
          <w:i/>
          <w:iCs/>
          <w:sz w:val="24"/>
          <w:szCs w:val="24"/>
        </w:rPr>
        <w:t>. Validation of High-Cloud Optical Properties</w:t>
      </w:r>
    </w:p>
    <w:p w14:paraId="56CE5C80" w14:textId="38F37F89" w:rsidR="005A5100" w:rsidRPr="003A11A7" w:rsidRDefault="00C57A47" w:rsidP="00C57A47">
      <w:pPr>
        <w:jc w:val="both"/>
        <w:rPr>
          <w:rFonts w:ascii="Times New Roman" w:hAnsi="Times New Roman" w:cs="Times New Roman"/>
          <w:sz w:val="24"/>
          <w:szCs w:val="24"/>
        </w:rPr>
      </w:pPr>
      <w:commentRangeStart w:id="2"/>
      <w:r w:rsidRPr="003A11A7">
        <w:rPr>
          <w:rFonts w:ascii="Times New Roman" w:hAnsi="Times New Roman" w:cs="Times New Roman"/>
          <w:sz w:val="24"/>
          <w:szCs w:val="24"/>
        </w:rPr>
        <w:t>Unlike cloud-top property variables such as CTP and CTH, we do not have an unbiased (or nearly unbiased) estimate for cloud effective amount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r>
          <w:rPr>
            <w:rFonts w:ascii="Cambria Math" w:hAnsi="Cambria Math" w:cs="Times New Roman"/>
            <w:sz w:val="24"/>
            <w:szCs w:val="24"/>
          </w:rPr>
          <m:t>)</m:t>
        </m:r>
      </m:oMath>
      <w:r w:rsidRPr="003A11A7">
        <w:rPr>
          <w:rFonts w:ascii="Times New Roman" w:hAnsi="Times New Roman" w:cs="Times New Roman"/>
          <w:sz w:val="24"/>
          <w:szCs w:val="24"/>
        </w:rPr>
        <w:t xml:space="preserve"> to directly compare against. CATS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VIS</m:t>
            </m:r>
          </m:sub>
        </m:sSub>
      </m:oMath>
      <w:r w:rsidRPr="003A11A7">
        <w:rPr>
          <w:rFonts w:ascii="Times New Roman" w:hAnsi="Times New Roman" w:cs="Times New Roman"/>
          <w:sz w:val="24"/>
          <w:szCs w:val="24"/>
        </w:rPr>
        <w:t xml:space="preserve"> is converted to CATS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oMath>
      <w:r w:rsidRPr="003A11A7">
        <w:rPr>
          <w:rFonts w:ascii="Times New Roman" w:hAnsi="Times New Roman" w:cs="Times New Roman"/>
          <w:sz w:val="24"/>
          <w:szCs w:val="24"/>
        </w:rPr>
        <w:t xml:space="preserve"> by inverting Eq. 10. Even though this is not an unbiased estimate of true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oMath>
      <w:r w:rsidRPr="003A11A7">
        <w:rPr>
          <w:rFonts w:ascii="Times New Roman" w:hAnsi="Times New Roman" w:cs="Times New Roman"/>
          <w:sz w:val="24"/>
          <w:szCs w:val="24"/>
        </w:rPr>
        <w:t>,</w:t>
      </w:r>
      <w:r w:rsidR="006D42EB">
        <w:rPr>
          <w:rFonts w:ascii="Times New Roman" w:hAnsi="Times New Roman" w:cs="Times New Roman"/>
          <w:sz w:val="24"/>
          <w:szCs w:val="24"/>
        </w:rPr>
        <w:t xml:space="preserve"> b</w:t>
      </w:r>
      <w:r w:rsidRPr="003A11A7">
        <w:rPr>
          <w:rFonts w:ascii="Times New Roman" w:hAnsi="Times New Roman" w:cs="Times New Roman"/>
          <w:sz w:val="24"/>
          <w:szCs w:val="24"/>
        </w:rPr>
        <w:t xml:space="preserve">y acknowledging that the MOD06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oMath>
      <w:r w:rsidRPr="003A11A7">
        <w:rPr>
          <w:rFonts w:ascii="Times New Roman" w:hAnsi="Times New Roman" w:cs="Times New Roman"/>
          <w:sz w:val="24"/>
          <w:szCs w:val="24"/>
        </w:rPr>
        <w:t xml:space="preserve"> is a vertically averaged value of effective cloud emissivity in the atmospheric column, </w:t>
      </w:r>
      <w:commentRangeStart w:id="3"/>
      <w:r w:rsidRPr="003A11A7">
        <w:rPr>
          <w:rFonts w:ascii="Times New Roman" w:hAnsi="Times New Roman" w:cs="Times New Roman"/>
          <w:sz w:val="24"/>
          <w:szCs w:val="24"/>
        </w:rPr>
        <w:t xml:space="preserve">one can reasonably expect the CATS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oMath>
      <w:r w:rsidRPr="003A11A7">
        <w:rPr>
          <w:rFonts w:ascii="Times New Roman" w:hAnsi="Times New Roman" w:cs="Times New Roman"/>
          <w:sz w:val="24"/>
          <w:szCs w:val="24"/>
        </w:rPr>
        <w:t xml:space="preserve"> to be a closer estimate of true emissivity</w:t>
      </w:r>
      <w:r w:rsidR="006D42EB">
        <w:rPr>
          <w:rFonts w:ascii="Times New Roman" w:hAnsi="Times New Roman" w:cs="Times New Roman"/>
          <w:sz w:val="24"/>
          <w:szCs w:val="24"/>
        </w:rPr>
        <w:t>,</w:t>
      </w:r>
      <w:r w:rsidRPr="003A11A7">
        <w:rPr>
          <w:rFonts w:ascii="Times New Roman" w:hAnsi="Times New Roman" w:cs="Times New Roman"/>
          <w:sz w:val="24"/>
          <w:szCs w:val="24"/>
        </w:rPr>
        <w:t xml:space="preserve"> even with the strict assumption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r>
          <w:rPr>
            <w:rFonts w:ascii="Cambria Math" w:hAnsi="Cambria Math" w:cs="Times New Roman"/>
            <w:sz w:val="24"/>
            <w:szCs w:val="24"/>
          </w:rPr>
          <m:t>=1</m:t>
        </m:r>
        <w:commentRangeEnd w:id="3"/>
        <m:r>
          <m:rPr>
            <m:sty m:val="p"/>
          </m:rPr>
          <w:rPr>
            <w:rStyle w:val="CommentReference"/>
          </w:rPr>
          <w:commentReference w:id="3"/>
        </m:r>
      </m:oMath>
      <w:r w:rsidRPr="003A11A7">
        <w:rPr>
          <w:rFonts w:ascii="Times New Roman" w:hAnsi="Times New Roman" w:cs="Times New Roman"/>
          <w:sz w:val="24"/>
          <w:szCs w:val="24"/>
        </w:rPr>
        <w:t xml:space="preserve">. Based on that assumption, we note that </w:t>
      </w:r>
      <w:r w:rsidR="00096FFA">
        <w:rPr>
          <w:rFonts w:ascii="Times New Roman" w:hAnsi="Times New Roman" w:cs="Times New Roman"/>
          <w:sz w:val="24"/>
          <w:szCs w:val="24"/>
        </w:rPr>
        <w:t xml:space="preserve">the </w:t>
      </w:r>
      <w:r w:rsidRPr="003A11A7">
        <w:rPr>
          <w:rFonts w:ascii="Times New Roman" w:hAnsi="Times New Roman" w:cs="Times New Roman"/>
          <w:sz w:val="24"/>
          <w:szCs w:val="24"/>
        </w:rPr>
        <w:t>CO</w:t>
      </w:r>
      <w:r w:rsidRPr="003A11A7">
        <w:rPr>
          <w:rFonts w:ascii="Times New Roman" w:hAnsi="Times New Roman" w:cs="Times New Roman"/>
          <w:sz w:val="24"/>
          <w:szCs w:val="24"/>
          <w:vertAlign w:val="subscript"/>
        </w:rPr>
        <w:t>2</w:t>
      </w:r>
      <w:r w:rsidRPr="003A11A7">
        <w:rPr>
          <w:rFonts w:ascii="Times New Roman" w:hAnsi="Times New Roman" w:cs="Times New Roman"/>
          <w:sz w:val="24"/>
          <w:szCs w:val="24"/>
        </w:rPr>
        <w:t>-slicing</w:t>
      </w:r>
      <w:r w:rsidR="00096FFA">
        <w:rPr>
          <w:rFonts w:ascii="Times New Roman" w:hAnsi="Times New Roman" w:cs="Times New Roman"/>
          <w:sz w:val="24"/>
          <w:szCs w:val="24"/>
        </w:rPr>
        <w:t xml:space="preserve"> bias in</w:t>
      </w:r>
      <w:r w:rsidRPr="003A11A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oMath>
      <w:r w:rsidRPr="003A11A7">
        <w:rPr>
          <w:rFonts w:ascii="Times New Roman" w:hAnsi="Times New Roman" w:cs="Times New Roman"/>
          <w:sz w:val="24"/>
          <w:szCs w:val="24"/>
        </w:rPr>
        <w:t xml:space="preserve"> reduces from 0.4±0.3 in MOD06 to 0.1±0.3 for MM_CTH, a</w:t>
      </w:r>
      <w:r w:rsidR="006D42EB">
        <w:rPr>
          <w:rFonts w:ascii="Times New Roman" w:hAnsi="Times New Roman" w:cs="Times New Roman"/>
          <w:sz w:val="24"/>
          <w:szCs w:val="24"/>
        </w:rPr>
        <w:t xml:space="preserve"> ~75%</w:t>
      </w:r>
      <w:r w:rsidRPr="003A11A7">
        <w:rPr>
          <w:rFonts w:ascii="Times New Roman" w:hAnsi="Times New Roman" w:cs="Times New Roman"/>
          <w:sz w:val="24"/>
          <w:szCs w:val="24"/>
        </w:rPr>
        <w:t xml:space="preserve"> reduction in the overestimation of high cloud emissivity, that </w:t>
      </w:r>
      <w:r w:rsidR="00096FFA">
        <w:rPr>
          <w:rFonts w:ascii="Times New Roman" w:hAnsi="Times New Roman" w:cs="Times New Roman"/>
          <w:sz w:val="24"/>
          <w:szCs w:val="24"/>
        </w:rPr>
        <w:t>is unsurprising given the</w:t>
      </w:r>
      <w:r w:rsidRPr="003A11A7">
        <w:rPr>
          <w:rFonts w:ascii="Times New Roman" w:hAnsi="Times New Roman" w:cs="Times New Roman"/>
          <w:sz w:val="24"/>
          <w:szCs w:val="24"/>
        </w:rPr>
        <w:t xml:space="preserve"> improved estimate of CTP. </w:t>
      </w:r>
    </w:p>
    <w:p w14:paraId="1E1D534A" w14:textId="707083DB" w:rsidR="00C57A47" w:rsidRPr="00FB14DE" w:rsidRDefault="005375D2" w:rsidP="00C57A47">
      <w:pPr>
        <w:jc w:val="both"/>
        <w:rPr>
          <w:rFonts w:ascii="Times New Roman" w:hAnsi="Times New Roman" w:cs="Times New Roman"/>
          <w:sz w:val="24"/>
          <w:szCs w:val="24"/>
        </w:rPr>
      </w:pPr>
      <w:r>
        <w:rPr>
          <w:noProof/>
        </w:rPr>
        <w:lastRenderedPageBreak/>
        <w:drawing>
          <wp:anchor distT="0" distB="0" distL="114300" distR="114300" simplePos="0" relativeHeight="251654144" behindDoc="1" locked="0" layoutInCell="1" allowOverlap="1" wp14:anchorId="6A6E40E5" wp14:editId="74844432">
            <wp:simplePos x="0" y="0"/>
            <wp:positionH relativeFrom="column">
              <wp:posOffset>240030</wp:posOffset>
            </wp:positionH>
            <wp:positionV relativeFrom="paragraph">
              <wp:posOffset>1751463</wp:posOffset>
            </wp:positionV>
            <wp:extent cx="5408930" cy="2311400"/>
            <wp:effectExtent l="0" t="0" r="1270" b="0"/>
            <wp:wrapTight wrapText="bothSides">
              <wp:wrapPolygon edited="0">
                <wp:start x="0" y="0"/>
                <wp:lineTo x="0" y="21363"/>
                <wp:lineTo x="21529" y="21363"/>
                <wp:lineTo x="21529" y="0"/>
                <wp:lineTo x="0" y="0"/>
              </wp:wrapPolygon>
            </wp:wrapTight>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8930" cy="231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7A47" w:rsidRPr="003A11A7">
        <w:rPr>
          <w:rFonts w:ascii="Times New Roman" w:hAnsi="Times New Roman" w:cs="Times New Roman"/>
          <w:sz w:val="24"/>
          <w:szCs w:val="24"/>
        </w:rPr>
        <w:t xml:space="preserve">This leads to corresponding improvements in the distributions of high cloud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oMath>
      <w:r w:rsidR="00C57A47">
        <w:rPr>
          <w:rFonts w:ascii="Times New Roman" w:eastAsiaTheme="minorEastAsia" w:hAnsi="Times New Roman" w:cs="Times New Roman"/>
          <w:sz w:val="24"/>
          <w:szCs w:val="24"/>
        </w:rPr>
        <w:t xml:space="preserve"> </w:t>
      </w:r>
      <w:r w:rsidR="00C57A47" w:rsidRPr="003A11A7">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VIS</m:t>
            </m:r>
          </m:sub>
        </m:sSub>
      </m:oMath>
      <w:r w:rsidR="00C57A47">
        <w:rPr>
          <w:rFonts w:ascii="Times New Roman" w:eastAsiaTheme="minorEastAsia" w:hAnsi="Times New Roman" w:cs="Times New Roman"/>
          <w:sz w:val="24"/>
          <w:szCs w:val="24"/>
        </w:rPr>
        <w:t xml:space="preserve"> </w:t>
      </w:r>
      <w:r w:rsidR="00C57A47" w:rsidRPr="003A11A7">
        <w:rPr>
          <w:rFonts w:ascii="Times New Roman" w:hAnsi="Times New Roman" w:cs="Times New Roman"/>
          <w:sz w:val="24"/>
          <w:szCs w:val="24"/>
        </w:rPr>
        <w:t>(</w:t>
      </w:r>
      <w:r w:rsidR="00C57A47">
        <w:rPr>
          <w:rFonts w:ascii="Times New Roman" w:hAnsi="Times New Roman" w:cs="Times New Roman"/>
          <w:sz w:val="24"/>
          <w:szCs w:val="24"/>
        </w:rPr>
        <w:t>derived</w:t>
      </w:r>
      <w:r w:rsidR="00C57A47" w:rsidRPr="003A11A7">
        <w:rPr>
          <w:rFonts w:ascii="Times New Roman" w:hAnsi="Times New Roman" w:cs="Times New Roman"/>
          <w:sz w:val="24"/>
          <w:szCs w:val="24"/>
        </w:rPr>
        <w:t xml:space="preserve"> from estimates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c</m:t>
            </m:r>
          </m:sub>
        </m:sSub>
      </m:oMath>
      <w:r w:rsidR="00C57A47" w:rsidRPr="003A11A7">
        <w:rPr>
          <w:rFonts w:ascii="Times New Roman" w:hAnsi="Times New Roman" w:cs="Times New Roman"/>
          <w:sz w:val="24"/>
          <w:szCs w:val="24"/>
        </w:rPr>
        <w:t>, using Eq</w:t>
      </w:r>
      <w:r w:rsidR="00C57A47">
        <w:rPr>
          <w:rFonts w:ascii="Times New Roman" w:hAnsi="Times New Roman" w:cs="Times New Roman"/>
          <w:sz w:val="24"/>
          <w:szCs w:val="24"/>
        </w:rPr>
        <w:t>.</w:t>
      </w:r>
      <w:r w:rsidR="00C57A47" w:rsidRPr="003A11A7">
        <w:rPr>
          <w:rFonts w:ascii="Times New Roman" w:hAnsi="Times New Roman" w:cs="Times New Roman"/>
          <w:sz w:val="24"/>
          <w:szCs w:val="24"/>
        </w:rPr>
        <w:t xml:space="preserve"> 10), that are plotted in Figure 4. As with CTP/CTH, the distributions from MM_CTH closely align with the CATS distribution, whereas the difference between the MOD06 and MM_CTH distributions are even more stark. This is due to the fact that fundamentally, the MOD06 and MM_CTH optical properties represent entirely different physical entities, and not just a biased estimate (like MOD06 CTP/CTH). Whereas the MOD06 emissivity and OD are abstractions of the vertically averaged or integrated optical properties of the entire atmospheric column, respectively, </w:t>
      </w:r>
      <w:r w:rsidR="00C57A47" w:rsidRPr="00FB14DE">
        <w:rPr>
          <w:rFonts w:ascii="Times New Roman" w:hAnsi="Times New Roman" w:cs="Times New Roman"/>
          <w:sz w:val="24"/>
          <w:szCs w:val="24"/>
        </w:rPr>
        <w:t>the MM_CTH optical properties are, in fact, now an estimate of the optical properties of just the thin high cloud layer.</w:t>
      </w:r>
      <w:commentRangeEnd w:id="2"/>
      <w:r w:rsidR="00294DCB">
        <w:rPr>
          <w:rStyle w:val="CommentReference"/>
        </w:rPr>
        <w:commentReference w:id="2"/>
      </w:r>
    </w:p>
    <w:p w14:paraId="500FA265" w14:textId="77777777" w:rsidR="005375D2" w:rsidRPr="001C1CEE" w:rsidRDefault="005375D2" w:rsidP="005375D2">
      <w:pPr>
        <w:pStyle w:val="Caption"/>
        <w:jc w:val="both"/>
        <w:rPr>
          <w:rFonts w:ascii="Times New Roman" w:eastAsiaTheme="minorHAnsi" w:hAnsi="Times New Roman" w:cs="Times New Roman"/>
          <w:noProof/>
          <w:color w:val="4472C4" w:themeColor="accent1"/>
          <w:sz w:val="22"/>
        </w:rPr>
      </w:pPr>
      <w:r w:rsidRPr="001C1CEE">
        <w:rPr>
          <w:rFonts w:ascii="Times New Roman" w:hAnsi="Times New Roman" w:cs="Times New Roman"/>
          <w:color w:val="4472C4" w:themeColor="accent1"/>
          <w:sz w:val="22"/>
        </w:rPr>
        <w:t xml:space="preserve">Figure </w:t>
      </w:r>
      <w:r w:rsidRPr="001C1CEE">
        <w:rPr>
          <w:rFonts w:ascii="Times New Roman" w:hAnsi="Times New Roman" w:cs="Times New Roman"/>
          <w:color w:val="4472C4" w:themeColor="accent1"/>
          <w:sz w:val="22"/>
        </w:rPr>
        <w:fldChar w:fldCharType="begin"/>
      </w:r>
      <w:r w:rsidRPr="001C1CEE">
        <w:rPr>
          <w:rFonts w:ascii="Times New Roman" w:hAnsi="Times New Roman" w:cs="Times New Roman"/>
          <w:color w:val="4472C4" w:themeColor="accent1"/>
          <w:sz w:val="22"/>
        </w:rPr>
        <w:instrText xml:space="preserve"> SEQ Figure \* ARABIC </w:instrText>
      </w:r>
      <w:r w:rsidRPr="001C1CEE">
        <w:rPr>
          <w:rFonts w:ascii="Times New Roman" w:hAnsi="Times New Roman" w:cs="Times New Roman"/>
          <w:color w:val="4472C4" w:themeColor="accent1"/>
          <w:sz w:val="22"/>
        </w:rPr>
        <w:fldChar w:fldCharType="separate"/>
      </w:r>
      <w:r w:rsidRPr="001C1CEE">
        <w:rPr>
          <w:rFonts w:ascii="Times New Roman" w:hAnsi="Times New Roman" w:cs="Times New Roman"/>
          <w:noProof/>
          <w:color w:val="4472C4" w:themeColor="accent1"/>
          <w:sz w:val="22"/>
        </w:rPr>
        <w:t>3</w:t>
      </w:r>
      <w:r w:rsidRPr="001C1CEE">
        <w:rPr>
          <w:rFonts w:ascii="Times New Roman" w:hAnsi="Times New Roman" w:cs="Times New Roman"/>
          <w:color w:val="4472C4" w:themeColor="accent1"/>
          <w:sz w:val="22"/>
        </w:rPr>
        <w:fldChar w:fldCharType="end"/>
      </w:r>
      <w:r w:rsidRPr="001C1CEE">
        <w:rPr>
          <w:rFonts w:ascii="Times New Roman" w:hAnsi="Times New Roman" w:cs="Times New Roman"/>
          <w:color w:val="4472C4" w:themeColor="accent1"/>
          <w:sz w:val="22"/>
        </w:rPr>
        <w:t>. Distribution of effective emissivity (left) and visible optical depth (right) from MOD06 (</w:t>
      </w:r>
      <w:r>
        <w:rPr>
          <w:rFonts w:ascii="Times New Roman" w:hAnsi="Times New Roman" w:cs="Times New Roman"/>
          <w:color w:val="4472C4" w:themeColor="accent1"/>
          <w:sz w:val="22"/>
        </w:rPr>
        <w:t>red</w:t>
      </w:r>
      <w:r w:rsidRPr="001C1CEE">
        <w:rPr>
          <w:rFonts w:ascii="Times New Roman" w:hAnsi="Times New Roman" w:cs="Times New Roman"/>
          <w:color w:val="4472C4" w:themeColor="accent1"/>
          <w:sz w:val="22"/>
        </w:rPr>
        <w:t>), MM_CT (green) and CATS (blue) for high clouds in multi-layered scenes.</w:t>
      </w:r>
      <w:r>
        <w:rPr>
          <w:rFonts w:ascii="Times New Roman" w:hAnsi="Times New Roman" w:cs="Times New Roman"/>
          <w:color w:val="4472C4" w:themeColor="accent1"/>
          <w:sz w:val="22"/>
        </w:rPr>
        <w:t xml:space="preserve"> The dashed lines in each color represents the mean value of the quantities whose distributions are in that same color.</w:t>
      </w:r>
    </w:p>
    <w:p w14:paraId="3F5D6744" w14:textId="20D3E066" w:rsidR="005375D2" w:rsidRDefault="00C57A47" w:rsidP="00C57A47">
      <w:pPr>
        <w:spacing w:line="240" w:lineRule="auto"/>
        <w:contextualSpacing/>
        <w:jc w:val="both"/>
        <w:rPr>
          <w:rFonts w:ascii="Times New Roman" w:eastAsia="Times New Roman" w:hAnsi="Times New Roman" w:cs="Times New Roman"/>
          <w:sz w:val="24"/>
          <w:szCs w:val="24"/>
        </w:rPr>
      </w:pPr>
      <w:r w:rsidRPr="00A36AF1">
        <w:rPr>
          <w:rFonts w:ascii="Times New Roman" w:eastAsia="Times New Roman" w:hAnsi="Times New Roman" w:cs="Times New Roman"/>
          <w:sz w:val="24"/>
          <w:szCs w:val="24"/>
        </w:rPr>
        <w:t xml:space="preserve">The statistics </w:t>
      </w:r>
      <w:r>
        <w:rPr>
          <w:rFonts w:ascii="Times New Roman" w:eastAsia="Times New Roman" w:hAnsi="Times New Roman" w:cs="Times New Roman"/>
          <w:sz w:val="24"/>
          <w:szCs w:val="24"/>
        </w:rPr>
        <w:t>from</w:t>
      </w:r>
      <w:r w:rsidRPr="00A36AF1">
        <w:rPr>
          <w:rFonts w:ascii="Times New Roman" w:eastAsia="Times New Roman" w:hAnsi="Times New Roman" w:cs="Times New Roman"/>
          <w:sz w:val="24"/>
          <w:szCs w:val="24"/>
        </w:rPr>
        <w:t xml:space="preserve"> the validation of CO</w:t>
      </w:r>
      <w:r w:rsidRPr="00D76D17">
        <w:rPr>
          <w:rFonts w:ascii="Times New Roman" w:eastAsia="Times New Roman" w:hAnsi="Times New Roman" w:cs="Times New Roman"/>
          <w:sz w:val="24"/>
          <w:szCs w:val="24"/>
          <w:vertAlign w:val="subscript"/>
        </w:rPr>
        <w:t>2</w:t>
      </w:r>
      <w:r w:rsidRPr="00A36AF1">
        <w:rPr>
          <w:rFonts w:ascii="Times New Roman" w:eastAsia="Times New Roman" w:hAnsi="Times New Roman" w:cs="Times New Roman"/>
          <w:sz w:val="24"/>
          <w:szCs w:val="24"/>
        </w:rPr>
        <w:t xml:space="preserve">-slicing CTP, CTH and thermal IR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c</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ϵ</m:t>
            </m:r>
          </m:e>
          <m:sub>
            <m:r>
              <w:rPr>
                <w:rFonts w:ascii="Cambria Math" w:eastAsia="Calibri" w:hAnsi="Cambria Math" w:cs="Times New Roman"/>
                <w:sz w:val="24"/>
                <w:szCs w:val="24"/>
              </w:rPr>
              <m:t>c</m:t>
            </m:r>
          </m:sub>
        </m:sSub>
      </m:oMath>
      <w:r w:rsidRPr="00A36AF1">
        <w:rPr>
          <w:rFonts w:ascii="Times New Roman" w:eastAsia="Times New Roman" w:hAnsi="Times New Roman" w:cs="Times New Roman"/>
          <w:sz w:val="24"/>
          <w:szCs w:val="24"/>
        </w:rPr>
        <w:t xml:space="preserve"> (against CATS), and the distributions of CATS, MOD06 and MM_CT</w:t>
      </w:r>
      <w:r>
        <w:rPr>
          <w:rFonts w:ascii="Times New Roman" w:eastAsia="Times New Roman" w:hAnsi="Times New Roman" w:cs="Times New Roman"/>
          <w:sz w:val="24"/>
          <w:szCs w:val="24"/>
        </w:rPr>
        <w:t>H</w:t>
      </w:r>
      <w:r w:rsidRPr="00A36AF1">
        <w:rPr>
          <w:rFonts w:ascii="Times New Roman" w:eastAsia="Times New Roman" w:hAnsi="Times New Roman" w:cs="Times New Roman"/>
          <w:sz w:val="24"/>
          <w:szCs w:val="24"/>
        </w:rPr>
        <w:t xml:space="preserve"> CTP, CTH 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c</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ϵ</m:t>
            </m:r>
          </m:e>
          <m:sub>
            <m:r>
              <w:rPr>
                <w:rFonts w:ascii="Cambria Math" w:eastAsia="Calibri" w:hAnsi="Cambria Math" w:cs="Times New Roman"/>
                <w:sz w:val="24"/>
                <w:szCs w:val="24"/>
              </w:rPr>
              <m:t>c</m:t>
            </m:r>
          </m:sub>
        </m:sSub>
      </m:oMath>
      <w:r w:rsidRPr="00A36AF1">
        <w:rPr>
          <w:rFonts w:ascii="Times New Roman" w:eastAsia="Times New Roman" w:hAnsi="Times New Roman" w:cs="Times New Roman"/>
          <w:sz w:val="24"/>
          <w:szCs w:val="24"/>
        </w:rPr>
        <w:t xml:space="preserve"> are summarized in Table 1, below. </w:t>
      </w:r>
      <w:r w:rsidR="002C6960">
        <w:rPr>
          <w:rFonts w:ascii="Times New Roman" w:eastAsia="Times New Roman" w:hAnsi="Times New Roman" w:cs="Times New Roman"/>
          <w:sz w:val="24"/>
          <w:szCs w:val="24"/>
        </w:rPr>
        <w:t xml:space="preserve">A detailed discussion of the CTP error budget </w:t>
      </w:r>
      <w:r w:rsidR="0096126D">
        <w:rPr>
          <w:rFonts w:ascii="Times New Roman" w:eastAsia="Times New Roman" w:hAnsi="Times New Roman" w:cs="Times New Roman"/>
          <w:sz w:val="24"/>
          <w:szCs w:val="24"/>
        </w:rPr>
        <w:t>follows in Section 4.2.</w:t>
      </w:r>
    </w:p>
    <w:p w14:paraId="4314C5D8" w14:textId="6D9A1422" w:rsidR="00294DCB" w:rsidDel="005F1EF0" w:rsidRDefault="005F1EF0" w:rsidP="00C57A47">
      <w:pPr>
        <w:spacing w:line="240" w:lineRule="auto"/>
        <w:contextualSpacing/>
        <w:jc w:val="both"/>
        <w:rPr>
          <w:del w:id="4" w:author="Arka Mitra" w:date="2022-08-17T20:44:00Z"/>
          <w:rFonts w:ascii="Times New Roman" w:eastAsia="Times New Roman" w:hAnsi="Times New Roman" w:cs="Times New Roman"/>
          <w:sz w:val="24"/>
          <w:szCs w:val="24"/>
        </w:rPr>
      </w:pPr>
      <w:r w:rsidRPr="00DC181C">
        <w:rPr>
          <w:rFonts w:ascii="Times New Roman" w:eastAsia="Calibri" w:hAnsi="Times New Roman" w:cs="Times New Roman"/>
          <w:i/>
          <w:iCs/>
          <w:color w:val="4472C4" w:themeColor="accent1"/>
          <w:sz w:val="24"/>
          <w:szCs w:val="24"/>
        </w:rPr>
        <w:t xml:space="preserve">Table 1. </w:t>
      </w:r>
      <w:r>
        <w:rPr>
          <w:rFonts w:ascii="Times New Roman" w:eastAsia="Calibri" w:hAnsi="Times New Roman" w:cs="Times New Roman"/>
          <w:i/>
          <w:iCs/>
          <w:color w:val="4472C4" w:themeColor="accent1"/>
          <w:sz w:val="24"/>
          <w:szCs w:val="24"/>
        </w:rPr>
        <w:t>Summary of mean errors in CO2-slicing CTP, CTH and effective emissivity for MOD06 and MM_CTH with respect to CATS and the mean value of the distributions of CTP, CTH and effective emissivity from MOD06, MM_CTH and CATS.</w:t>
      </w:r>
    </w:p>
    <w:p w14:paraId="3EE123EE" w14:textId="310988A9" w:rsidR="00C57A47" w:rsidRPr="002503E1" w:rsidRDefault="00C57A47" w:rsidP="00C57A47">
      <w:pPr>
        <w:spacing w:line="240" w:lineRule="auto"/>
        <w:contextualSpacing/>
        <w:jc w:val="both"/>
        <w:rPr>
          <w:rFonts w:ascii="Times New Roman" w:eastAsia="Times New Roman" w:hAnsi="Times New Roman" w:cs="Times New Roman"/>
          <w:sz w:val="24"/>
          <w:szCs w:val="24"/>
        </w:rPr>
      </w:pPr>
    </w:p>
    <w:tbl>
      <w:tblPr>
        <w:tblStyle w:val="GridTable1Light"/>
        <w:tblpPr w:leftFromText="180" w:rightFromText="180" w:vertAnchor="text" w:horzAnchor="margin" w:tblpXSpec="center" w:tblpY="1"/>
        <w:tblW w:w="9387" w:type="dxa"/>
        <w:tblInd w:w="0" w:type="dxa"/>
        <w:tblLayout w:type="fixed"/>
        <w:tblLook w:val="04A0" w:firstRow="1" w:lastRow="0" w:firstColumn="1" w:lastColumn="0" w:noHBand="0" w:noVBand="1"/>
      </w:tblPr>
      <w:tblGrid>
        <w:gridCol w:w="1341"/>
        <w:gridCol w:w="1341"/>
        <w:gridCol w:w="1341"/>
        <w:gridCol w:w="1341"/>
        <w:gridCol w:w="1341"/>
        <w:gridCol w:w="1341"/>
        <w:gridCol w:w="1341"/>
      </w:tblGrid>
      <w:tr w:rsidR="00C57A47" w:rsidRPr="00A36AF1" w14:paraId="4AB5CCBB" w14:textId="77777777" w:rsidTr="00D850FE">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341"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2C4A5C" w14:textId="77777777" w:rsidR="00C57A47" w:rsidRPr="00A36AF1" w:rsidRDefault="00C57A47" w:rsidP="00D850FE">
            <w:pPr>
              <w:contextualSpacing/>
              <w:jc w:val="center"/>
              <w:rPr>
                <w:rFonts w:ascii="Times New Roman" w:hAnsi="Times New Roman" w:cs="Times New Roman"/>
                <w:sz w:val="24"/>
                <w:szCs w:val="24"/>
              </w:rPr>
            </w:pPr>
            <w:r w:rsidRPr="00A36AF1">
              <w:rPr>
                <w:rFonts w:ascii="Times New Roman" w:hAnsi="Times New Roman" w:cs="Times New Roman"/>
                <w:sz w:val="24"/>
                <w:szCs w:val="24"/>
              </w:rPr>
              <w:t>Data</w:t>
            </w:r>
          </w:p>
          <w:p w14:paraId="642D90A6" w14:textId="77777777" w:rsidR="00C57A47" w:rsidRPr="00A36AF1" w:rsidRDefault="00C57A47" w:rsidP="00D850FE">
            <w:pPr>
              <w:contextualSpacing/>
              <w:jc w:val="center"/>
              <w:rPr>
                <w:rFonts w:ascii="Times New Roman" w:hAnsi="Times New Roman" w:cs="Times New Roman"/>
                <w:sz w:val="24"/>
                <w:szCs w:val="24"/>
              </w:rPr>
            </w:pPr>
            <w:r w:rsidRPr="00A36AF1">
              <w:rPr>
                <w:rFonts w:ascii="Times New Roman" w:hAnsi="Times New Roman" w:cs="Times New Roman"/>
                <w:sz w:val="24"/>
                <w:szCs w:val="24"/>
              </w:rPr>
              <w:t>Source</w:t>
            </w:r>
          </w:p>
        </w:tc>
        <w:tc>
          <w:tcPr>
            <w:tcW w:w="4023" w:type="dxa"/>
            <w:gridSpan w:val="3"/>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313195B" w14:textId="77777777" w:rsidR="00C57A47" w:rsidRPr="00A36AF1" w:rsidRDefault="00C57A47" w:rsidP="00D850FE">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Mean Errors (with respect to CATS)</w:t>
            </w:r>
          </w:p>
        </w:tc>
        <w:tc>
          <w:tcPr>
            <w:tcW w:w="4023" w:type="dxa"/>
            <w:gridSpan w:val="3"/>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EC084DC" w14:textId="77777777" w:rsidR="00C57A47" w:rsidRPr="00A36AF1" w:rsidRDefault="00C57A47" w:rsidP="00D850FE">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 xml:space="preserve">Net Distribution </w:t>
            </w:r>
            <w:r>
              <w:rPr>
                <w:rFonts w:ascii="Times New Roman" w:hAnsi="Times New Roman" w:cs="Times New Roman"/>
                <w:sz w:val="24"/>
                <w:szCs w:val="24"/>
              </w:rPr>
              <w:t>for</w:t>
            </w:r>
            <w:r w:rsidRPr="00A36AF1">
              <w:rPr>
                <w:rFonts w:ascii="Times New Roman" w:hAnsi="Times New Roman" w:cs="Times New Roman"/>
                <w:sz w:val="24"/>
                <w:szCs w:val="24"/>
              </w:rPr>
              <w:t xml:space="preserve"> High Clouds</w:t>
            </w:r>
          </w:p>
        </w:tc>
      </w:tr>
      <w:tr w:rsidR="00C57A47" w:rsidRPr="00A36AF1" w14:paraId="00C32744" w14:textId="77777777" w:rsidTr="00D850FE">
        <w:trPr>
          <w:trHeight w:val="690"/>
        </w:trPr>
        <w:tc>
          <w:tcPr>
            <w:cnfStyle w:val="001000000000" w:firstRow="0" w:lastRow="0" w:firstColumn="1" w:lastColumn="0" w:oddVBand="0" w:evenVBand="0" w:oddHBand="0" w:evenHBand="0" w:firstRowFirstColumn="0" w:firstRowLastColumn="0" w:lastRowFirstColumn="0" w:lastRowLastColumn="0"/>
            <w:tcW w:w="1341"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7BEF7C" w14:textId="77777777" w:rsidR="00C57A47" w:rsidRPr="00A36AF1" w:rsidRDefault="00C57A47" w:rsidP="00D850FE">
            <w:pPr>
              <w:rPr>
                <w:rFonts w:ascii="Times New Roman" w:hAnsi="Times New Roman" w:cs="Times New Roman"/>
                <w:sz w:val="24"/>
                <w:szCs w:val="24"/>
              </w:rPr>
            </w:pP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9F41D0"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36AF1">
              <w:rPr>
                <w:rFonts w:ascii="Times New Roman" w:hAnsi="Times New Roman" w:cs="Times New Roman"/>
                <w:b/>
                <w:bCs/>
                <w:sz w:val="24"/>
                <w:szCs w:val="24"/>
              </w:rPr>
              <w:t>CTP (hPa)</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AC9345"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36AF1">
              <w:rPr>
                <w:rFonts w:ascii="Times New Roman" w:hAnsi="Times New Roman" w:cs="Times New Roman"/>
                <w:b/>
                <w:bCs/>
                <w:sz w:val="24"/>
                <w:szCs w:val="24"/>
              </w:rPr>
              <w:t>CTH (km)</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B9A7538" w14:textId="77777777" w:rsidR="00C57A47" w:rsidRPr="00A36AF1" w:rsidRDefault="00000000"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ϵ</m:t>
                    </m:r>
                  </m:e>
                  <m:sub>
                    <m:r>
                      <m:rPr>
                        <m:sty m:val="bi"/>
                      </m:rPr>
                      <w:rPr>
                        <w:rFonts w:ascii="Cambria Math" w:hAnsi="Cambria Math" w:cs="Times New Roman"/>
                        <w:sz w:val="24"/>
                        <w:szCs w:val="24"/>
                      </w:rPr>
                      <m:t>c</m:t>
                    </m:r>
                  </m:sub>
                </m:sSub>
              </m:oMath>
            </m:oMathPara>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8F8CD5"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36AF1">
              <w:rPr>
                <w:rFonts w:ascii="Times New Roman" w:hAnsi="Times New Roman" w:cs="Times New Roman"/>
                <w:b/>
                <w:bCs/>
                <w:sz w:val="24"/>
                <w:szCs w:val="24"/>
              </w:rPr>
              <w:t>CTP (hPa)</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1A96A8"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36AF1">
              <w:rPr>
                <w:rFonts w:ascii="Times New Roman" w:hAnsi="Times New Roman" w:cs="Times New Roman"/>
                <w:b/>
                <w:bCs/>
                <w:sz w:val="24"/>
                <w:szCs w:val="24"/>
              </w:rPr>
              <w:t>CTH (km)</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12653F" w14:textId="77777777" w:rsidR="00C57A47" w:rsidRPr="00A36AF1" w:rsidRDefault="00000000"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ϵ</m:t>
                    </m:r>
                  </m:e>
                  <m:sub>
                    <m:r>
                      <m:rPr>
                        <m:sty m:val="bi"/>
                      </m:rPr>
                      <w:rPr>
                        <w:rFonts w:ascii="Cambria Math" w:eastAsia="Times New Roman" w:hAnsi="Cambria Math" w:cs="Times New Roman"/>
                        <w:sz w:val="24"/>
                        <w:szCs w:val="24"/>
                      </w:rPr>
                      <m:t>c</m:t>
                    </m:r>
                  </m:sub>
                </m:sSub>
              </m:oMath>
            </m:oMathPara>
          </w:p>
        </w:tc>
      </w:tr>
      <w:tr w:rsidR="00C57A47" w:rsidRPr="00A36AF1" w14:paraId="0AA86391" w14:textId="77777777" w:rsidTr="00D850FE">
        <w:trPr>
          <w:trHeight w:val="690"/>
        </w:trPr>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C600A4" w14:textId="77777777" w:rsidR="00C57A47" w:rsidRPr="00A36AF1" w:rsidRDefault="00C57A47" w:rsidP="00D850FE">
            <w:pPr>
              <w:contextualSpacing/>
              <w:jc w:val="center"/>
              <w:rPr>
                <w:rFonts w:ascii="Times New Roman" w:hAnsi="Times New Roman" w:cs="Times New Roman"/>
                <w:sz w:val="24"/>
                <w:szCs w:val="24"/>
              </w:rPr>
            </w:pPr>
            <w:r w:rsidRPr="00A36AF1">
              <w:rPr>
                <w:rFonts w:ascii="Times New Roman" w:hAnsi="Times New Roman" w:cs="Times New Roman"/>
                <w:sz w:val="24"/>
                <w:szCs w:val="24"/>
              </w:rPr>
              <w:t>MOD06</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13827A" w14:textId="55468E03"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65±85</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813AAB" w14:textId="670F848B" w:rsidR="00C57A47" w:rsidRPr="00A36AF1" w:rsidRDefault="001E047F"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C57A47" w:rsidRPr="00A36AF1">
              <w:rPr>
                <w:rFonts w:ascii="Times New Roman" w:hAnsi="Times New Roman" w:cs="Times New Roman"/>
                <w:sz w:val="24"/>
                <w:szCs w:val="24"/>
              </w:rPr>
              <w:t>1.6±2.3</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B47C5F" w14:textId="40EFBF30"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0.4±0.</w:t>
            </w:r>
            <w:r>
              <w:rPr>
                <w:rFonts w:ascii="Times New Roman" w:hAnsi="Times New Roman" w:cs="Times New Roman"/>
                <w:sz w:val="24"/>
                <w:szCs w:val="24"/>
              </w:rPr>
              <w:t>3</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1448F0"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300±85</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3F05EB"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9.7±2.3</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7D2BCF9"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0.5±0.3</w:t>
            </w:r>
          </w:p>
        </w:tc>
      </w:tr>
      <w:tr w:rsidR="00C57A47" w:rsidRPr="00A36AF1" w14:paraId="5A833FA0" w14:textId="77777777" w:rsidTr="00D850FE">
        <w:trPr>
          <w:trHeight w:val="690"/>
        </w:trPr>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00739C" w14:textId="77777777" w:rsidR="00C57A47" w:rsidRPr="00A36AF1" w:rsidRDefault="00C57A47" w:rsidP="00D850FE">
            <w:pPr>
              <w:contextualSpacing/>
              <w:jc w:val="center"/>
              <w:rPr>
                <w:rFonts w:ascii="Times New Roman" w:hAnsi="Times New Roman" w:cs="Times New Roman"/>
                <w:sz w:val="24"/>
                <w:szCs w:val="24"/>
              </w:rPr>
            </w:pPr>
            <w:r w:rsidRPr="00A36AF1">
              <w:rPr>
                <w:rFonts w:ascii="Times New Roman" w:hAnsi="Times New Roman" w:cs="Times New Roman"/>
                <w:sz w:val="24"/>
                <w:szCs w:val="24"/>
              </w:rPr>
              <w:t>MM_CT</w:t>
            </w:r>
            <w:r>
              <w:rPr>
                <w:rFonts w:ascii="Times New Roman" w:hAnsi="Times New Roman" w:cs="Times New Roman"/>
                <w:sz w:val="24"/>
                <w:szCs w:val="24"/>
              </w:rPr>
              <w:t>H</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6021E2" w14:textId="0EC2ED1F"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5±80</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009879" w14:textId="595CB0DF" w:rsidR="00C57A47" w:rsidRPr="00A36AF1" w:rsidRDefault="001E047F"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C57A47" w:rsidRPr="00A36AF1">
              <w:rPr>
                <w:rFonts w:ascii="Times New Roman" w:hAnsi="Times New Roman" w:cs="Times New Roman"/>
                <w:sz w:val="24"/>
                <w:szCs w:val="24"/>
              </w:rPr>
              <w:t>0.4±2.4</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1E6045E" w14:textId="53FA35D3"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0.1±0.</w:t>
            </w:r>
            <w:r>
              <w:rPr>
                <w:rFonts w:ascii="Times New Roman" w:hAnsi="Times New Roman" w:cs="Times New Roman"/>
                <w:sz w:val="24"/>
                <w:szCs w:val="24"/>
              </w:rPr>
              <w:t>2</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425CA5"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235±70</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E90D0A"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11.2±2.0</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A63670"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0.2±0.</w:t>
            </w:r>
            <w:r>
              <w:rPr>
                <w:rFonts w:ascii="Times New Roman" w:hAnsi="Times New Roman" w:cs="Times New Roman"/>
                <w:sz w:val="24"/>
                <w:szCs w:val="24"/>
              </w:rPr>
              <w:t>2</w:t>
            </w:r>
          </w:p>
        </w:tc>
      </w:tr>
      <w:tr w:rsidR="00C57A47" w:rsidRPr="00A36AF1" w14:paraId="20CA34AB" w14:textId="77777777" w:rsidTr="00D850FE">
        <w:trPr>
          <w:trHeight w:val="690"/>
        </w:trPr>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2CCE43" w14:textId="77777777" w:rsidR="00C57A47" w:rsidRPr="00A36AF1" w:rsidRDefault="00C57A47" w:rsidP="00D850FE">
            <w:pPr>
              <w:contextualSpacing/>
              <w:jc w:val="center"/>
              <w:rPr>
                <w:rFonts w:ascii="Times New Roman" w:hAnsi="Times New Roman" w:cs="Times New Roman"/>
                <w:sz w:val="24"/>
                <w:szCs w:val="24"/>
              </w:rPr>
            </w:pPr>
            <w:r w:rsidRPr="00A36AF1">
              <w:rPr>
                <w:rFonts w:ascii="Times New Roman" w:hAnsi="Times New Roman" w:cs="Times New Roman"/>
                <w:sz w:val="24"/>
                <w:szCs w:val="24"/>
              </w:rPr>
              <w:t>CATS</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F1EB2E"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N/A</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0D833E2"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N/A</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14B155C"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N/A</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7F1D00"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225±80</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885F46"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11.7±2.5</w:t>
            </w:r>
          </w:p>
        </w:tc>
        <w:tc>
          <w:tcPr>
            <w:tcW w:w="13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DBC02F5" w14:textId="77777777" w:rsidR="00C57A47" w:rsidRPr="00A36AF1" w:rsidRDefault="00C57A47" w:rsidP="00D850FE">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6AF1">
              <w:rPr>
                <w:rFonts w:ascii="Times New Roman" w:hAnsi="Times New Roman" w:cs="Times New Roman"/>
                <w:sz w:val="24"/>
                <w:szCs w:val="24"/>
              </w:rPr>
              <w:t>0.1±0.2</w:t>
            </w:r>
          </w:p>
        </w:tc>
      </w:tr>
    </w:tbl>
    <w:p w14:paraId="1F65BAF3" w14:textId="65CCA2C4" w:rsidR="00C57A47" w:rsidRPr="00AB0B59" w:rsidRDefault="00C57A47" w:rsidP="00C57A47">
      <w:pPr>
        <w:pStyle w:val="ListParagraph"/>
        <w:spacing w:line="240" w:lineRule="auto"/>
        <w:ind w:left="0"/>
        <w:jc w:val="both"/>
        <w:rPr>
          <w:rFonts w:ascii="Times New Roman" w:hAnsi="Times New Roman" w:cs="Times New Roman"/>
          <w:sz w:val="24"/>
          <w:szCs w:val="24"/>
        </w:rPr>
      </w:pPr>
    </w:p>
    <w:p w14:paraId="4B482DDC" w14:textId="77777777" w:rsidR="00294DCB" w:rsidRDefault="00294DCB" w:rsidP="00C80050">
      <w:pPr>
        <w:pStyle w:val="ListParagraph"/>
        <w:spacing w:line="240" w:lineRule="auto"/>
        <w:ind w:left="0"/>
        <w:jc w:val="both"/>
        <w:rPr>
          <w:rFonts w:ascii="Times New Roman" w:hAnsi="Times New Roman" w:cs="Times New Roman"/>
          <w:b/>
          <w:bCs/>
          <w:i/>
          <w:iCs/>
          <w:sz w:val="24"/>
          <w:szCs w:val="24"/>
        </w:rPr>
      </w:pPr>
    </w:p>
    <w:p w14:paraId="072A5748" w14:textId="628CB6A8" w:rsidR="00414064" w:rsidRPr="00C57A47" w:rsidRDefault="00535E16" w:rsidP="00C80050">
      <w:pPr>
        <w:pStyle w:val="ListParagraph"/>
        <w:spacing w:line="240" w:lineRule="auto"/>
        <w:ind w:left="0"/>
        <w:jc w:val="both"/>
        <w:rPr>
          <w:rFonts w:ascii="Times New Roman" w:hAnsi="Times New Roman" w:cs="Times New Roman"/>
          <w:b/>
          <w:bCs/>
          <w:i/>
          <w:iCs/>
          <w:sz w:val="24"/>
          <w:szCs w:val="24"/>
        </w:rPr>
      </w:pPr>
      <w:r w:rsidRPr="00C57A47">
        <w:rPr>
          <w:rFonts w:ascii="Times New Roman" w:hAnsi="Times New Roman" w:cs="Times New Roman"/>
          <w:b/>
          <w:bCs/>
          <w:i/>
          <w:iCs/>
          <w:sz w:val="24"/>
          <w:szCs w:val="24"/>
        </w:rPr>
        <w:t>4.2. The 2-layered CO</w:t>
      </w:r>
      <w:r w:rsidRPr="000A666A">
        <w:rPr>
          <w:rFonts w:ascii="Times New Roman" w:hAnsi="Times New Roman" w:cs="Times New Roman"/>
          <w:b/>
          <w:bCs/>
          <w:i/>
          <w:iCs/>
          <w:sz w:val="24"/>
          <w:szCs w:val="24"/>
          <w:vertAlign w:val="subscript"/>
        </w:rPr>
        <w:t>2</w:t>
      </w:r>
      <w:r w:rsidRPr="00C57A47">
        <w:rPr>
          <w:rFonts w:ascii="Times New Roman" w:hAnsi="Times New Roman" w:cs="Times New Roman"/>
          <w:b/>
          <w:bCs/>
          <w:i/>
          <w:iCs/>
          <w:sz w:val="24"/>
          <w:szCs w:val="24"/>
        </w:rPr>
        <w:t>-slicing Error Budget Analysis</w:t>
      </w:r>
    </w:p>
    <w:p w14:paraId="7075F99F" w14:textId="77777777" w:rsidR="00203FC3" w:rsidRDefault="002C6960" w:rsidP="00414064">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Here, we shall account for the various sources </w:t>
      </w:r>
      <w:r w:rsidR="00414064" w:rsidRPr="00A36AF1">
        <w:rPr>
          <w:rFonts w:ascii="Times New Roman" w:eastAsia="Calibri" w:hAnsi="Times New Roman" w:cs="Times New Roman"/>
          <w:sz w:val="24"/>
          <w:szCs w:val="24"/>
        </w:rPr>
        <w:t xml:space="preserve">of systematic and random errors in </w:t>
      </w:r>
      <w:r w:rsidR="00414064">
        <w:rPr>
          <w:rFonts w:ascii="Times New Roman" w:eastAsia="Calibri" w:hAnsi="Times New Roman" w:cs="Times New Roman"/>
          <w:sz w:val="24"/>
          <w:szCs w:val="24"/>
        </w:rPr>
        <w:t>MM_CTH CTP</w:t>
      </w:r>
      <w:r w:rsidR="005750E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w:t>
      </w:r>
      <w:r w:rsidR="00414064" w:rsidRPr="00A36AF1">
        <w:rPr>
          <w:rFonts w:ascii="Times New Roman" w:eastAsia="Calibri" w:hAnsi="Times New Roman" w:cs="Times New Roman"/>
          <w:sz w:val="24"/>
          <w:szCs w:val="24"/>
        </w:rPr>
        <w:t>investigate the effects of known and suspected sources of error in our</w:t>
      </w:r>
      <w:r w:rsidR="005750E0">
        <w:rPr>
          <w:rFonts w:ascii="Times New Roman" w:eastAsia="Calibri" w:hAnsi="Times New Roman" w:cs="Times New Roman"/>
          <w:sz w:val="24"/>
          <w:szCs w:val="24"/>
        </w:rPr>
        <w:t xml:space="preserve"> product</w:t>
      </w:r>
      <w:r w:rsidR="00414064" w:rsidRPr="00A36AF1">
        <w:rPr>
          <w:rFonts w:ascii="Times New Roman" w:eastAsia="Calibri" w:hAnsi="Times New Roman" w:cs="Times New Roman"/>
          <w:sz w:val="24"/>
          <w:szCs w:val="24"/>
        </w:rPr>
        <w:t>. The sources of error we shall consider include</w:t>
      </w:r>
      <w:r w:rsidR="00203FC3">
        <w:rPr>
          <w:rFonts w:ascii="Times New Roman" w:eastAsia="Calibri" w:hAnsi="Times New Roman" w:cs="Times New Roman"/>
          <w:sz w:val="24"/>
          <w:szCs w:val="24"/>
        </w:rPr>
        <w:t>:</w:t>
      </w:r>
    </w:p>
    <w:p w14:paraId="1B06A14E" w14:textId="66FB0F97" w:rsidR="00203FC3" w:rsidRPr="008C384C" w:rsidRDefault="00414064" w:rsidP="008C384C">
      <w:pPr>
        <w:pStyle w:val="ListParagraph"/>
        <w:numPr>
          <w:ilvl w:val="0"/>
          <w:numId w:val="7"/>
        </w:numPr>
        <w:spacing w:line="240" w:lineRule="auto"/>
        <w:jc w:val="both"/>
        <w:rPr>
          <w:rFonts w:ascii="Times New Roman" w:eastAsia="Calibri" w:hAnsi="Times New Roman" w:cs="Times New Roman"/>
          <w:sz w:val="24"/>
          <w:szCs w:val="24"/>
        </w:rPr>
      </w:pPr>
      <w:r w:rsidRPr="008C384C">
        <w:rPr>
          <w:rFonts w:ascii="Times New Roman" w:eastAsia="Calibri" w:hAnsi="Times New Roman" w:cs="Times New Roman"/>
          <w:sz w:val="24"/>
          <w:szCs w:val="24"/>
        </w:rPr>
        <w:t xml:space="preserve">the covariance of modelling errors in temperature and specific humidity in the ERA5 reanalysis, </w:t>
      </w:r>
    </w:p>
    <w:p w14:paraId="62CD5053" w14:textId="1555ED32" w:rsidR="00203FC3" w:rsidRPr="008C384C" w:rsidRDefault="00414064" w:rsidP="008C384C">
      <w:pPr>
        <w:pStyle w:val="ListParagraph"/>
        <w:numPr>
          <w:ilvl w:val="0"/>
          <w:numId w:val="7"/>
        </w:numPr>
        <w:spacing w:line="240" w:lineRule="auto"/>
        <w:jc w:val="both"/>
        <w:rPr>
          <w:rFonts w:ascii="Times New Roman" w:eastAsia="Calibri" w:hAnsi="Times New Roman" w:cs="Times New Roman"/>
          <w:sz w:val="24"/>
          <w:szCs w:val="24"/>
        </w:rPr>
      </w:pPr>
      <w:r w:rsidRPr="008C384C">
        <w:rPr>
          <w:rFonts w:ascii="Times New Roman" w:eastAsia="Calibri" w:hAnsi="Times New Roman" w:cs="Times New Roman"/>
          <w:sz w:val="24"/>
          <w:szCs w:val="24"/>
        </w:rPr>
        <w:t xml:space="preserve">the inherent noise in detected radiances from the MODIS spectral bands, </w:t>
      </w:r>
    </w:p>
    <w:p w14:paraId="0EF18F1E" w14:textId="5780B75A" w:rsidR="00203FC3" w:rsidRDefault="00414064" w:rsidP="008C384C">
      <w:pPr>
        <w:pStyle w:val="ListParagraph"/>
        <w:numPr>
          <w:ilvl w:val="0"/>
          <w:numId w:val="7"/>
        </w:numPr>
        <w:spacing w:line="240" w:lineRule="auto"/>
        <w:jc w:val="both"/>
        <w:rPr>
          <w:rFonts w:ascii="Times New Roman" w:eastAsia="Calibri" w:hAnsi="Times New Roman" w:cs="Times New Roman"/>
          <w:sz w:val="24"/>
          <w:szCs w:val="24"/>
        </w:rPr>
      </w:pPr>
      <w:r w:rsidRPr="008C384C">
        <w:rPr>
          <w:rFonts w:ascii="Times New Roman" w:eastAsia="Calibri" w:hAnsi="Times New Roman" w:cs="Times New Roman"/>
          <w:sz w:val="24"/>
          <w:szCs w:val="24"/>
        </w:rPr>
        <w:t>the observational uncertainty in MISR low-cloud stereo heights,</w:t>
      </w:r>
      <w:r w:rsidR="00203FC3" w:rsidRPr="008C384C">
        <w:rPr>
          <w:rFonts w:ascii="Times New Roman" w:eastAsia="Calibri" w:hAnsi="Times New Roman" w:cs="Times New Roman"/>
          <w:sz w:val="24"/>
          <w:szCs w:val="24"/>
        </w:rPr>
        <w:t xml:space="preserve"> </w:t>
      </w:r>
    </w:p>
    <w:p w14:paraId="0006E518" w14:textId="67FFEE9A" w:rsidR="005252E7" w:rsidRPr="005252E7" w:rsidRDefault="005252E7" w:rsidP="005252E7">
      <w:pPr>
        <w:pStyle w:val="ListParagraph"/>
        <w:numPr>
          <w:ilvl w:val="0"/>
          <w:numId w:val="7"/>
        </w:numPr>
        <w:spacing w:line="240" w:lineRule="auto"/>
        <w:jc w:val="both"/>
        <w:rPr>
          <w:rFonts w:ascii="Times New Roman" w:eastAsia="Calibri" w:hAnsi="Times New Roman" w:cs="Times New Roman"/>
          <w:sz w:val="24"/>
          <w:szCs w:val="24"/>
        </w:rPr>
      </w:pPr>
      <w:r w:rsidRPr="008C384C">
        <w:rPr>
          <w:rFonts w:ascii="Times New Roman" w:eastAsia="Calibri" w:hAnsi="Times New Roman" w:cs="Times New Roman"/>
          <w:sz w:val="24"/>
          <w:szCs w:val="24"/>
        </w:rPr>
        <w:t xml:space="preserve">the effect of geometric depth or vertical extent of cirrus clouds, </w:t>
      </w:r>
    </w:p>
    <w:p w14:paraId="4078ABC1" w14:textId="1663DCCC" w:rsidR="00203FC3" w:rsidRPr="008C384C" w:rsidRDefault="00414064" w:rsidP="008C384C">
      <w:pPr>
        <w:pStyle w:val="ListParagraph"/>
        <w:numPr>
          <w:ilvl w:val="0"/>
          <w:numId w:val="7"/>
        </w:numPr>
        <w:spacing w:line="240" w:lineRule="auto"/>
        <w:jc w:val="both"/>
        <w:rPr>
          <w:rFonts w:ascii="Times New Roman" w:eastAsia="Calibri" w:hAnsi="Times New Roman" w:cs="Times New Roman"/>
          <w:sz w:val="24"/>
          <w:szCs w:val="24"/>
        </w:rPr>
      </w:pPr>
      <w:r w:rsidRPr="008C384C">
        <w:rPr>
          <w:rFonts w:ascii="Times New Roman" w:eastAsia="Calibri" w:hAnsi="Times New Roman" w:cs="Times New Roman"/>
          <w:sz w:val="24"/>
          <w:szCs w:val="24"/>
        </w:rPr>
        <w:t xml:space="preserve">the uncertainty in the geo-collocation of CATS, MISR and MODIS pixels, </w:t>
      </w:r>
    </w:p>
    <w:p w14:paraId="776DECBD" w14:textId="25006FA7" w:rsidR="00203FC3" w:rsidRPr="008C384C" w:rsidRDefault="00414064" w:rsidP="008C384C">
      <w:pPr>
        <w:pStyle w:val="ListParagraph"/>
        <w:numPr>
          <w:ilvl w:val="0"/>
          <w:numId w:val="7"/>
        </w:numPr>
        <w:spacing w:line="240" w:lineRule="auto"/>
        <w:jc w:val="both"/>
        <w:rPr>
          <w:rFonts w:ascii="Times New Roman" w:eastAsia="Calibri" w:hAnsi="Times New Roman" w:cs="Times New Roman"/>
          <w:sz w:val="24"/>
          <w:szCs w:val="24"/>
        </w:rPr>
      </w:pPr>
      <w:r w:rsidRPr="008C384C">
        <w:rPr>
          <w:rFonts w:ascii="Times New Roman" w:eastAsia="Calibri" w:hAnsi="Times New Roman" w:cs="Times New Roman"/>
          <w:sz w:val="24"/>
          <w:szCs w:val="24"/>
        </w:rPr>
        <w:t xml:space="preserve">the uncertainty incurred from the application of spatial interpolation to obtain atmospheric parameters </w:t>
      </w:r>
      <w:r w:rsidR="005750E0" w:rsidRPr="008C384C">
        <w:rPr>
          <w:rFonts w:ascii="Times New Roman" w:eastAsia="Calibri" w:hAnsi="Times New Roman" w:cs="Times New Roman"/>
          <w:sz w:val="24"/>
          <w:szCs w:val="24"/>
        </w:rPr>
        <w:t>at</w:t>
      </w:r>
      <w:r w:rsidRPr="008C384C">
        <w:rPr>
          <w:rFonts w:ascii="Times New Roman" w:eastAsia="Calibri" w:hAnsi="Times New Roman" w:cs="Times New Roman"/>
          <w:sz w:val="24"/>
          <w:szCs w:val="24"/>
        </w:rPr>
        <w:t xml:space="preserve"> the 101 </w:t>
      </w:r>
      <w:r w:rsidR="005750E0" w:rsidRPr="008C384C">
        <w:rPr>
          <w:rFonts w:ascii="Times New Roman" w:eastAsia="Calibri" w:hAnsi="Times New Roman" w:cs="Times New Roman"/>
          <w:sz w:val="24"/>
          <w:szCs w:val="24"/>
        </w:rPr>
        <w:t xml:space="preserve">MOD06 </w:t>
      </w:r>
      <w:r w:rsidRPr="008C384C">
        <w:rPr>
          <w:rFonts w:ascii="Times New Roman" w:eastAsia="Calibri" w:hAnsi="Times New Roman" w:cs="Times New Roman"/>
          <w:sz w:val="24"/>
          <w:szCs w:val="24"/>
        </w:rPr>
        <w:t xml:space="preserve">vertical pressure levels, </w:t>
      </w:r>
    </w:p>
    <w:p w14:paraId="39CDDBDD" w14:textId="1973CE42" w:rsidR="00203FC3" w:rsidRPr="008C384C" w:rsidRDefault="00414064" w:rsidP="008C384C">
      <w:pPr>
        <w:pStyle w:val="ListParagraph"/>
        <w:numPr>
          <w:ilvl w:val="0"/>
          <w:numId w:val="7"/>
        </w:numPr>
        <w:spacing w:line="240" w:lineRule="auto"/>
        <w:jc w:val="both"/>
        <w:rPr>
          <w:rFonts w:ascii="Times New Roman" w:eastAsia="Calibri" w:hAnsi="Times New Roman" w:cs="Times New Roman"/>
          <w:sz w:val="24"/>
          <w:szCs w:val="24"/>
        </w:rPr>
      </w:pPr>
      <w:r w:rsidRPr="008C384C">
        <w:rPr>
          <w:rFonts w:ascii="Times New Roman" w:eastAsia="Calibri" w:hAnsi="Times New Roman" w:cs="Times New Roman"/>
          <w:sz w:val="24"/>
          <w:szCs w:val="24"/>
        </w:rPr>
        <w:t>breakdown of the black assumption for the low clouds</w:t>
      </w:r>
      <w:r w:rsidR="00203FC3" w:rsidRPr="008C384C">
        <w:rPr>
          <w:rFonts w:ascii="Times New Roman" w:eastAsia="Calibri" w:hAnsi="Times New Roman" w:cs="Times New Roman"/>
          <w:sz w:val="24"/>
          <w:szCs w:val="24"/>
        </w:rPr>
        <w:t>,</w:t>
      </w:r>
      <w:r w:rsidRPr="008C384C">
        <w:rPr>
          <w:rFonts w:ascii="Times New Roman" w:eastAsia="Calibri" w:hAnsi="Times New Roman" w:cs="Times New Roman"/>
          <w:sz w:val="24"/>
          <w:szCs w:val="24"/>
        </w:rPr>
        <w:t xml:space="preserve"> and</w:t>
      </w:r>
      <w:r w:rsidR="00203FC3" w:rsidRPr="008C384C">
        <w:rPr>
          <w:rFonts w:ascii="Times New Roman" w:eastAsia="Calibri" w:hAnsi="Times New Roman" w:cs="Times New Roman"/>
          <w:sz w:val="24"/>
          <w:szCs w:val="24"/>
        </w:rPr>
        <w:t>,</w:t>
      </w:r>
    </w:p>
    <w:p w14:paraId="2CDE51D3" w14:textId="147FA028" w:rsidR="00203FC3" w:rsidRPr="008C384C" w:rsidRDefault="00414064" w:rsidP="008C384C">
      <w:pPr>
        <w:pStyle w:val="ListParagraph"/>
        <w:numPr>
          <w:ilvl w:val="0"/>
          <w:numId w:val="7"/>
        </w:numPr>
        <w:spacing w:line="240" w:lineRule="auto"/>
        <w:jc w:val="both"/>
        <w:rPr>
          <w:rFonts w:ascii="Times New Roman" w:eastAsia="Calibri" w:hAnsi="Times New Roman" w:cs="Times New Roman"/>
          <w:sz w:val="24"/>
          <w:szCs w:val="24"/>
        </w:rPr>
      </w:pPr>
      <w:r w:rsidRPr="008C384C">
        <w:rPr>
          <w:rFonts w:ascii="Times New Roman" w:eastAsia="Calibri" w:hAnsi="Times New Roman" w:cs="Times New Roman"/>
          <w:sz w:val="24"/>
          <w:szCs w:val="24"/>
        </w:rPr>
        <w:t xml:space="preserve">the effect of uncertainty in surface emissivity. </w:t>
      </w:r>
    </w:p>
    <w:p w14:paraId="3C5629EC" w14:textId="4078EC69" w:rsidR="00414064" w:rsidRPr="00A36AF1" w:rsidRDefault="00414064" w:rsidP="00414064">
      <w:pPr>
        <w:spacing w:line="240" w:lineRule="auto"/>
        <w:jc w:val="both"/>
        <w:rPr>
          <w:rFonts w:ascii="Times New Roman" w:eastAsia="Calibri" w:hAnsi="Times New Roman" w:cs="Times New Roman"/>
          <w:sz w:val="24"/>
          <w:szCs w:val="24"/>
        </w:rPr>
      </w:pPr>
      <w:r w:rsidRPr="00A36AF1">
        <w:rPr>
          <w:rFonts w:ascii="Times New Roman" w:eastAsia="Calibri" w:hAnsi="Times New Roman" w:cs="Times New Roman"/>
          <w:sz w:val="24"/>
          <w:szCs w:val="24"/>
        </w:rPr>
        <w:t xml:space="preserve">Of these parameters, empirical estimates </w:t>
      </w:r>
      <w:r w:rsidR="00203FC3">
        <w:rPr>
          <w:rFonts w:ascii="Times New Roman" w:eastAsia="Calibri" w:hAnsi="Times New Roman" w:cs="Times New Roman"/>
          <w:sz w:val="24"/>
          <w:szCs w:val="24"/>
        </w:rPr>
        <w:t xml:space="preserve">are </w:t>
      </w:r>
      <w:r w:rsidR="00854D2C">
        <w:rPr>
          <w:rFonts w:ascii="Times New Roman" w:eastAsia="Calibri" w:hAnsi="Times New Roman" w:cs="Times New Roman"/>
          <w:sz w:val="24"/>
          <w:szCs w:val="24"/>
        </w:rPr>
        <w:t>known</w:t>
      </w:r>
      <w:r w:rsidR="00203FC3">
        <w:rPr>
          <w:rFonts w:ascii="Times New Roman" w:eastAsia="Calibri" w:hAnsi="Times New Roman" w:cs="Times New Roman"/>
          <w:sz w:val="24"/>
          <w:szCs w:val="24"/>
        </w:rPr>
        <w:t xml:space="preserve"> (as explained below) </w:t>
      </w:r>
      <w:r w:rsidRPr="00A36AF1">
        <w:rPr>
          <w:rFonts w:ascii="Times New Roman" w:eastAsia="Calibri" w:hAnsi="Times New Roman" w:cs="Times New Roman"/>
          <w:sz w:val="24"/>
          <w:szCs w:val="24"/>
        </w:rPr>
        <w:t xml:space="preserve">for ERA5 co-variability, cirrus geometrical depth, MODIS radiance noise, MISR low-cloud CTH uncertainty, geo-collocation, and interpolation errors. However, we lack a ‘truth’ dataset for low cloud opacity and surface emissivity. Hence, in the following section these last two sources will be dealt with in a different manner to the other sources. </w:t>
      </w:r>
    </w:p>
    <w:p w14:paraId="37F0BEEE" w14:textId="2EF20243" w:rsidR="00C37DBC" w:rsidRPr="00297907" w:rsidRDefault="00203FC3" w:rsidP="00297907">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Our goal</w:t>
      </w:r>
      <w:r w:rsidR="00CE719F">
        <w:rPr>
          <w:rFonts w:ascii="Times New Roman" w:eastAsia="Calibri" w:hAnsi="Times New Roman" w:cs="Times New Roman"/>
          <w:sz w:val="24"/>
          <w:szCs w:val="24"/>
        </w:rPr>
        <w:t xml:space="preserve"> </w:t>
      </w:r>
      <w:r>
        <w:rPr>
          <w:rFonts w:ascii="Times New Roman" w:eastAsia="Calibri" w:hAnsi="Times New Roman" w:cs="Times New Roman"/>
          <w:sz w:val="24"/>
          <w:szCs w:val="24"/>
        </w:rPr>
        <w:t>is to co</w:t>
      </w:r>
      <w:r w:rsidR="00C37DBC">
        <w:rPr>
          <w:rFonts w:ascii="Times New Roman" w:eastAsia="Calibri" w:hAnsi="Times New Roman" w:cs="Times New Roman"/>
          <w:sz w:val="24"/>
          <w:szCs w:val="24"/>
        </w:rPr>
        <w:t xml:space="preserve">mpare the distribution of observed and theoretical estimates of these errors in order to figure out how much of the observed error distributions are theoretically bound. </w:t>
      </w:r>
      <w:commentRangeStart w:id="5"/>
      <w:r w:rsidR="00C37DBC">
        <w:rPr>
          <w:rFonts w:ascii="Times New Roman" w:eastAsia="Calibri" w:hAnsi="Times New Roman" w:cs="Times New Roman"/>
          <w:sz w:val="24"/>
          <w:szCs w:val="24"/>
        </w:rPr>
        <w:t>To do that, we need to</w:t>
      </w:r>
      <w:r w:rsidR="00414064" w:rsidRPr="00A36AF1">
        <w:rPr>
          <w:rFonts w:ascii="Times New Roman" w:eastAsia="Calibri" w:hAnsi="Times New Roman" w:cs="Times New Roman"/>
          <w:sz w:val="24"/>
          <w:szCs w:val="24"/>
        </w:rPr>
        <w:t xml:space="preserve"> calculate theoretical estimates of systematic and random errors for a grid of possible </w:t>
      </w:r>
      <w:r w:rsidR="00C37DBC">
        <w:rPr>
          <w:rFonts w:ascii="Times New Roman" w:eastAsia="Calibri" w:hAnsi="Times New Roman" w:cs="Times New Roman"/>
          <w:sz w:val="24"/>
          <w:szCs w:val="24"/>
        </w:rPr>
        <w:t>values of variables on which the CO</w:t>
      </w:r>
      <w:r w:rsidR="00C37DBC" w:rsidRPr="00297907">
        <w:rPr>
          <w:rFonts w:ascii="Times New Roman" w:eastAsia="Calibri" w:hAnsi="Times New Roman" w:cs="Times New Roman"/>
          <w:sz w:val="24"/>
          <w:szCs w:val="24"/>
          <w:vertAlign w:val="subscript"/>
        </w:rPr>
        <w:t>2</w:t>
      </w:r>
      <w:r w:rsidR="00C37DBC">
        <w:rPr>
          <w:rFonts w:ascii="Times New Roman" w:eastAsia="Calibri" w:hAnsi="Times New Roman" w:cs="Times New Roman"/>
          <w:sz w:val="24"/>
          <w:szCs w:val="24"/>
        </w:rPr>
        <w:t>-slicing retrieval depends, in the form of error matrices</w:t>
      </w:r>
      <w:r w:rsidR="00414064" w:rsidRPr="00A36AF1">
        <w:rPr>
          <w:rFonts w:ascii="Times New Roman" w:eastAsia="Calibri" w:hAnsi="Times New Roman" w:cs="Times New Roman"/>
          <w:sz w:val="24"/>
          <w:szCs w:val="24"/>
        </w:rPr>
        <w:t>.</w:t>
      </w:r>
      <w:commentRangeEnd w:id="5"/>
      <w:r w:rsidR="00CA2EDE">
        <w:rPr>
          <w:rStyle w:val="CommentReference"/>
        </w:rPr>
        <w:commentReference w:id="5"/>
      </w:r>
      <w:r w:rsidR="00414064" w:rsidRPr="00A36AF1">
        <w:rPr>
          <w:rFonts w:ascii="Times New Roman" w:eastAsia="Calibri" w:hAnsi="Times New Roman" w:cs="Times New Roman"/>
          <w:sz w:val="24"/>
          <w:szCs w:val="24"/>
        </w:rPr>
        <w:t xml:space="preserve"> </w:t>
      </w:r>
      <w:commentRangeStart w:id="6"/>
      <w:r w:rsidR="00414064" w:rsidRPr="008C384C">
        <w:rPr>
          <w:rFonts w:ascii="Times New Roman" w:hAnsi="Times New Roman" w:cs="Times New Roman"/>
          <w:sz w:val="24"/>
          <w:szCs w:val="24"/>
        </w:rPr>
        <w:t>The error matrices (</w:t>
      </w:r>
      <w:r w:rsidR="00614B22">
        <w:rPr>
          <w:rFonts w:ascii="Times New Roman" w:hAnsi="Times New Roman" w:cs="Times New Roman"/>
          <w:sz w:val="24"/>
          <w:szCs w:val="24"/>
        </w:rPr>
        <w:t>one</w:t>
      </w:r>
      <w:r w:rsidR="00414064" w:rsidRPr="008C384C">
        <w:rPr>
          <w:rFonts w:ascii="Times New Roman" w:hAnsi="Times New Roman" w:cs="Times New Roman"/>
          <w:sz w:val="24"/>
          <w:szCs w:val="24"/>
        </w:rPr>
        <w:t xml:space="preserve"> for each of the 5 climate zones</w:t>
      </w:r>
      <w:r w:rsidR="00802A7B">
        <w:rPr>
          <w:rFonts w:ascii="Times New Roman" w:hAnsi="Times New Roman" w:cs="Times New Roman"/>
          <w:sz w:val="24"/>
          <w:szCs w:val="24"/>
        </w:rPr>
        <w:t xml:space="preserve"> of Section 3.1</w:t>
      </w:r>
      <w:r w:rsidR="00414064" w:rsidRPr="008C384C">
        <w:rPr>
          <w:rFonts w:ascii="Times New Roman" w:hAnsi="Times New Roman" w:cs="Times New Roman"/>
          <w:sz w:val="24"/>
          <w:szCs w:val="24"/>
        </w:rPr>
        <w:t xml:space="preserve">) have the general functional form: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climate</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high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r>
          <w:rPr>
            <w:rFonts w:ascii="Cambria Math" w:hAnsi="Cambria Math" w:cs="Times New Roman"/>
            <w:sz w:val="24"/>
            <w:szCs w:val="24"/>
          </w:rPr>
          <m:t xml:space="preserve">, depth,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high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pair</m:t>
            </m:r>
          </m:sub>
        </m:sSub>
        <m:r>
          <w:rPr>
            <w:rFonts w:ascii="Cambria Math" w:hAnsi="Cambria Math" w:cs="Times New Roman"/>
            <w:sz w:val="24"/>
            <w:szCs w:val="24"/>
          </w:rPr>
          <m:t>)</m:t>
        </m:r>
      </m:oMath>
      <w:r w:rsidR="00414064" w:rsidRPr="008C384C">
        <w:rPr>
          <w:rFonts w:ascii="Times New Roman" w:hAnsi="Times New Roman" w:cs="Times New Roman"/>
          <w:sz w:val="24"/>
          <w:szCs w:val="24"/>
        </w:rPr>
        <w:t xml:space="preserve">. </w:t>
      </w:r>
      <w:commentRangeEnd w:id="6"/>
      <w:r w:rsidR="00CE719F">
        <w:rPr>
          <w:rStyle w:val="CommentReference"/>
        </w:rPr>
        <w:commentReference w:id="6"/>
      </w:r>
      <w:r w:rsidR="00414064" w:rsidRPr="008C384C">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high</m:t>
            </m:r>
          </m:sub>
        </m:sSub>
        <m:r>
          <w:rPr>
            <w:rFonts w:ascii="Cambria Math" w:hAnsi="Cambria Math" w:cs="Times New Roman"/>
            <w:sz w:val="24"/>
            <w:szCs w:val="24"/>
          </w:rPr>
          <m:t xml:space="preserve">,  depth,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high</m:t>
            </m:r>
          </m:sub>
        </m:sSub>
      </m:oMath>
      <w:r w:rsidR="00414064" w:rsidRPr="008C384C">
        <w:rPr>
          <w:rFonts w:ascii="Times New Roman" w:eastAsia="Times New Roman" w:hAnsi="Times New Roman" w:cs="Times New Roman"/>
          <w:sz w:val="24"/>
          <w:szCs w:val="24"/>
        </w:rPr>
        <w:t xml:space="preserve"> are the CTP, geometric depth, and the visible optical thickness of the high clouds in the simulations, whereas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oMath>
      <w:r w:rsidR="00414064" w:rsidRPr="008C384C">
        <w:rPr>
          <w:rFonts w:ascii="Times New Roman" w:eastAsia="Times New Roman" w:hAnsi="Times New Roman" w:cs="Times New Roman"/>
          <w:sz w:val="24"/>
          <w:szCs w:val="24"/>
        </w:rPr>
        <w:t xml:space="preserve"> is the CTP of the low, black cloud.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pair</m:t>
            </m:r>
          </m:sub>
        </m:sSub>
      </m:oMath>
      <w:r w:rsidR="00414064" w:rsidRPr="008C384C">
        <w:rPr>
          <w:rFonts w:ascii="Times New Roman" w:eastAsia="Times New Roman" w:hAnsi="Times New Roman" w:cs="Times New Roman"/>
          <w:sz w:val="24"/>
          <w:szCs w:val="24"/>
        </w:rPr>
        <w:t xml:space="preserve"> refers to the band-pair being employed – i.e., either 35/33 or 36/35. We calculate CTP using the</w:t>
      </w:r>
      <w:r w:rsidR="00614B22">
        <w:rPr>
          <w:rFonts w:ascii="Times New Roman" w:eastAsia="Times New Roman" w:hAnsi="Times New Roman" w:cs="Times New Roman"/>
          <w:sz w:val="24"/>
          <w:szCs w:val="24"/>
        </w:rPr>
        <w:t xml:space="preserve"> </w:t>
      </w:r>
      <w:r w:rsidR="00414064" w:rsidRPr="008C384C">
        <w:rPr>
          <w:rFonts w:ascii="Times New Roman" w:eastAsia="Times New Roman" w:hAnsi="Times New Roman" w:cs="Times New Roman"/>
          <w:sz w:val="24"/>
          <w:szCs w:val="24"/>
        </w:rPr>
        <w:t>MM_CT</w:t>
      </w:r>
      <w:r w:rsidR="00C37DBC" w:rsidRPr="008C384C">
        <w:rPr>
          <w:rFonts w:ascii="Times New Roman" w:eastAsia="Times New Roman" w:hAnsi="Times New Roman" w:cs="Times New Roman"/>
          <w:sz w:val="24"/>
          <w:szCs w:val="24"/>
        </w:rPr>
        <w:t>H</w:t>
      </w:r>
      <w:r w:rsidR="00414064" w:rsidRPr="008C384C">
        <w:rPr>
          <w:rFonts w:ascii="Times New Roman" w:eastAsia="Times New Roman" w:hAnsi="Times New Roman" w:cs="Times New Roman"/>
          <w:sz w:val="24"/>
          <w:szCs w:val="24"/>
        </w:rPr>
        <w:t xml:space="preserve"> technique for</w:t>
      </w:r>
      <w:r w:rsidR="00C37DBC" w:rsidRPr="008C384C">
        <w:rPr>
          <w:rFonts w:ascii="Times New Roman" w:eastAsia="Times New Roman" w:hAnsi="Times New Roman" w:cs="Times New Roman"/>
          <w:sz w:val="24"/>
          <w:szCs w:val="24"/>
        </w:rPr>
        <w:t>:</w:t>
      </w:r>
    </w:p>
    <w:p w14:paraId="2D6AFB44" w14:textId="77777777" w:rsidR="008C384C" w:rsidRPr="008C384C" w:rsidRDefault="00414064" w:rsidP="008C384C">
      <w:pPr>
        <w:pStyle w:val="ListParagraph"/>
        <w:numPr>
          <w:ilvl w:val="0"/>
          <w:numId w:val="6"/>
        </w:numPr>
        <w:jc w:val="both"/>
        <w:rPr>
          <w:rFonts w:ascii="Times New Roman" w:eastAsia="Times New Roman" w:hAnsi="Times New Roman" w:cs="Times New Roman"/>
          <w:sz w:val="24"/>
          <w:szCs w:val="24"/>
        </w:rPr>
      </w:pPr>
      <w:r w:rsidRPr="008C384C">
        <w:rPr>
          <w:rFonts w:ascii="Times New Roman" w:eastAsia="Times New Roman" w:hAnsi="Times New Roman" w:cs="Times New Roman"/>
          <w:sz w:val="24"/>
          <w:szCs w:val="24"/>
        </w:rPr>
        <w:t xml:space="preserve">10 values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high</m:t>
            </m:r>
          </m:sub>
        </m:sSub>
      </m:oMath>
      <w:r w:rsidRPr="008C384C">
        <w:rPr>
          <w:rFonts w:ascii="Times New Roman" w:eastAsia="Times New Roman" w:hAnsi="Times New Roman" w:cs="Times New Roman"/>
          <w:sz w:val="24"/>
          <w:szCs w:val="24"/>
        </w:rPr>
        <w:t xml:space="preserve"> (50 hPa intervals between 150 and 550 hPa), times </w:t>
      </w:r>
    </w:p>
    <w:p w14:paraId="47B1D683" w14:textId="77777777" w:rsidR="008C384C" w:rsidRPr="008C384C" w:rsidRDefault="00414064" w:rsidP="008C384C">
      <w:pPr>
        <w:pStyle w:val="ListParagraph"/>
        <w:numPr>
          <w:ilvl w:val="0"/>
          <w:numId w:val="6"/>
        </w:numPr>
        <w:jc w:val="both"/>
        <w:rPr>
          <w:rFonts w:ascii="Times New Roman" w:eastAsia="Times New Roman" w:hAnsi="Times New Roman" w:cs="Times New Roman"/>
          <w:sz w:val="24"/>
          <w:szCs w:val="24"/>
        </w:rPr>
      </w:pPr>
      <w:r w:rsidRPr="008C384C">
        <w:rPr>
          <w:rFonts w:ascii="Times New Roman" w:eastAsia="Times New Roman" w:hAnsi="Times New Roman" w:cs="Times New Roman"/>
          <w:sz w:val="24"/>
          <w:szCs w:val="24"/>
        </w:rPr>
        <w:t xml:space="preserve">6 values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oMath>
      <w:r w:rsidRPr="008C384C">
        <w:rPr>
          <w:rFonts w:ascii="Times New Roman" w:eastAsia="Times New Roman" w:hAnsi="Times New Roman" w:cs="Times New Roman"/>
          <w:sz w:val="24"/>
          <w:szCs w:val="24"/>
        </w:rPr>
        <w:t xml:space="preserve">(50 hPa intervals between 700 and 1000 hPa), times </w:t>
      </w:r>
    </w:p>
    <w:p w14:paraId="0882FA5C" w14:textId="77777777" w:rsidR="008C384C" w:rsidRPr="008C384C" w:rsidRDefault="00414064" w:rsidP="008C384C">
      <w:pPr>
        <w:pStyle w:val="ListParagraph"/>
        <w:numPr>
          <w:ilvl w:val="0"/>
          <w:numId w:val="6"/>
        </w:numPr>
        <w:jc w:val="both"/>
        <w:rPr>
          <w:rFonts w:ascii="Times New Roman" w:eastAsia="Times New Roman" w:hAnsi="Times New Roman" w:cs="Times New Roman"/>
          <w:sz w:val="24"/>
          <w:szCs w:val="24"/>
        </w:rPr>
      </w:pPr>
      <w:r w:rsidRPr="008C384C">
        <w:rPr>
          <w:rFonts w:ascii="Times New Roman" w:eastAsia="Times New Roman" w:hAnsi="Times New Roman" w:cs="Times New Roman"/>
          <w:sz w:val="24"/>
          <w:szCs w:val="24"/>
        </w:rPr>
        <w:t xml:space="preserve">5 values of geometric depth (25 hPa intervals between 25 and 150 hPa), times </w:t>
      </w:r>
    </w:p>
    <w:p w14:paraId="12938E82" w14:textId="4CB55A90" w:rsidR="008C384C" w:rsidRPr="008C384C" w:rsidRDefault="00414064" w:rsidP="008C384C">
      <w:pPr>
        <w:pStyle w:val="ListParagraph"/>
        <w:numPr>
          <w:ilvl w:val="0"/>
          <w:numId w:val="6"/>
        </w:numPr>
        <w:jc w:val="both"/>
        <w:rPr>
          <w:rFonts w:ascii="Times New Roman" w:eastAsia="Times New Roman" w:hAnsi="Times New Roman" w:cs="Times New Roman"/>
          <w:sz w:val="24"/>
          <w:szCs w:val="24"/>
        </w:rPr>
      </w:pPr>
      <w:r w:rsidRPr="008C384C">
        <w:rPr>
          <w:rFonts w:ascii="Times New Roman" w:eastAsia="Times New Roman" w:hAnsi="Times New Roman" w:cs="Times New Roman"/>
          <w:sz w:val="24"/>
          <w:szCs w:val="24"/>
        </w:rPr>
        <w:t xml:space="preserve">8 values of OD (0.25 intervals between 0.25 and 2.5) </w:t>
      </w:r>
    </w:p>
    <w:p w14:paraId="66BDCC79" w14:textId="1B3D6105" w:rsidR="008C384C" w:rsidRDefault="00414064" w:rsidP="008C384C">
      <w:pPr>
        <w:jc w:val="both"/>
        <w:rPr>
          <w:rFonts w:ascii="Times New Roman" w:eastAsia="Times New Roman" w:hAnsi="Times New Roman" w:cs="Times New Roman"/>
          <w:sz w:val="24"/>
          <w:szCs w:val="24"/>
        </w:rPr>
      </w:pPr>
      <w:r w:rsidRPr="008C384C">
        <w:rPr>
          <w:rFonts w:ascii="Times New Roman" w:eastAsia="Times New Roman" w:hAnsi="Times New Roman" w:cs="Times New Roman"/>
          <w:sz w:val="24"/>
          <w:szCs w:val="24"/>
        </w:rPr>
        <w:t>i.e., for a total of 4800 cases</w:t>
      </w:r>
      <w:r w:rsidR="008C384C">
        <w:rPr>
          <w:rFonts w:ascii="Times New Roman" w:eastAsia="Times New Roman" w:hAnsi="Times New Roman" w:cs="Times New Roman"/>
          <w:sz w:val="24"/>
          <w:szCs w:val="24"/>
        </w:rPr>
        <w:t xml:space="preserve"> over both band-pairs</w:t>
      </w:r>
      <w:r w:rsidRPr="008C384C">
        <w:rPr>
          <w:rFonts w:ascii="Times New Roman" w:eastAsia="Times New Roman" w:hAnsi="Times New Roman" w:cs="Times New Roman"/>
          <w:sz w:val="24"/>
          <w:szCs w:val="24"/>
        </w:rPr>
        <w:t xml:space="preserve">. </w:t>
      </w:r>
      <w:r w:rsidRPr="008C384C">
        <w:rPr>
          <w:rFonts w:ascii="Times New Roman" w:hAnsi="Times New Roman" w:cs="Times New Roman"/>
          <w:sz w:val="24"/>
          <w:szCs w:val="24"/>
        </w:rPr>
        <w:t xml:space="preserve">The range of values of the high cloud properties are based on the known distributions of those properties from CATS, whereas the range of values for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oMath>
      <w:r w:rsidRPr="008C384C">
        <w:rPr>
          <w:rFonts w:ascii="Times New Roman" w:eastAsia="Times New Roman" w:hAnsi="Times New Roman" w:cs="Times New Roman"/>
          <w:sz w:val="24"/>
          <w:szCs w:val="24"/>
        </w:rPr>
        <w:t xml:space="preserve"> is based on MISR low-cloud CTH </w:t>
      </w:r>
      <w:r w:rsidR="00C42636">
        <w:rPr>
          <w:rFonts w:ascii="Times New Roman" w:eastAsia="Times New Roman" w:hAnsi="Times New Roman" w:cs="Times New Roman"/>
          <w:sz w:val="24"/>
          <w:szCs w:val="24"/>
        </w:rPr>
        <w:t xml:space="preserve">distribution </w:t>
      </w:r>
      <w:r w:rsidRPr="008C384C">
        <w:rPr>
          <w:rFonts w:ascii="Times New Roman" w:eastAsia="Times New Roman" w:hAnsi="Times New Roman" w:cs="Times New Roman"/>
          <w:sz w:val="24"/>
          <w:szCs w:val="24"/>
        </w:rPr>
        <w:t xml:space="preserve">(in units of pressure). </w:t>
      </w:r>
    </w:p>
    <w:p w14:paraId="386851CE" w14:textId="5C787FD1" w:rsidR="00414064" w:rsidRDefault="00297907" w:rsidP="008C384C">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We further note that </w:t>
      </w:r>
      <w:r w:rsidR="00414064" w:rsidRPr="008C384C">
        <w:rPr>
          <w:rFonts w:ascii="Times New Roman" w:eastAsia="Times New Roman" w:hAnsi="Times New Roman" w:cs="Times New Roman"/>
          <w:sz w:val="24"/>
          <w:szCs w:val="24"/>
        </w:rPr>
        <w:t>low cloud CTP, atmospheric profiles, and instrument radiances</w:t>
      </w:r>
      <w:r>
        <w:rPr>
          <w:rFonts w:ascii="Times New Roman" w:eastAsia="Times New Roman" w:hAnsi="Times New Roman" w:cs="Times New Roman"/>
          <w:sz w:val="24"/>
          <w:szCs w:val="24"/>
        </w:rPr>
        <w:t xml:space="preserve"> are not exactly measured</w:t>
      </w:r>
      <w:r w:rsidR="00614B22">
        <w:rPr>
          <w:rFonts w:ascii="Times New Roman" w:eastAsia="Times New Roman" w:hAnsi="Times New Roman" w:cs="Times New Roman"/>
          <w:sz w:val="24"/>
          <w:szCs w:val="24"/>
        </w:rPr>
        <w:t xml:space="preserve"> or known</w:t>
      </w:r>
      <w:r>
        <w:rPr>
          <w:rFonts w:ascii="Times New Roman" w:eastAsia="Times New Roman" w:hAnsi="Times New Roman" w:cs="Times New Roman"/>
          <w:sz w:val="24"/>
          <w:szCs w:val="24"/>
        </w:rPr>
        <w:t>. Rather, minute perturbations in these quantities can ostensibly impact our estimates of error</w:t>
      </w:r>
      <w:r w:rsidR="00414064" w:rsidRPr="008C38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a result, we perturb these 3 quantities to derive 200 different realizations of each of the 4800 cases mentioned before. </w:t>
      </w:r>
      <w:r w:rsidR="00E26522">
        <w:rPr>
          <w:rFonts w:ascii="Times New Roman" w:hAnsi="Times New Roman" w:cs="Times New Roman"/>
          <w:sz w:val="24"/>
          <w:szCs w:val="24"/>
        </w:rPr>
        <w:t>We perturb the 3 quantities as follows.</w:t>
      </w:r>
    </w:p>
    <w:p w14:paraId="6DA19CCD" w14:textId="77777777" w:rsidR="00214D71" w:rsidRDefault="00E26522" w:rsidP="00E26522">
      <w:pPr>
        <w:pStyle w:val="ListParagraph"/>
        <w:numPr>
          <w:ilvl w:val="0"/>
          <w:numId w:val="9"/>
        </w:numPr>
        <w:jc w:val="both"/>
        <w:rPr>
          <w:rFonts w:ascii="Times New Roman" w:eastAsia="Times New Roman" w:hAnsi="Times New Roman" w:cs="Times New Roman"/>
          <w:sz w:val="24"/>
          <w:szCs w:val="24"/>
        </w:rPr>
      </w:pPr>
      <w:r w:rsidRPr="00E26522">
        <w:rPr>
          <w:rFonts w:ascii="Times New Roman" w:eastAsia="Times New Roman" w:hAnsi="Times New Roman" w:cs="Times New Roman"/>
          <w:b/>
          <w:bCs/>
          <w:sz w:val="24"/>
          <w:szCs w:val="24"/>
        </w:rPr>
        <w:lastRenderedPageBreak/>
        <w:t>Low-cloud CTP:</w:t>
      </w:r>
      <w:r w:rsidRPr="00E26522">
        <w:rPr>
          <w:rFonts w:ascii="Times New Roman" w:eastAsia="Times New Roman" w:hAnsi="Times New Roman" w:cs="Times New Roman"/>
          <w:sz w:val="24"/>
          <w:szCs w:val="24"/>
        </w:rPr>
        <w:t xml:space="preserve"> Mitra et al. (2021) noted that MISR low cloud CTH error is -230±300 m</w:t>
      </w:r>
      <w:r w:rsidR="00214D71">
        <w:rPr>
          <w:rFonts w:ascii="Times New Roman" w:eastAsia="Times New Roman" w:hAnsi="Times New Roman" w:cs="Times New Roman"/>
          <w:sz w:val="24"/>
          <w:szCs w:val="24"/>
        </w:rPr>
        <w:t xml:space="preserve">. This error is </w:t>
      </w:r>
      <w:r w:rsidRPr="00E26522">
        <w:rPr>
          <w:rFonts w:ascii="Times New Roman" w:eastAsia="Times New Roman" w:hAnsi="Times New Roman" w:cs="Times New Roman"/>
          <w:sz w:val="24"/>
          <w:szCs w:val="24"/>
        </w:rPr>
        <w:t xml:space="preserve">propagated to CTP error using the formula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m:t>
                </m:r>
              </m:num>
              <m:den>
                <m:r>
                  <w:rPr>
                    <w:rFonts w:ascii="Cambria Math" w:eastAsia="Times New Roman" w:hAnsi="Cambria Math" w:cs="Times New Roman"/>
                    <w:sz w:val="24"/>
                    <w:szCs w:val="24"/>
                  </w:rPr>
                  <m:t>H</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0</m:t>
                    </m:r>
                  </m:sub>
                </m:sSub>
              </m:den>
            </m:f>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z</m:t>
            </m:r>
          </m:sub>
        </m:sSub>
        <m:r>
          <w:rPr>
            <w:rFonts w:ascii="Cambria Math" w:eastAsia="Times New Roman" w:hAnsi="Cambria Math" w:cs="Times New Roman"/>
            <w:sz w:val="24"/>
            <w:szCs w:val="24"/>
          </w:rPr>
          <m:t>,</m:t>
        </m:r>
      </m:oMath>
      <w:r w:rsidRPr="00E26522">
        <w:rPr>
          <w:rFonts w:ascii="Times New Roman" w:eastAsia="Times New Roman" w:hAnsi="Times New Roman" w:cs="Times New Roman"/>
          <w:sz w:val="24"/>
          <w:szCs w:val="24"/>
        </w:rPr>
        <w:t xml:space="preserve"> 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oMath>
      <w:r w:rsidRPr="00E26522">
        <w:rPr>
          <w:rFonts w:ascii="Times New Roman" w:eastAsia="Times New Roman" w:hAnsi="Times New Roman" w:cs="Times New Roman"/>
          <w:sz w:val="24"/>
          <w:szCs w:val="24"/>
        </w:rPr>
        <w:t xml:space="preserve"> is the pressure uncertainty at a pressure level </w:t>
      </w:r>
      <w:r w:rsidRPr="00E26522">
        <w:rPr>
          <w:rFonts w:ascii="Times New Roman" w:eastAsia="Times New Roman" w:hAnsi="Times New Roman" w:cs="Times New Roman"/>
          <w:i/>
          <w:iCs/>
          <w:sz w:val="24"/>
          <w:szCs w:val="24"/>
        </w:rPr>
        <w:t>P</w:t>
      </w:r>
      <w:r w:rsidRPr="00E26522">
        <w:rPr>
          <w:rFonts w:ascii="Times New Roman" w:eastAsia="Times New Roman" w:hAnsi="Times New Roman" w:cs="Times New Roman"/>
          <w:sz w:val="24"/>
          <w:szCs w:val="24"/>
        </w:rPr>
        <w:t xml:space="preserve"> corresponding to a height uncertainty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z</m:t>
            </m:r>
          </m:sub>
        </m:sSub>
      </m:oMath>
      <w:r w:rsidRPr="00E26522">
        <w:rPr>
          <w:rFonts w:ascii="Times New Roman" w:eastAsia="Times New Roman" w:hAnsi="Times New Roman" w:cs="Times New Roman"/>
          <w:sz w:val="24"/>
          <w:szCs w:val="24"/>
        </w:rPr>
        <w:t xml:space="preserve">, for a pressure profile that varies with height according to the formula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o</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-z/H</m:t>
            </m:r>
          </m:sup>
        </m:sSup>
      </m:oMath>
      <w:r w:rsidR="00214D71">
        <w:rPr>
          <w:rFonts w:ascii="Times New Roman" w:eastAsia="Times New Roman" w:hAnsi="Times New Roman" w:cs="Times New Roman"/>
          <w:sz w:val="24"/>
          <w:szCs w:val="24"/>
        </w:rPr>
        <w:t>.H</w:t>
      </w:r>
      <w:r w:rsidRPr="00E26522">
        <w:rPr>
          <w:rFonts w:ascii="Times New Roman" w:eastAsia="Times New Roman" w:hAnsi="Times New Roman" w:cs="Times New Roman"/>
          <w:sz w:val="24"/>
          <w:szCs w:val="24"/>
        </w:rPr>
        <w:t>ere</w:t>
      </w:r>
      <w:r w:rsidR="00214D71">
        <w:rPr>
          <w:rFonts w:ascii="Times New Roman" w:eastAsia="Times New Roman" w:hAnsi="Times New Roman" w:cs="Times New Roman"/>
          <w:sz w:val="24"/>
          <w:szCs w:val="24"/>
        </w:rPr>
        <w:t>,</w:t>
      </w:r>
      <w:r w:rsidRPr="00E26522">
        <w:rPr>
          <w:rFonts w:ascii="Times New Roman" w:eastAsia="Times New Roman" w:hAnsi="Times New Roman" w:cs="Times New Roman"/>
          <w:sz w:val="24"/>
          <w:szCs w:val="24"/>
        </w:rPr>
        <w:t xml:space="preserve"> </w:t>
      </w:r>
      <w:r w:rsidRPr="00E26522">
        <w:rPr>
          <w:rFonts w:ascii="Times New Roman" w:eastAsia="Times New Roman" w:hAnsi="Times New Roman" w:cs="Times New Roman"/>
          <w:i/>
          <w:iCs/>
          <w:sz w:val="24"/>
          <w:szCs w:val="24"/>
        </w:rPr>
        <w:t>P</w:t>
      </w:r>
      <w:r w:rsidRPr="00E26522">
        <w:rPr>
          <w:rFonts w:ascii="Times New Roman" w:eastAsia="Times New Roman" w:hAnsi="Times New Roman" w:cs="Times New Roman"/>
          <w:i/>
          <w:iCs/>
          <w:sz w:val="24"/>
          <w:szCs w:val="24"/>
          <w:vertAlign w:val="subscript"/>
        </w:rPr>
        <w:t>0</w:t>
      </w:r>
      <w:r w:rsidRPr="00E26522">
        <w:rPr>
          <w:rFonts w:ascii="Times New Roman" w:eastAsia="Times New Roman" w:hAnsi="Times New Roman" w:cs="Times New Roman"/>
          <w:sz w:val="24"/>
          <w:szCs w:val="24"/>
          <w:vertAlign w:val="subscript"/>
        </w:rPr>
        <w:t xml:space="preserve"> </w:t>
      </w:r>
      <w:r w:rsidRPr="00E26522">
        <w:rPr>
          <w:rFonts w:ascii="Times New Roman" w:eastAsia="Times New Roman" w:hAnsi="Times New Roman" w:cs="Times New Roman"/>
          <w:sz w:val="24"/>
          <w:szCs w:val="24"/>
        </w:rPr>
        <w:t xml:space="preserve">is the surface pressure, z is the altitude of the level and H is the scale height of the atmosphere, taken to be 8.5 km. </w:t>
      </w:r>
    </w:p>
    <w:p w14:paraId="61735798" w14:textId="45ABDF48" w:rsidR="00E26522" w:rsidRPr="00E26522" w:rsidRDefault="00E26522" w:rsidP="00214D71">
      <w:pPr>
        <w:pStyle w:val="ListParagraph"/>
        <w:jc w:val="both"/>
        <w:rPr>
          <w:rFonts w:ascii="Times New Roman" w:eastAsia="Times New Roman" w:hAnsi="Times New Roman" w:cs="Times New Roman"/>
          <w:sz w:val="24"/>
          <w:szCs w:val="24"/>
        </w:rPr>
      </w:pPr>
      <w:r w:rsidRPr="00E26522">
        <w:rPr>
          <w:rFonts w:ascii="Times New Roman" w:eastAsia="Times New Roman" w:hAnsi="Times New Roman" w:cs="Times New Roman"/>
          <w:sz w:val="24"/>
          <w:szCs w:val="24"/>
        </w:rPr>
        <w:t xml:space="preserve">For every instance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oMath>
      <w:r w:rsidRPr="00E26522">
        <w:rPr>
          <w:rFonts w:ascii="Times New Roman" w:eastAsia="Times New Roman" w:hAnsi="Times New Roman" w:cs="Times New Roman"/>
          <w:sz w:val="24"/>
          <w:szCs w:val="24"/>
        </w:rPr>
        <w:t xml:space="preserve">, we draw 200 samples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oMath>
      <w:r w:rsidRPr="00E26522">
        <w:rPr>
          <w:rFonts w:ascii="Times New Roman" w:eastAsia="Times New Roman" w:hAnsi="Times New Roman" w:cs="Times New Roman"/>
          <w:sz w:val="24"/>
          <w:szCs w:val="24"/>
        </w:rPr>
        <w:t xml:space="preserve"> by biasing the value with the pressure-equivalent of MISR CTH – 230 m (using the form for </w:t>
      </w:r>
      <w:r w:rsidRPr="00E26522">
        <w:rPr>
          <w:rFonts w:ascii="Times New Roman" w:eastAsia="Times New Roman" w:hAnsi="Times New Roman" w:cs="Times New Roman"/>
          <w:i/>
          <w:iCs/>
          <w:sz w:val="24"/>
          <w:szCs w:val="24"/>
        </w:rPr>
        <w:t>P(z)</w:t>
      </w:r>
      <w:r w:rsidRPr="00E26522">
        <w:rPr>
          <w:rFonts w:ascii="Times New Roman" w:eastAsia="Times New Roman" w:hAnsi="Times New Roman" w:cs="Times New Roman"/>
          <w:sz w:val="24"/>
          <w:szCs w:val="24"/>
        </w:rPr>
        <w:t xml:space="preserve">, given above) and then perturbing the resultant CTP by 200 random samples drawn from a normal distribution given by µ=0, σ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P</m:t>
            </m:r>
          </m:sub>
        </m:sSub>
        <m:r>
          <w:rPr>
            <w:rFonts w:ascii="Cambria Math" w:eastAsia="Times New Roman" w:hAnsi="Cambria Math" w:cs="Times New Roman"/>
            <w:sz w:val="24"/>
            <w:szCs w:val="24"/>
          </w:rPr>
          <m:t>.</m:t>
        </m:r>
      </m:oMath>
    </w:p>
    <w:p w14:paraId="4479BF24" w14:textId="7B3A09DF" w:rsidR="00214D71" w:rsidRDefault="00E26522" w:rsidP="00FB7B39">
      <w:pPr>
        <w:pStyle w:val="ListParagraph"/>
        <w:numPr>
          <w:ilvl w:val="0"/>
          <w:numId w:val="9"/>
        </w:numPr>
        <w:jc w:val="both"/>
        <w:rPr>
          <w:rFonts w:ascii="Times New Roman" w:hAnsi="Times New Roman" w:cs="Times New Roman"/>
          <w:sz w:val="24"/>
          <w:szCs w:val="24"/>
        </w:rPr>
      </w:pPr>
      <w:r w:rsidRPr="00FB7B39">
        <w:rPr>
          <w:rFonts w:ascii="Times New Roman" w:hAnsi="Times New Roman" w:cs="Times New Roman"/>
          <w:b/>
          <w:bCs/>
          <w:sz w:val="24"/>
          <w:szCs w:val="24"/>
        </w:rPr>
        <w:t>ERA5 Reanalysis Error:</w:t>
      </w:r>
      <w:r w:rsidRPr="00FB7B39">
        <w:rPr>
          <w:rFonts w:ascii="Times New Roman" w:hAnsi="Times New Roman" w:cs="Times New Roman"/>
          <w:sz w:val="24"/>
          <w:szCs w:val="24"/>
        </w:rPr>
        <w:t xml:space="preserve"> </w:t>
      </w:r>
      <w:r w:rsidR="00414064" w:rsidRPr="00FB7B39">
        <w:rPr>
          <w:rFonts w:ascii="Times New Roman" w:hAnsi="Times New Roman" w:cs="Times New Roman"/>
          <w:sz w:val="24"/>
          <w:szCs w:val="24"/>
        </w:rPr>
        <w:t>To estimate the error-covariances of the ERA5 temperature and moisture</w:t>
      </w:r>
      <w:r w:rsidR="00802A7B">
        <w:rPr>
          <w:rFonts w:ascii="Times New Roman" w:hAnsi="Times New Roman" w:cs="Times New Roman"/>
          <w:sz w:val="24"/>
          <w:szCs w:val="24"/>
        </w:rPr>
        <w:t xml:space="preserve"> profiles</w:t>
      </w:r>
      <w:r w:rsidR="00414064" w:rsidRPr="00FB7B39">
        <w:rPr>
          <w:rFonts w:ascii="Times New Roman" w:hAnsi="Times New Roman" w:cs="Times New Roman"/>
          <w:sz w:val="24"/>
          <w:szCs w:val="24"/>
        </w:rPr>
        <w:t xml:space="preserve">, we </w:t>
      </w:r>
      <w:r w:rsidR="00214D71">
        <w:rPr>
          <w:rFonts w:ascii="Times New Roman" w:hAnsi="Times New Roman" w:cs="Times New Roman"/>
          <w:sz w:val="24"/>
          <w:szCs w:val="24"/>
        </w:rPr>
        <w:t xml:space="preserve">used </w:t>
      </w:r>
      <w:r w:rsidR="00414064" w:rsidRPr="00FB7B39">
        <w:rPr>
          <w:rFonts w:ascii="Times New Roman" w:hAnsi="Times New Roman" w:cs="Times New Roman"/>
          <w:sz w:val="24"/>
          <w:szCs w:val="24"/>
        </w:rPr>
        <w:t xml:space="preserve">the 10 </w:t>
      </w:r>
      <w:r w:rsidR="00214D71">
        <w:rPr>
          <w:rFonts w:ascii="Times New Roman" w:hAnsi="Times New Roman" w:cs="Times New Roman"/>
          <w:sz w:val="24"/>
          <w:szCs w:val="24"/>
        </w:rPr>
        <w:t xml:space="preserve">ERA5 </w:t>
      </w:r>
      <w:r w:rsidR="00414064" w:rsidRPr="00FB7B39">
        <w:rPr>
          <w:rFonts w:ascii="Times New Roman" w:hAnsi="Times New Roman" w:cs="Times New Roman"/>
          <w:sz w:val="24"/>
          <w:szCs w:val="24"/>
        </w:rPr>
        <w:t xml:space="preserve">ensemble members </w:t>
      </w:r>
      <w:r w:rsidR="00214D71" w:rsidRPr="00AB0B59">
        <w:rPr>
          <w:rFonts w:ascii="Times New Roman" w:hAnsi="Times New Roman" w:cs="Times New Roman"/>
          <w:sz w:val="24"/>
          <w:szCs w:val="24"/>
        </w:rPr>
        <w:fldChar w:fldCharType="begin"/>
      </w:r>
      <w:r w:rsidR="00214D71" w:rsidRPr="00AB0B59">
        <w:rPr>
          <w:rFonts w:ascii="Times New Roman" w:hAnsi="Times New Roman" w:cs="Times New Roman"/>
          <w:sz w:val="24"/>
          <w:szCs w:val="24"/>
        </w:rPr>
        <w:instrText xml:space="preserve"> ADDIN ZOTERO_ITEM CSL_CITATION {"citationID":"lAFM0eNI","properties":{"formattedCitation":"(Hersbach et al., 2020)","plainCitation":"(Hersbach et al., 2020)","noteIndex":0},"citationItems":[{"id":187,"uris":["http://zotero.org/users/8965493/items/PZWXG3GA"],"itemData":{"id":187,"type":"article-journal","abstract":"Within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reanalyses.","container-title":"Quarterly Journal of the Royal Meteorological Society","DOI":"10.1002/qj.3803","ISSN":"1477-870X","issue":"730","language":"en","note":"_eprint: https://onlinelibrary.wiley.com/doi/pdf/10.1002/qj.3803","page":"1999-2049","source":"Wiley Online Library","title":"The ERA5 global reanalysis","volume":"146","author":[{"family":"Hersbach","given":"Hans"},{"family":"Bell","given":"Bill"},{"family":"Berrisford","given":"Paul"},{"family":"Hirahara","given":"Shoji"},{"family":"Horányi","given":"András"},{"family":"Muñoz-Sabater","given":"Joaquín"},{"family":"Nicolas","given":"Julien"},{"family":"Peubey","given":"Carole"},{"family":"Radu","given":"Raluca"},{"family":"Schepers","given":"Dinand"},{"family":"Simmons","given":"Adrian"},{"family":"Soci","given":"Cornel"},{"family":"Abdalla","given":"Saleh"},{"family":"Abellan","given":"Xavier"},{"family":"Balsamo","given":"Gianpaolo"},{"family":"Bechtold","given":"Peter"},{"family":"Biavati","given":"Gionata"},{"family":"Bidlot","given":"Jean"},{"family":"Bonavita","given":"Massimo"},{"family":"De Chiara","given":"Giovanna"},{"family":"Dahlgren","given":"Per"},{"family":"Dee","given":"Dick"},{"family":"Diamantakis","given":"Michail"},{"family":"Dragani","given":"Rossana"},{"family":"Flemming","given":"Johannes"},{"family":"Forbes","given":"Richard"},{"family":"Fuentes","given":"Manuel"},{"family":"Geer","given":"Alan"},{"family":"Haimberger","given":"Leo"},{"family":"Healy","given":"Sean"},{"family":"Hogan","given":"Robin J."},{"family":"Hólm","given":"Elías"},{"family":"Janisková","given":"Marta"},{"family":"Keeley","given":"Sarah"},{"family":"Laloyaux","given":"Patrick"},{"family":"Lopez","given":"Philippe"},{"family":"Lupu","given":"Cristina"},{"family":"Radnoti","given":"Gabor"},{"family":"Rosnay","given":"Patricia","non-dropping-particle":"de"},{"family":"Rozum","given":"Iryna"},{"family":"Vamborg","given":"Freja"},{"family":"Villaume","given":"Sebastien"},{"family":"Thépaut","given":"Jean-Noël"}],"issued":{"date-parts":[["2020"]]}}}],"schema":"https://github.com/citation-style-language/schema/raw/master/csl-citation.json"} </w:instrText>
      </w:r>
      <w:r w:rsidR="00214D71" w:rsidRPr="00AB0B59">
        <w:rPr>
          <w:rFonts w:ascii="Times New Roman" w:hAnsi="Times New Roman" w:cs="Times New Roman"/>
          <w:sz w:val="24"/>
          <w:szCs w:val="24"/>
        </w:rPr>
        <w:fldChar w:fldCharType="separate"/>
      </w:r>
      <w:r w:rsidR="00214D71" w:rsidRPr="00AB0B59">
        <w:rPr>
          <w:rFonts w:ascii="Times New Roman" w:hAnsi="Times New Roman" w:cs="Times New Roman"/>
          <w:sz w:val="24"/>
          <w:szCs w:val="24"/>
        </w:rPr>
        <w:t>(Hersbach et al., 2020)</w:t>
      </w:r>
      <w:r w:rsidR="00214D71" w:rsidRPr="00AB0B59">
        <w:rPr>
          <w:rFonts w:ascii="Times New Roman" w:hAnsi="Times New Roman" w:cs="Times New Roman"/>
          <w:sz w:val="24"/>
          <w:szCs w:val="24"/>
        </w:rPr>
        <w:fldChar w:fldCharType="end"/>
      </w:r>
      <w:r w:rsidR="00214D71">
        <w:rPr>
          <w:rFonts w:ascii="Times New Roman" w:hAnsi="Times New Roman" w:cs="Times New Roman"/>
          <w:sz w:val="24"/>
          <w:szCs w:val="24"/>
        </w:rPr>
        <w:t>, that is publicly available along with ERA5 reanalysis (given by the ensemble mean)</w:t>
      </w:r>
      <w:r w:rsidR="00414064" w:rsidRPr="00FB7B39">
        <w:rPr>
          <w:rFonts w:ascii="Times New Roman" w:hAnsi="Times New Roman" w:cs="Times New Roman"/>
          <w:sz w:val="24"/>
          <w:szCs w:val="24"/>
        </w:rPr>
        <w:t>.</w:t>
      </w:r>
      <w:r w:rsidR="00214D71">
        <w:rPr>
          <w:rFonts w:ascii="Times New Roman" w:hAnsi="Times New Roman" w:cs="Times New Roman"/>
          <w:sz w:val="24"/>
          <w:szCs w:val="24"/>
        </w:rPr>
        <w:t xml:space="preserve"> </w:t>
      </w:r>
      <w:r w:rsidR="00414064" w:rsidRPr="00FB7B39">
        <w:rPr>
          <w:rFonts w:ascii="Times New Roman" w:hAnsi="Times New Roman" w:cs="Times New Roman"/>
          <w:sz w:val="24"/>
          <w:szCs w:val="24"/>
        </w:rPr>
        <w:t xml:space="preserve">These ensemble members provide flow-dependent uncertainties based on propagation of assimilated measurement uncertainties as well as perturbations to physical tendencies. </w:t>
      </w:r>
    </w:p>
    <w:p w14:paraId="39D78ACB" w14:textId="0862A401" w:rsidR="00FB7B39" w:rsidRPr="00FB7B39" w:rsidRDefault="00414064" w:rsidP="00214D71">
      <w:pPr>
        <w:pStyle w:val="ListParagraph"/>
        <w:jc w:val="both"/>
        <w:rPr>
          <w:rFonts w:ascii="Times New Roman" w:hAnsi="Times New Roman" w:cs="Times New Roman"/>
          <w:sz w:val="24"/>
          <w:szCs w:val="24"/>
        </w:rPr>
      </w:pPr>
      <w:r w:rsidRPr="00FB7B39">
        <w:rPr>
          <w:rFonts w:ascii="Times New Roman" w:hAnsi="Times New Roman" w:cs="Times New Roman"/>
          <w:sz w:val="24"/>
          <w:szCs w:val="24"/>
        </w:rPr>
        <w:t xml:space="preserve">We </w:t>
      </w:r>
      <w:r w:rsidR="00214D71">
        <w:rPr>
          <w:rFonts w:ascii="Times New Roman" w:hAnsi="Times New Roman" w:cs="Times New Roman"/>
          <w:sz w:val="24"/>
          <w:szCs w:val="24"/>
        </w:rPr>
        <w:t>took</w:t>
      </w:r>
      <w:r w:rsidRPr="00FB7B39">
        <w:rPr>
          <w:rFonts w:ascii="Times New Roman" w:hAnsi="Times New Roman" w:cs="Times New Roman"/>
          <w:sz w:val="24"/>
          <w:szCs w:val="24"/>
        </w:rPr>
        <w:t xml:space="preserve"> a day from each month of 2016 and</w:t>
      </w:r>
      <w:r w:rsidR="00214D71">
        <w:rPr>
          <w:rFonts w:ascii="Times New Roman" w:hAnsi="Times New Roman" w:cs="Times New Roman"/>
          <w:sz w:val="24"/>
          <w:szCs w:val="24"/>
        </w:rPr>
        <w:t xml:space="preserve"> </w:t>
      </w:r>
      <w:r w:rsidR="00214D71" w:rsidRPr="00FB7B39">
        <w:rPr>
          <w:rFonts w:ascii="Times New Roman" w:hAnsi="Times New Roman" w:cs="Times New Roman"/>
          <w:sz w:val="24"/>
          <w:szCs w:val="24"/>
        </w:rPr>
        <w:t>calculate</w:t>
      </w:r>
      <w:r w:rsidR="00214D71">
        <w:rPr>
          <w:rFonts w:ascii="Times New Roman" w:hAnsi="Times New Roman" w:cs="Times New Roman"/>
          <w:sz w:val="24"/>
          <w:szCs w:val="24"/>
        </w:rPr>
        <w:t>d</w:t>
      </w:r>
      <w:r w:rsidR="00214D71" w:rsidRPr="00FB7B39">
        <w:rPr>
          <w:rFonts w:ascii="Times New Roman" w:hAnsi="Times New Roman" w:cs="Times New Roman"/>
          <w:sz w:val="24"/>
          <w:szCs w:val="24"/>
        </w:rPr>
        <w:t xml:space="preserve"> flow-dependent perturbations by subtracting each ensemble member from the ensemble mean. </w:t>
      </w:r>
      <w:r w:rsidR="00802A7B">
        <w:rPr>
          <w:rFonts w:ascii="Times New Roman" w:hAnsi="Times New Roman" w:cs="Times New Roman"/>
          <w:sz w:val="24"/>
          <w:szCs w:val="24"/>
        </w:rPr>
        <w:t xml:space="preserve">We then </w:t>
      </w:r>
      <w:r w:rsidRPr="00FB7B39">
        <w:rPr>
          <w:rFonts w:ascii="Times New Roman" w:hAnsi="Times New Roman" w:cs="Times New Roman"/>
          <w:sz w:val="24"/>
          <w:szCs w:val="24"/>
        </w:rPr>
        <w:t>group</w:t>
      </w:r>
      <w:r w:rsidR="00802A7B">
        <w:rPr>
          <w:rFonts w:ascii="Times New Roman" w:hAnsi="Times New Roman" w:cs="Times New Roman"/>
          <w:sz w:val="24"/>
          <w:szCs w:val="24"/>
        </w:rPr>
        <w:t>ed</w:t>
      </w:r>
      <w:r w:rsidRPr="00FB7B39">
        <w:rPr>
          <w:rFonts w:ascii="Times New Roman" w:hAnsi="Times New Roman" w:cs="Times New Roman"/>
          <w:sz w:val="24"/>
          <w:szCs w:val="24"/>
        </w:rPr>
        <w:t xml:space="preserve"> perturbations across all positions and days within each of 5 climate regimes: Northern Hemisphere Summer and Winter, Tropical, Southern Hemisphere Summer and Winter</w:t>
      </w:r>
      <w:r w:rsidR="00802A7B">
        <w:rPr>
          <w:rFonts w:ascii="Times New Roman" w:hAnsi="Times New Roman" w:cs="Times New Roman"/>
          <w:sz w:val="24"/>
          <w:szCs w:val="24"/>
        </w:rPr>
        <w:t xml:space="preserve"> (refer to Section 3.1)</w:t>
      </w:r>
      <w:r w:rsidRPr="00FB7B39">
        <w:rPr>
          <w:rFonts w:ascii="Times New Roman" w:hAnsi="Times New Roman" w:cs="Times New Roman"/>
          <w:sz w:val="24"/>
          <w:szCs w:val="24"/>
        </w:rPr>
        <w:t xml:space="preserve">. </w:t>
      </w:r>
      <w:r w:rsidR="00802A7B">
        <w:rPr>
          <w:rFonts w:ascii="Times New Roman" w:hAnsi="Times New Roman" w:cs="Times New Roman"/>
          <w:sz w:val="24"/>
          <w:szCs w:val="24"/>
        </w:rPr>
        <w:t>Here, w</w:t>
      </w:r>
      <w:r w:rsidRPr="00FB7B39">
        <w:rPr>
          <w:rFonts w:ascii="Times New Roman" w:hAnsi="Times New Roman" w:cs="Times New Roman"/>
          <w:sz w:val="24"/>
          <w:szCs w:val="24"/>
        </w:rPr>
        <w:t>e estimate</w:t>
      </w:r>
      <w:r w:rsidR="00802A7B">
        <w:rPr>
          <w:rFonts w:ascii="Times New Roman" w:hAnsi="Times New Roman" w:cs="Times New Roman"/>
          <w:sz w:val="24"/>
          <w:szCs w:val="24"/>
        </w:rPr>
        <w:t>d</w:t>
      </w:r>
      <w:r w:rsidRPr="00FB7B39">
        <w:rPr>
          <w:rFonts w:ascii="Times New Roman" w:hAnsi="Times New Roman" w:cs="Times New Roman"/>
          <w:sz w:val="24"/>
          <w:szCs w:val="24"/>
        </w:rPr>
        <w:t xml:space="preserve"> the error-correlations between the 37 different pressure levels of the profiles of temperature and moisture reanalysis</w:t>
      </w:r>
      <w:r w:rsidR="00802A7B">
        <w:rPr>
          <w:rFonts w:ascii="Times New Roman" w:hAnsi="Times New Roman" w:cs="Times New Roman"/>
          <w:sz w:val="24"/>
          <w:szCs w:val="24"/>
        </w:rPr>
        <w:t xml:space="preserve">, </w:t>
      </w:r>
      <w:r w:rsidRPr="00FB7B39">
        <w:rPr>
          <w:rFonts w:ascii="Times New Roman" w:hAnsi="Times New Roman" w:cs="Times New Roman"/>
          <w:sz w:val="24"/>
          <w:szCs w:val="24"/>
        </w:rPr>
        <w:t>neglect</w:t>
      </w:r>
      <w:r w:rsidR="00802A7B">
        <w:rPr>
          <w:rFonts w:ascii="Times New Roman" w:hAnsi="Times New Roman" w:cs="Times New Roman"/>
          <w:sz w:val="24"/>
          <w:szCs w:val="24"/>
        </w:rPr>
        <w:t>ing</w:t>
      </w:r>
      <w:r w:rsidRPr="00FB7B39">
        <w:rPr>
          <w:rFonts w:ascii="Times New Roman" w:hAnsi="Times New Roman" w:cs="Times New Roman"/>
          <w:sz w:val="24"/>
          <w:szCs w:val="24"/>
        </w:rPr>
        <w:t xml:space="preserve"> all error-correlations between adjacent columns. </w:t>
      </w:r>
      <w:r w:rsidR="00802A7B">
        <w:rPr>
          <w:rFonts w:ascii="Times New Roman" w:hAnsi="Times New Roman" w:cs="Times New Roman"/>
          <w:sz w:val="24"/>
          <w:szCs w:val="24"/>
        </w:rPr>
        <w:t>H</w:t>
      </w:r>
      <w:r w:rsidRPr="00FB7B39">
        <w:rPr>
          <w:rFonts w:ascii="Times New Roman" w:hAnsi="Times New Roman" w:cs="Times New Roman"/>
          <w:sz w:val="24"/>
          <w:szCs w:val="24"/>
        </w:rPr>
        <w:t xml:space="preserve">orizontal error correlations are relevant for the aggregation of pixel retrievals, not for individual pixel-level </w:t>
      </w:r>
      <w:r w:rsidR="00802A7B">
        <w:rPr>
          <w:rFonts w:ascii="Times New Roman" w:hAnsi="Times New Roman" w:cs="Times New Roman"/>
          <w:sz w:val="24"/>
          <w:szCs w:val="24"/>
        </w:rPr>
        <w:t>uncertainties</w:t>
      </w:r>
      <w:r w:rsidRPr="00FB7B39">
        <w:rPr>
          <w:rFonts w:ascii="Times New Roman" w:hAnsi="Times New Roman" w:cs="Times New Roman"/>
          <w:sz w:val="24"/>
          <w:szCs w:val="24"/>
        </w:rPr>
        <w:t xml:space="preserve">. </w:t>
      </w:r>
    </w:p>
    <w:p w14:paraId="6F55B3D1" w14:textId="69C4B655" w:rsidR="00E26522" w:rsidRPr="00802A7B" w:rsidRDefault="00414064" w:rsidP="00FB7B39">
      <w:pPr>
        <w:pStyle w:val="ListParagraph"/>
        <w:jc w:val="both"/>
        <w:rPr>
          <w:rFonts w:ascii="Times New Roman" w:hAnsi="Times New Roman" w:cs="Times New Roman"/>
          <w:sz w:val="24"/>
          <w:szCs w:val="24"/>
        </w:rPr>
      </w:pPr>
      <w:r w:rsidRPr="00FB7B39">
        <w:rPr>
          <w:rFonts w:ascii="Times New Roman" w:hAnsi="Times New Roman" w:cs="Times New Roman"/>
          <w:sz w:val="24"/>
          <w:szCs w:val="24"/>
        </w:rPr>
        <w:t>Given the error-covariance matrix in each of the five climate regimes, we propagate</w:t>
      </w:r>
      <w:r w:rsidR="00802A7B">
        <w:rPr>
          <w:rFonts w:ascii="Times New Roman" w:hAnsi="Times New Roman" w:cs="Times New Roman"/>
          <w:sz w:val="24"/>
          <w:szCs w:val="24"/>
        </w:rPr>
        <w:t>d</w:t>
      </w:r>
      <w:r w:rsidRPr="00FB7B39">
        <w:rPr>
          <w:rFonts w:ascii="Times New Roman" w:hAnsi="Times New Roman" w:cs="Times New Roman"/>
          <w:sz w:val="24"/>
          <w:szCs w:val="24"/>
        </w:rPr>
        <w:t xml:space="preserve"> the resulting errors to errors in CTP through Monte Carlo sampling. Specifically, we dr</w:t>
      </w:r>
      <w:r w:rsidR="00802A7B">
        <w:rPr>
          <w:rFonts w:ascii="Times New Roman" w:hAnsi="Times New Roman" w:cs="Times New Roman"/>
          <w:sz w:val="24"/>
          <w:szCs w:val="24"/>
        </w:rPr>
        <w:t>e</w:t>
      </w:r>
      <w:r w:rsidRPr="00FB7B39">
        <w:rPr>
          <w:rFonts w:ascii="Times New Roman" w:hAnsi="Times New Roman" w:cs="Times New Roman"/>
          <w:sz w:val="24"/>
          <w:szCs w:val="24"/>
        </w:rPr>
        <w:t xml:space="preserve">w 200 </w:t>
      </w:r>
      <w:r w:rsidR="008E16B4">
        <w:rPr>
          <w:rFonts w:ascii="Times New Roman" w:hAnsi="Times New Roman" w:cs="Times New Roman"/>
          <w:sz w:val="24"/>
          <w:szCs w:val="24"/>
        </w:rPr>
        <w:t>perturbed (‘error’)</w:t>
      </w:r>
      <w:r w:rsidRPr="00FB7B39">
        <w:rPr>
          <w:rFonts w:ascii="Times New Roman" w:hAnsi="Times New Roman" w:cs="Times New Roman"/>
          <w:sz w:val="24"/>
          <w:szCs w:val="24"/>
        </w:rPr>
        <w:t xml:space="preserve"> profiles </w:t>
      </w:r>
      <w:r w:rsidR="008E16B4">
        <w:rPr>
          <w:rFonts w:ascii="Times New Roman" w:hAnsi="Times New Roman" w:cs="Times New Roman"/>
          <w:sz w:val="24"/>
          <w:szCs w:val="24"/>
        </w:rPr>
        <w:t>of</w:t>
      </w:r>
      <w:r w:rsidRPr="00FB7B39">
        <w:rPr>
          <w:rFonts w:ascii="Times New Roman" w:hAnsi="Times New Roman" w:cs="Times New Roman"/>
          <w:sz w:val="24"/>
          <w:szCs w:val="24"/>
        </w:rPr>
        <w:t xml:space="preserve"> temperature and moisture</w:t>
      </w:r>
      <w:r w:rsidR="008E16B4">
        <w:rPr>
          <w:rFonts w:ascii="Times New Roman" w:hAnsi="Times New Roman" w:cs="Times New Roman"/>
          <w:sz w:val="24"/>
          <w:szCs w:val="24"/>
        </w:rPr>
        <w:t xml:space="preserve">, </w:t>
      </w:r>
      <w:r w:rsidRPr="00FB7B39">
        <w:rPr>
          <w:rFonts w:ascii="Times New Roman" w:hAnsi="Times New Roman" w:cs="Times New Roman"/>
          <w:sz w:val="24"/>
          <w:szCs w:val="24"/>
        </w:rPr>
        <w:t xml:space="preserve">from the estimated error-covariance matrix assuming Gaussian statistics. Upon comparing against empirical estimates of ERA5 uncertainty </w:t>
      </w:r>
      <w:r w:rsidR="005750E0" w:rsidRPr="00FB7B39">
        <w:rPr>
          <w:rFonts w:ascii="Times New Roman" w:hAnsi="Times New Roman" w:cs="Times New Roman"/>
          <w:sz w:val="24"/>
          <w:szCs w:val="24"/>
        </w:rPr>
        <w:fldChar w:fldCharType="begin"/>
      </w:r>
      <w:r w:rsidR="005750E0" w:rsidRPr="00FB7B39">
        <w:rPr>
          <w:rFonts w:ascii="Times New Roman" w:hAnsi="Times New Roman" w:cs="Times New Roman"/>
          <w:sz w:val="24"/>
          <w:szCs w:val="24"/>
        </w:rPr>
        <w:instrText xml:space="preserve"> ADDIN ZOTERO_ITEM CSL_CITATION {"citationID":"sI8CeTnn","properties":{"formattedCitation":"(Graham et al., 2019)","plainCitation":"(Graham et al., 2019)","noteIndex":0},"citationItems":[{"id":316,"uris":["http://zotero.org/users/8965493/items/NHIV7SMY"],"itemData":{"id":316,"type":"article-journal","abstract":"Here we evaluate five atmospheric reanalyses in an Arctic gateway during late summer. The reanalyses include ERA5, ERA-Interim, Japanese 55 year Re-Analysis (JRA-55), Climate Forecasting System Reanalysis-version 2 (CFSv2), and Modern Era Retrospective analysis for Research and Applications-version 2 (MERRA-2). We use observations from 50 radiosondes launched in the Fram Strait around 79-80°N, between 25 August and 11 September 2017. Crucially, data from 27 radiosondes were not transmitted to the Global Telecommunications System and therefore not assimilated into any reanalysis. In most reanalyses, the magnitude of wind speed and humidity errors is similar for profiles with and without data assimilation. In cases without data assimilation, correlation coefficients (R) exceed 0.88 for temperature, wind speed, and specific humidity, in all reanalyses. Overall, the newly released ERA5 has higher correlation coefficients than any other reanalyses as well as smaller biases and root-mean-square errors, for all three variables. The largest improvements identified in ERA5 are in its representation of the wind field, and temperature profiles over warm water.","container-title":"Geophysical Research Letters","DOI":"10.1029/2019GL082781","ISSN":"1944-8007","issue":"11","language":"en","note":"_eprint: https://onlinelibrary.wiley.com/doi/pdf/10.1029/2019GL082781","page":"6138-6147","source":"Wiley Online Library","title":"Improved Performance of ERA5 in Arctic Gateway Relative to Four Global Atmospheric Reanalyses","volume":"46","author":[{"family":"Graham","given":"Robert M."},{"family":"Hudson","given":"Stephen R."},{"family":"Maturilli","given":"Marion"}],"issued":{"date-parts":[["2019"]]}}}],"schema":"https://github.com/citation-style-language/schema/raw/master/csl-citation.json"} </w:instrText>
      </w:r>
      <w:r w:rsidR="005750E0" w:rsidRPr="00FB7B39">
        <w:rPr>
          <w:rFonts w:ascii="Times New Roman" w:hAnsi="Times New Roman" w:cs="Times New Roman"/>
          <w:sz w:val="24"/>
          <w:szCs w:val="24"/>
        </w:rPr>
        <w:fldChar w:fldCharType="separate"/>
      </w:r>
      <w:r w:rsidR="005750E0" w:rsidRPr="00FB7B39">
        <w:rPr>
          <w:rFonts w:ascii="Times New Roman" w:hAnsi="Times New Roman" w:cs="Times New Roman"/>
          <w:sz w:val="24"/>
          <w:szCs w:val="24"/>
        </w:rPr>
        <w:t>(Graham et al., 2019)</w:t>
      </w:r>
      <w:r w:rsidR="005750E0" w:rsidRPr="00FB7B39">
        <w:rPr>
          <w:rFonts w:ascii="Times New Roman" w:hAnsi="Times New Roman" w:cs="Times New Roman"/>
          <w:sz w:val="24"/>
          <w:szCs w:val="24"/>
        </w:rPr>
        <w:fldChar w:fldCharType="end"/>
      </w:r>
      <w:r w:rsidRPr="00FB7B39">
        <w:rPr>
          <w:rFonts w:ascii="Times New Roman" w:hAnsi="Times New Roman" w:cs="Times New Roman"/>
          <w:sz w:val="24"/>
          <w:szCs w:val="24"/>
        </w:rPr>
        <w:t xml:space="preserve">, we </w:t>
      </w:r>
      <w:r w:rsidR="00802A7B">
        <w:rPr>
          <w:rFonts w:ascii="Times New Roman" w:hAnsi="Times New Roman" w:cs="Times New Roman"/>
          <w:sz w:val="24"/>
          <w:szCs w:val="24"/>
        </w:rPr>
        <w:t xml:space="preserve">further </w:t>
      </w:r>
      <w:r w:rsidRPr="00FB7B39">
        <w:rPr>
          <w:rFonts w:ascii="Times New Roman" w:hAnsi="Times New Roman" w:cs="Times New Roman"/>
          <w:sz w:val="24"/>
          <w:szCs w:val="24"/>
        </w:rPr>
        <w:t>f</w:t>
      </w:r>
      <w:r w:rsidR="00802A7B">
        <w:rPr>
          <w:rFonts w:ascii="Times New Roman" w:hAnsi="Times New Roman" w:cs="Times New Roman"/>
          <w:sz w:val="24"/>
          <w:szCs w:val="24"/>
        </w:rPr>
        <w:t>ou</w:t>
      </w:r>
      <w:r w:rsidRPr="00FB7B39">
        <w:rPr>
          <w:rFonts w:ascii="Times New Roman" w:hAnsi="Times New Roman" w:cs="Times New Roman"/>
          <w:sz w:val="24"/>
          <w:szCs w:val="24"/>
        </w:rPr>
        <w:t>nd the ensemble to be accurately dispersive with respect to specific humidity, but under-dispersive in the matter of temperature uncertainty, by a factor ranging between 4-6, depending on pressure level. To correct this discrepancy, temperature profile perturbations are inflated by a constant value of 5, for all pressure levels</w:t>
      </w:r>
      <w:r w:rsidRPr="00E26522">
        <w:t xml:space="preserve">. </w:t>
      </w:r>
    </w:p>
    <w:p w14:paraId="594A0EA2" w14:textId="3FAA1E3B" w:rsidR="003B09A2" w:rsidRDefault="00FB7B39" w:rsidP="003B09A2">
      <w:pPr>
        <w:pStyle w:val="ListParagraph"/>
        <w:numPr>
          <w:ilvl w:val="0"/>
          <w:numId w:val="9"/>
        </w:numPr>
        <w:spacing w:line="240" w:lineRule="auto"/>
        <w:jc w:val="both"/>
        <w:rPr>
          <w:rFonts w:ascii="Times New Roman" w:eastAsia="Calibri" w:hAnsi="Times New Roman" w:cs="Times New Roman"/>
          <w:sz w:val="24"/>
          <w:szCs w:val="24"/>
        </w:rPr>
      </w:pPr>
      <w:r w:rsidRPr="00FB7B39">
        <w:rPr>
          <w:rFonts w:ascii="Times New Roman" w:eastAsia="Calibri" w:hAnsi="Times New Roman" w:cs="Times New Roman"/>
          <w:b/>
          <w:bCs/>
          <w:sz w:val="24"/>
          <w:szCs w:val="24"/>
        </w:rPr>
        <w:t>I</w:t>
      </w:r>
      <w:r w:rsidR="00414064" w:rsidRPr="00FB7B39">
        <w:rPr>
          <w:rFonts w:ascii="Times New Roman" w:eastAsia="Calibri" w:hAnsi="Times New Roman" w:cs="Times New Roman"/>
          <w:b/>
          <w:bCs/>
          <w:sz w:val="24"/>
          <w:szCs w:val="24"/>
        </w:rPr>
        <w:t xml:space="preserve">nstrument </w:t>
      </w:r>
      <w:r>
        <w:rPr>
          <w:rFonts w:ascii="Times New Roman" w:eastAsia="Calibri" w:hAnsi="Times New Roman" w:cs="Times New Roman"/>
          <w:b/>
          <w:bCs/>
          <w:sz w:val="24"/>
          <w:szCs w:val="24"/>
        </w:rPr>
        <w:t>N</w:t>
      </w:r>
      <w:r w:rsidR="00414064" w:rsidRPr="00FB7B39">
        <w:rPr>
          <w:rFonts w:ascii="Times New Roman" w:eastAsia="Calibri" w:hAnsi="Times New Roman" w:cs="Times New Roman"/>
          <w:b/>
          <w:bCs/>
          <w:sz w:val="24"/>
          <w:szCs w:val="24"/>
        </w:rPr>
        <w:t>oise</w:t>
      </w:r>
      <w:r>
        <w:rPr>
          <w:rFonts w:ascii="Times New Roman" w:eastAsia="Calibri" w:hAnsi="Times New Roman" w:cs="Times New Roman"/>
          <w:sz w:val="24"/>
          <w:szCs w:val="24"/>
        </w:rPr>
        <w:t>:</w:t>
      </w:r>
      <w:r w:rsidR="00414064" w:rsidRPr="00E26522">
        <w:rPr>
          <w:rFonts w:ascii="Times New Roman" w:eastAsia="Calibri" w:hAnsi="Times New Roman" w:cs="Times New Roman"/>
          <w:sz w:val="24"/>
          <w:szCs w:val="24"/>
        </w:rPr>
        <w:t xml:space="preserve"> </w:t>
      </w:r>
      <w:r>
        <w:rPr>
          <w:rFonts w:ascii="Times New Roman" w:eastAsia="Calibri" w:hAnsi="Times New Roman" w:cs="Times New Roman"/>
          <w:sz w:val="24"/>
          <w:szCs w:val="24"/>
        </w:rPr>
        <w:t>W</w:t>
      </w:r>
      <w:r w:rsidR="00414064" w:rsidRPr="00E26522">
        <w:rPr>
          <w:rFonts w:ascii="Times New Roman" w:eastAsia="Calibri" w:hAnsi="Times New Roman" w:cs="Times New Roman"/>
          <w:sz w:val="24"/>
          <w:szCs w:val="24"/>
        </w:rPr>
        <w:t xml:space="preserve">e introduce perturbations to the calculated TOA radiances, by means of 200 random samples </w:t>
      </w:r>
      <w:r w:rsidR="008E16B4">
        <w:rPr>
          <w:rFonts w:ascii="Times New Roman" w:eastAsia="Calibri" w:hAnsi="Times New Roman" w:cs="Times New Roman"/>
          <w:sz w:val="24"/>
          <w:szCs w:val="24"/>
        </w:rPr>
        <w:t xml:space="preserve">drawn </w:t>
      </w:r>
      <w:r w:rsidR="00414064" w:rsidRPr="00E26522">
        <w:rPr>
          <w:rFonts w:ascii="Times New Roman" w:eastAsia="Calibri" w:hAnsi="Times New Roman" w:cs="Times New Roman"/>
          <w:sz w:val="24"/>
          <w:szCs w:val="24"/>
        </w:rPr>
        <w:t xml:space="preserve">from a normal distribution with </w:t>
      </w:r>
      <w:r w:rsidR="00414064" w:rsidRPr="00E26522">
        <w:rPr>
          <w:rFonts w:ascii="Times New Roman" w:eastAsia="Times New Roman" w:hAnsi="Times New Roman" w:cs="Times New Roman"/>
          <w:sz w:val="24"/>
          <w:szCs w:val="24"/>
        </w:rPr>
        <w:t>µ=0, σ = 1</w:t>
      </w:r>
      <w:r w:rsidR="008E16B4">
        <w:rPr>
          <w:rFonts w:ascii="Times New Roman" w:eastAsia="Times New Roman" w:hAnsi="Times New Roman" w:cs="Times New Roman"/>
          <w:sz w:val="24"/>
          <w:szCs w:val="24"/>
        </w:rPr>
        <w:t xml:space="preserve"> W m</w:t>
      </w:r>
      <w:r w:rsidR="008E16B4">
        <w:rPr>
          <w:rFonts w:ascii="Times New Roman" w:eastAsia="Times New Roman" w:hAnsi="Times New Roman" w:cs="Times New Roman"/>
          <w:sz w:val="24"/>
          <w:szCs w:val="24"/>
          <w:vertAlign w:val="superscript"/>
        </w:rPr>
        <w:noBreakHyphen/>
        <w:t>2</w:t>
      </w:r>
      <w:r w:rsidR="00414064" w:rsidRPr="00E26522">
        <w:rPr>
          <w:rFonts w:ascii="Times New Roman" w:eastAsia="Times New Roman" w:hAnsi="Times New Roman" w:cs="Times New Roman"/>
          <w:sz w:val="24"/>
          <w:szCs w:val="24"/>
        </w:rPr>
        <w:t xml:space="preserve"> (equating the radiance threshold levels of the 15 µm CO</w:t>
      </w:r>
      <w:r w:rsidR="00414064" w:rsidRPr="00E26522">
        <w:rPr>
          <w:rFonts w:ascii="Times New Roman" w:eastAsia="Times New Roman" w:hAnsi="Times New Roman" w:cs="Times New Roman"/>
          <w:sz w:val="24"/>
          <w:szCs w:val="24"/>
          <w:vertAlign w:val="subscript"/>
        </w:rPr>
        <w:t>2</w:t>
      </w:r>
      <w:r w:rsidR="00414064" w:rsidRPr="00E26522">
        <w:rPr>
          <w:rFonts w:ascii="Times New Roman" w:eastAsia="Times New Roman" w:hAnsi="Times New Roman" w:cs="Times New Roman"/>
          <w:sz w:val="24"/>
          <w:szCs w:val="24"/>
        </w:rPr>
        <w:t>-slicing channels with noise).</w:t>
      </w:r>
    </w:p>
    <w:p w14:paraId="3F25758A" w14:textId="5757793E" w:rsidR="003B09A2" w:rsidRDefault="00414064" w:rsidP="00414064">
      <w:pPr>
        <w:spacing w:line="240" w:lineRule="auto"/>
        <w:jc w:val="both"/>
        <w:rPr>
          <w:rFonts w:ascii="Times New Roman" w:eastAsia="Calibri" w:hAnsi="Times New Roman" w:cs="Times New Roman"/>
          <w:sz w:val="24"/>
          <w:szCs w:val="24"/>
        </w:rPr>
      </w:pPr>
      <w:r w:rsidRPr="008C384C">
        <w:rPr>
          <w:rFonts w:ascii="Times New Roman" w:eastAsia="Calibri" w:hAnsi="Times New Roman" w:cs="Times New Roman"/>
          <w:sz w:val="24"/>
          <w:szCs w:val="24"/>
        </w:rPr>
        <w:t xml:space="preserve">To </w:t>
      </w:r>
      <w:r w:rsidR="0021790C">
        <w:rPr>
          <w:rFonts w:ascii="Times New Roman" w:eastAsia="Calibri" w:hAnsi="Times New Roman" w:cs="Times New Roman"/>
          <w:sz w:val="24"/>
          <w:szCs w:val="24"/>
        </w:rPr>
        <w:t>model the error due to a finite cloud depth,</w:t>
      </w:r>
      <w:r w:rsidRPr="008C384C">
        <w:rPr>
          <w:rFonts w:ascii="Times New Roman" w:eastAsia="Calibri" w:hAnsi="Times New Roman" w:cs="Times New Roman"/>
          <w:sz w:val="24"/>
          <w:szCs w:val="24"/>
        </w:rPr>
        <w:t xml:space="preserve"> we modify the gas-only model (described in Section 3.</w:t>
      </w:r>
      <w:r w:rsidR="0021790C">
        <w:rPr>
          <w:rFonts w:ascii="Times New Roman" w:eastAsia="Calibri" w:hAnsi="Times New Roman" w:cs="Times New Roman"/>
          <w:sz w:val="24"/>
          <w:szCs w:val="24"/>
        </w:rPr>
        <w:t>2</w:t>
      </w:r>
      <w:r w:rsidRPr="008C384C">
        <w:rPr>
          <w:rFonts w:ascii="Times New Roman" w:eastAsia="Calibri" w:hAnsi="Times New Roman" w:cs="Times New Roman"/>
          <w:sz w:val="24"/>
          <w:szCs w:val="24"/>
        </w:rPr>
        <w:t xml:space="preserve">) for clear-sky radiative transfer to include cloud by modifying the transmission profile. We simply prescribe a cloud optical depth, cloud-top </w:t>
      </w:r>
      <w:r w:rsidR="0021790C" w:rsidRPr="008C384C">
        <w:rPr>
          <w:rFonts w:ascii="Times New Roman" w:eastAsia="Calibri" w:hAnsi="Times New Roman" w:cs="Times New Roman"/>
          <w:sz w:val="24"/>
          <w:szCs w:val="24"/>
        </w:rPr>
        <w:t>pressure,</w:t>
      </w:r>
      <w:r w:rsidRPr="008C384C">
        <w:rPr>
          <w:rFonts w:ascii="Times New Roman" w:eastAsia="Calibri" w:hAnsi="Times New Roman" w:cs="Times New Roman"/>
          <w:sz w:val="24"/>
          <w:szCs w:val="24"/>
        </w:rPr>
        <w:t xml:space="preserve"> and cloud bottom pressure</w:t>
      </w:r>
      <w:r w:rsidR="0021790C">
        <w:rPr>
          <w:rFonts w:ascii="Times New Roman" w:eastAsia="Calibri" w:hAnsi="Times New Roman" w:cs="Times New Roman"/>
          <w:sz w:val="24"/>
          <w:szCs w:val="24"/>
        </w:rPr>
        <w:t xml:space="preserve"> (based on our choices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high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r>
          <w:rPr>
            <w:rFonts w:ascii="Cambria Math" w:hAnsi="Cambria Math" w:cs="Times New Roman"/>
            <w:sz w:val="24"/>
            <w:szCs w:val="24"/>
          </w:rPr>
          <m:t xml:space="preserve">, depth,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high</m:t>
            </m:r>
          </m:sub>
        </m:sSub>
      </m:oMath>
      <w:r w:rsidR="0021790C">
        <w:rPr>
          <w:rFonts w:ascii="Times New Roman" w:eastAsia="Calibri" w:hAnsi="Times New Roman" w:cs="Times New Roman"/>
          <w:sz w:val="24"/>
          <w:szCs w:val="24"/>
        </w:rPr>
        <w:t xml:space="preserve"> in the error matrices)</w:t>
      </w:r>
      <w:r w:rsidRPr="008C384C">
        <w:rPr>
          <w:rFonts w:ascii="Times New Roman" w:eastAsia="Calibri" w:hAnsi="Times New Roman" w:cs="Times New Roman"/>
          <w:sz w:val="24"/>
          <w:szCs w:val="24"/>
        </w:rPr>
        <w:t xml:space="preserve"> and assume that cloud extinction is homogeneously distributed in pressure between these two levels. We verify that our implementation is correct using the analytic solution for an isothermal and non-scattering atmosphere. The model is necessarily inaccurate for non-black surfaces as only a single direction/stream is modeled. </w:t>
      </w:r>
      <w:r w:rsidR="00B03E98">
        <w:rPr>
          <w:rFonts w:ascii="Times New Roman" w:eastAsia="Calibri" w:hAnsi="Times New Roman" w:cs="Times New Roman"/>
          <w:sz w:val="24"/>
          <w:szCs w:val="24"/>
        </w:rPr>
        <w:t>However</w:t>
      </w:r>
      <w:r w:rsidR="00614980">
        <w:rPr>
          <w:rFonts w:ascii="Times New Roman" w:eastAsia="Calibri" w:hAnsi="Times New Roman" w:cs="Times New Roman"/>
          <w:sz w:val="24"/>
          <w:szCs w:val="24"/>
        </w:rPr>
        <w:t>,</w:t>
      </w:r>
      <w:r w:rsidR="00B03E98">
        <w:rPr>
          <w:rFonts w:ascii="Times New Roman" w:eastAsia="Calibri" w:hAnsi="Times New Roman" w:cs="Times New Roman"/>
          <w:sz w:val="24"/>
          <w:szCs w:val="24"/>
        </w:rPr>
        <w:t xml:space="preserve"> for our purposes</w:t>
      </w:r>
      <w:r w:rsidRPr="008C384C">
        <w:rPr>
          <w:rFonts w:ascii="Times New Roman" w:eastAsia="Calibri" w:hAnsi="Times New Roman" w:cs="Times New Roman"/>
          <w:sz w:val="24"/>
          <w:szCs w:val="24"/>
        </w:rPr>
        <w:t xml:space="preserve">, we can now </w:t>
      </w:r>
      <w:r w:rsidR="00B03E98">
        <w:rPr>
          <w:rFonts w:ascii="Times New Roman" w:eastAsia="Calibri" w:hAnsi="Times New Roman" w:cs="Times New Roman"/>
          <w:sz w:val="24"/>
          <w:szCs w:val="24"/>
        </w:rPr>
        <w:t xml:space="preserve">use this model to </w:t>
      </w:r>
      <w:r w:rsidRPr="008C384C">
        <w:rPr>
          <w:rFonts w:ascii="Times New Roman" w:eastAsia="Calibri" w:hAnsi="Times New Roman" w:cs="Times New Roman"/>
          <w:sz w:val="24"/>
          <w:szCs w:val="24"/>
        </w:rPr>
        <w:t xml:space="preserve">simulate </w:t>
      </w:r>
      <w:r w:rsidRPr="008C384C">
        <w:rPr>
          <w:rFonts w:ascii="Times New Roman" w:eastAsia="Calibri" w:hAnsi="Times New Roman" w:cs="Times New Roman"/>
          <w:sz w:val="24"/>
          <w:szCs w:val="24"/>
        </w:rPr>
        <w:lastRenderedPageBreak/>
        <w:t>radiances in the CO</w:t>
      </w:r>
      <w:r w:rsidRPr="008C384C">
        <w:rPr>
          <w:rFonts w:ascii="Times New Roman" w:eastAsia="Calibri" w:hAnsi="Times New Roman" w:cs="Times New Roman"/>
          <w:sz w:val="24"/>
          <w:szCs w:val="24"/>
          <w:vertAlign w:val="subscript"/>
        </w:rPr>
        <w:t>2</w:t>
      </w:r>
      <w:r w:rsidRPr="008C384C">
        <w:rPr>
          <w:rFonts w:ascii="Times New Roman" w:eastAsia="Calibri" w:hAnsi="Times New Roman" w:cs="Times New Roman"/>
          <w:sz w:val="24"/>
          <w:szCs w:val="24"/>
        </w:rPr>
        <w:t>-slicing bands for geometrically thick, non-black clouds and estimate the CTP</w:t>
      </w:r>
      <w:r w:rsidR="00B03E98">
        <w:rPr>
          <w:rFonts w:ascii="Times New Roman" w:eastAsia="Calibri" w:hAnsi="Times New Roman" w:cs="Times New Roman"/>
          <w:sz w:val="24"/>
          <w:szCs w:val="24"/>
        </w:rPr>
        <w:t xml:space="preserve"> retrieval errors</w:t>
      </w:r>
      <w:r w:rsidRPr="008C384C">
        <w:rPr>
          <w:rFonts w:ascii="Times New Roman" w:eastAsia="Calibri" w:hAnsi="Times New Roman" w:cs="Times New Roman"/>
          <w:sz w:val="24"/>
          <w:szCs w:val="24"/>
        </w:rPr>
        <w:t xml:space="preserve"> stemming from </w:t>
      </w:r>
      <w:r w:rsidR="008E16B4">
        <w:rPr>
          <w:rFonts w:ascii="Times New Roman" w:eastAsia="Calibri" w:hAnsi="Times New Roman" w:cs="Times New Roman"/>
          <w:sz w:val="24"/>
          <w:szCs w:val="24"/>
        </w:rPr>
        <w:t xml:space="preserve">an </w:t>
      </w:r>
      <w:r w:rsidRPr="008C384C">
        <w:rPr>
          <w:rFonts w:ascii="Times New Roman" w:eastAsia="Calibri" w:hAnsi="Times New Roman" w:cs="Times New Roman"/>
          <w:sz w:val="24"/>
          <w:szCs w:val="24"/>
        </w:rPr>
        <w:t xml:space="preserve">infinitesimally thin high cloud assumption. </w:t>
      </w:r>
    </w:p>
    <w:p w14:paraId="4DBA1EDF" w14:textId="1D4283C6" w:rsidR="008311A9" w:rsidRPr="008C384C" w:rsidRDefault="008311A9" w:rsidP="008311A9">
      <w:pPr>
        <w:jc w:val="both"/>
        <w:rPr>
          <w:rFonts w:ascii="Times New Roman" w:eastAsia="Calibri" w:hAnsi="Times New Roman" w:cs="Times New Roman"/>
          <w:sz w:val="24"/>
          <w:szCs w:val="24"/>
        </w:rPr>
      </w:pPr>
      <w:r w:rsidRPr="008311A9">
        <w:rPr>
          <w:rFonts w:ascii="Times New Roman" w:hAnsi="Times New Roman" w:cs="Times New Roman"/>
          <w:sz w:val="24"/>
          <w:szCs w:val="24"/>
        </w:rPr>
        <w:t>After all these steps that were meant to factor in all the major sources of systematic and random errors in the radiative transfer, we run the MM_CTH algorithm over all such possible realizations. We</w:t>
      </w:r>
      <w:r w:rsidRPr="008311A9">
        <w:rPr>
          <w:rFonts w:ascii="Times New Roman" w:eastAsia="Times New Roman" w:hAnsi="Times New Roman" w:cs="Times New Roman"/>
          <w:sz w:val="24"/>
          <w:szCs w:val="24"/>
        </w:rPr>
        <w:t xml:space="preserve"> record the bias and standard deviation over the 200 perturbed instances, for each of the 4800 combinations of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high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low</m:t>
                </m:r>
              </m:sub>
            </m:sSub>
            <m:r>
              <w:rPr>
                <w:rFonts w:ascii="Cambria Math" w:hAnsi="Cambria Math" w:cs="Times New Roman"/>
                <w:sz w:val="24"/>
                <w:szCs w:val="24"/>
              </w:rPr>
              <m:t xml:space="preserve">, depth,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high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pair</m:t>
                </m:r>
              </m:sub>
            </m:sSub>
          </m:e>
        </m:d>
      </m:oMath>
      <w:r w:rsidRPr="008311A9">
        <w:rPr>
          <w:rFonts w:ascii="Times New Roman" w:eastAsia="Times New Roman" w:hAnsi="Times New Roman" w:cs="Times New Roman"/>
          <w:sz w:val="24"/>
          <w:szCs w:val="24"/>
        </w:rPr>
        <w:t>, for each of the 5 climate zones</w:t>
      </w:r>
      <w:r w:rsidRPr="008311A9">
        <w:rPr>
          <w:rFonts w:ascii="Times New Roman" w:hAnsi="Times New Roman" w:cs="Times New Roman"/>
          <w:sz w:val="24"/>
          <w:szCs w:val="24"/>
        </w:rPr>
        <w:t>.</w:t>
      </w:r>
      <w:r>
        <w:rPr>
          <w:rFonts w:ascii="Times New Roman" w:eastAsia="Calibri" w:hAnsi="Times New Roman" w:cs="Times New Roman"/>
          <w:sz w:val="24"/>
          <w:szCs w:val="24"/>
        </w:rPr>
        <w:t xml:space="preserve"> Theoretical estimate of bias and random error for an observed pixel-level error is drawn from the combination of all these parameters that is closest to the conditions observed over that pixel.</w:t>
      </w:r>
    </w:p>
    <w:p w14:paraId="60F84E27" w14:textId="0CAB38AB" w:rsidR="00414064" w:rsidRPr="001620FC" w:rsidRDefault="00414064" w:rsidP="00414064">
      <w:pPr>
        <w:spacing w:line="240" w:lineRule="auto"/>
        <w:jc w:val="both"/>
        <w:rPr>
          <w:rFonts w:ascii="Times New Roman" w:eastAsia="Calibri" w:hAnsi="Times New Roman" w:cs="Times New Roman"/>
          <w:sz w:val="24"/>
          <w:szCs w:val="24"/>
        </w:rPr>
      </w:pPr>
      <w:r w:rsidRPr="00A36AF1">
        <w:rPr>
          <w:rFonts w:ascii="Times New Roman" w:eastAsia="Calibri" w:hAnsi="Times New Roman" w:cs="Times New Roman"/>
          <w:sz w:val="24"/>
          <w:szCs w:val="24"/>
        </w:rPr>
        <w:t>To account for further sources of random uncertainty, we estimate</w:t>
      </w:r>
      <w:r w:rsidR="003B09A2">
        <w:rPr>
          <w:rFonts w:ascii="Times New Roman" w:eastAsia="Calibri" w:hAnsi="Times New Roman" w:cs="Times New Roman"/>
          <w:sz w:val="24"/>
          <w:szCs w:val="24"/>
        </w:rPr>
        <w:t>d</w:t>
      </w:r>
      <w:r w:rsidRPr="00A36AF1">
        <w:rPr>
          <w:rFonts w:ascii="Times New Roman" w:eastAsia="Calibri" w:hAnsi="Times New Roman" w:cs="Times New Roman"/>
          <w:sz w:val="24"/>
          <w:szCs w:val="24"/>
        </w:rPr>
        <w:t xml:space="preserve"> the uncertainty in CTP introduced by the process of geo-collocation of MODIS and CATS pixels. </w:t>
      </w:r>
      <w:r w:rsidRPr="00A36AF1">
        <w:rPr>
          <w:rFonts w:ascii="Times New Roman" w:eastAsia="Calibri" w:hAnsi="Times New Roman" w:cs="Times New Roman"/>
          <w:sz w:val="24"/>
          <w:szCs w:val="24"/>
        </w:rPr>
        <w:fldChar w:fldCharType="begin"/>
      </w:r>
      <w:r w:rsidRPr="00A36AF1">
        <w:rPr>
          <w:rFonts w:ascii="Times New Roman" w:eastAsia="Calibri" w:hAnsi="Times New Roman" w:cs="Times New Roman"/>
          <w:sz w:val="24"/>
          <w:szCs w:val="24"/>
        </w:rPr>
        <w:instrText xml:space="preserve"> ADDIN ZOTERO_ITEM CSL_CITATION {"citationID":"KYaMeqsF","properties":{"formattedCitation":"(Mitra et al., 2021)","plainCitation":"(Mitra et al., 2021)","dontUpdate":true,"noteIndex":0},"citationItems":[{"id":63,"uris":["http://zotero.org/users/8965493/items/8PWDD4VF"],"itemData":{"id":63,"type":"article-journal","abstract":"Cloud-top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Pr="00A36AF1">
        <w:rPr>
          <w:rFonts w:ascii="Cambria Math" w:eastAsia="Calibri" w:hAnsi="Cambria Math" w:cs="Cambria Math"/>
          <w:sz w:val="24"/>
          <w:szCs w:val="24"/>
        </w:rPr>
        <w:instrText>∼</w:instrText>
      </w:r>
      <w:r w:rsidRPr="00A36AF1">
        <w:rPr>
          <w:rFonts w:ascii="Times New Roman" w:eastAsia="Calibri"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J."}],"issued":{"date-parts":[["2021"]]}}}],"schema":"https://github.com/citation-style-language/schema/raw/master/csl-citation.json"} </w:instrText>
      </w:r>
      <w:r w:rsidRPr="00A36AF1">
        <w:rPr>
          <w:rFonts w:ascii="Times New Roman" w:eastAsia="Calibri" w:hAnsi="Times New Roman" w:cs="Times New Roman"/>
          <w:sz w:val="24"/>
          <w:szCs w:val="24"/>
        </w:rPr>
        <w:fldChar w:fldCharType="separate"/>
      </w:r>
      <w:r w:rsidRPr="00A36AF1">
        <w:rPr>
          <w:rFonts w:ascii="Times New Roman" w:eastAsia="Calibri" w:hAnsi="Times New Roman" w:cs="Times New Roman"/>
          <w:sz w:val="24"/>
          <w:szCs w:val="24"/>
        </w:rPr>
        <w:t>Mitra et al. (2021</w:t>
      </w:r>
      <w:r w:rsidRPr="00A36AF1">
        <w:rPr>
          <w:rFonts w:ascii="Times New Roman" w:eastAsia="Calibri" w:hAnsi="Times New Roman" w:cs="Times New Roman"/>
          <w:sz w:val="24"/>
          <w:szCs w:val="24"/>
        </w:rPr>
        <w:fldChar w:fldCharType="end"/>
      </w:r>
      <w:r w:rsidRPr="00A36AF1">
        <w:rPr>
          <w:rFonts w:ascii="Times New Roman" w:eastAsia="Calibri" w:hAnsi="Times New Roman" w:cs="Times New Roman"/>
          <w:sz w:val="24"/>
          <w:szCs w:val="24"/>
        </w:rPr>
        <w:t xml:space="preserve">) noted an uncertainty of 900 m in CTH due to the geo-collocation of MODIS and CATS pixels for CATS-retrieved high clouds (CATS CTH &gt; 5 km). Using the equation to propagate height errors to pressure errors given earlier, we could calculate the collocation uncertainty (given by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σ</m:t>
            </m:r>
          </m:e>
          <m:sub>
            <m:r>
              <w:rPr>
                <w:rFonts w:ascii="Cambria Math" w:eastAsia="Calibri" w:hAnsi="Cambria Math" w:cs="Times New Roman"/>
                <w:sz w:val="24"/>
                <w:szCs w:val="24"/>
              </w:rPr>
              <m:t>coll</m:t>
            </m:r>
          </m:sub>
        </m:sSub>
      </m:oMath>
      <w:r w:rsidRPr="00A36AF1">
        <w:rPr>
          <w:rFonts w:ascii="Times New Roman" w:eastAsia="Times New Roman" w:hAnsi="Times New Roman" w:cs="Times New Roman"/>
          <w:sz w:val="24"/>
          <w:szCs w:val="24"/>
        </w:rPr>
        <w:t xml:space="preserve">) for all pixels. The errors in interpolating our CTP solutions to the discrete grid employed by the MODIS algorithm also result in an additional source of random error in our calculations, which can be denoted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grid</m:t>
            </m:r>
          </m:sub>
        </m:sSub>
      </m:oMath>
      <w:r w:rsidRPr="00A36AF1">
        <w:rPr>
          <w:rFonts w:ascii="Times New Roman" w:eastAsia="Times New Roman" w:hAnsi="Times New Roman" w:cs="Times New Roman"/>
          <w:sz w:val="24"/>
          <w:szCs w:val="24"/>
        </w:rPr>
        <w:t xml:space="preserve">, and will be numerically equal to the grid-spacing of between the nearest two levels of a CTP solution. </w:t>
      </w:r>
      <w:ins w:id="7" w:author="Arka Mitra" w:date="2022-08-17T20:19:00Z">
        <w:r w:rsidR="004978E2">
          <w:rPr>
            <w:rFonts w:ascii="Times New Roman" w:eastAsia="Times New Roman" w:hAnsi="Times New Roman" w:cs="Times New Roman"/>
            <w:sz w:val="24"/>
            <w:szCs w:val="24"/>
          </w:rPr>
          <w:t>As in Mitra et al</w:t>
        </w:r>
      </w:ins>
      <w:ins w:id="8" w:author="Arka Mitra" w:date="2022-08-17T20:20:00Z">
        <w:r w:rsidR="004978E2">
          <w:rPr>
            <w:rFonts w:ascii="Times New Roman" w:eastAsia="Times New Roman" w:hAnsi="Times New Roman" w:cs="Times New Roman"/>
            <w:sz w:val="24"/>
            <w:szCs w:val="24"/>
          </w:rPr>
          <w:t>.</w:t>
        </w:r>
      </w:ins>
      <w:ins w:id="9" w:author="Arka Mitra" w:date="2022-08-17T20:19:00Z">
        <w:r w:rsidR="004978E2">
          <w:rPr>
            <w:rFonts w:ascii="Times New Roman" w:eastAsia="Times New Roman" w:hAnsi="Times New Roman" w:cs="Times New Roman"/>
            <w:sz w:val="24"/>
            <w:szCs w:val="24"/>
          </w:rPr>
          <w:t xml:space="preserve"> (2021)</w:t>
        </w:r>
      </w:ins>
      <w:ins w:id="10" w:author="Arka Mitra" w:date="2022-08-17T20:20:00Z">
        <w:r w:rsidR="004978E2">
          <w:rPr>
            <w:rFonts w:ascii="Times New Roman" w:eastAsia="Times New Roman" w:hAnsi="Times New Roman" w:cs="Times New Roman"/>
            <w:sz w:val="24"/>
            <w:szCs w:val="24"/>
          </w:rPr>
          <w:t xml:space="preserve">, </w:t>
        </w:r>
      </w:ins>
      <w:ins w:id="11" w:author="Arka Mitra" w:date="2022-08-17T20:16:00Z">
        <w:r w:rsidR="004F5724">
          <w:rPr>
            <w:rFonts w:ascii="Times New Roman" w:eastAsia="Calibri" w:hAnsi="Times New Roman" w:cs="Times New Roman"/>
            <w:sz w:val="24"/>
            <w:szCs w:val="24"/>
          </w:rPr>
          <w:t>the random error in CATS CTH</w:t>
        </w:r>
      </w:ins>
      <w:ins w:id="12" w:author="Arka Mitra" w:date="2022-08-17T20:17:00Z">
        <w:r w:rsidR="004F5724">
          <w:rPr>
            <w:rFonts w:ascii="Times New Roman" w:eastAsia="Calibri" w:hAnsi="Times New Roman" w:cs="Times New Roman"/>
            <w:sz w:val="24"/>
            <w:szCs w:val="24"/>
          </w:rPr>
          <w:t xml:space="preserve"> (</w:t>
        </w:r>
      </w:ins>
      <w:ins w:id="13" w:author="Arka Mitra" w:date="2022-08-17T20:20:00Z">
        <w:r w:rsidR="004978E2">
          <w:rPr>
            <w:rFonts w:ascii="Times New Roman" w:eastAsia="Calibri" w:hAnsi="Times New Roman" w:cs="Times New Roman"/>
            <w:sz w:val="24"/>
            <w:szCs w:val="24"/>
          </w:rPr>
          <w:t>converted to a CTP error given by</w:t>
        </w:r>
      </w:ins>
      <w:ins w:id="14" w:author="Arka Mitra" w:date="2022-08-17T20:17:00Z">
        <w:r w:rsidR="004F5724">
          <w:rPr>
            <w:rFonts w:ascii="Times New Roman" w:eastAsia="Calibri" w:hAnsi="Times New Roman" w:cs="Times New Roman"/>
            <w:sz w:val="24"/>
            <w:szCs w:val="24"/>
          </w:rPr>
          <w:t xml:space="preserve"> </w:t>
        </w:r>
      </w:ins>
      <m:oMath>
        <m:sSubSup>
          <m:sSubSupPr>
            <m:ctrlPr>
              <w:ins w:id="15" w:author="Arka Mitra" w:date="2022-08-17T20:17:00Z">
                <w:rPr>
                  <w:rFonts w:ascii="Cambria Math" w:eastAsia="Calibri" w:hAnsi="Cambria Math" w:cs="Times New Roman"/>
                  <w:i/>
                  <w:sz w:val="24"/>
                  <w:szCs w:val="24"/>
                </w:rPr>
              </w:ins>
            </m:ctrlPr>
          </m:sSubSupPr>
          <m:e>
            <m:r>
              <w:ins w:id="16" w:author="Arka Mitra" w:date="2022-08-17T20:17:00Z">
                <w:rPr>
                  <w:rFonts w:ascii="Cambria Math" w:eastAsia="Calibri" w:hAnsi="Cambria Math" w:cs="Times New Roman"/>
                  <w:sz w:val="24"/>
                  <w:szCs w:val="24"/>
                </w:rPr>
                <m:t>σ</m:t>
              </w:ins>
            </m:r>
          </m:e>
          <m:sub>
            <m:r>
              <w:ins w:id="17" w:author="Arka Mitra" w:date="2022-08-17T20:17:00Z">
                <w:rPr>
                  <w:rFonts w:ascii="Cambria Math" w:eastAsia="Calibri" w:hAnsi="Cambria Math" w:cs="Times New Roman"/>
                  <w:sz w:val="24"/>
                  <w:szCs w:val="24"/>
                </w:rPr>
                <m:t>CATS</m:t>
              </w:ins>
            </m:r>
          </m:sub>
          <m:sup>
            <m:r>
              <w:ins w:id="18" w:author="Arka Mitra" w:date="2022-08-17T20:17:00Z">
                <w:rPr>
                  <w:rFonts w:ascii="Cambria Math" w:eastAsia="Calibri" w:hAnsi="Cambria Math" w:cs="Times New Roman"/>
                  <w:sz w:val="24"/>
                  <w:szCs w:val="24"/>
                </w:rPr>
                <m:t xml:space="preserve"> </m:t>
              </w:ins>
            </m:r>
          </m:sup>
        </m:sSubSup>
      </m:oMath>
      <w:ins w:id="19" w:author="Arka Mitra" w:date="2022-08-17T20:18:00Z">
        <w:r w:rsidR="004F5724">
          <w:rPr>
            <w:rFonts w:ascii="Times New Roman" w:eastAsia="Calibri" w:hAnsi="Times New Roman" w:cs="Times New Roman"/>
            <w:sz w:val="24"/>
            <w:szCs w:val="24"/>
          </w:rPr>
          <w:t>)</w:t>
        </w:r>
      </w:ins>
      <w:ins w:id="20" w:author="Arka Mitra" w:date="2022-08-17T20:21:00Z">
        <w:r w:rsidR="004978E2">
          <w:rPr>
            <w:rFonts w:ascii="Times New Roman" w:eastAsia="Calibri" w:hAnsi="Times New Roman" w:cs="Times New Roman"/>
            <w:sz w:val="24"/>
            <w:szCs w:val="24"/>
          </w:rPr>
          <w:t xml:space="preserve"> is</w:t>
        </w:r>
      </w:ins>
      <w:ins w:id="21" w:author="Arka Mitra" w:date="2022-08-17T20:16:00Z">
        <w:r w:rsidR="004F5724">
          <w:rPr>
            <w:rFonts w:ascii="Times New Roman" w:eastAsia="Calibri" w:hAnsi="Times New Roman" w:cs="Times New Roman"/>
            <w:sz w:val="24"/>
            <w:szCs w:val="24"/>
          </w:rPr>
          <w:t xml:space="preserve"> </w:t>
        </w:r>
        <w:r w:rsidR="004F5724">
          <w:rPr>
            <w:rFonts w:ascii="Times New Roman" w:eastAsia="Calibri" w:hAnsi="Times New Roman" w:cs="Times New Roman"/>
            <w:sz w:val="24"/>
            <w:szCs w:val="24"/>
          </w:rPr>
          <w:t>equal to that associated with an equal probability of successful or failed retrieval over a 60 m CATS range gate, i.e., a random error of 30 m</w:t>
        </w:r>
      </w:ins>
      <w:ins w:id="22" w:author="Arka Mitra" w:date="2022-08-17T20:17:00Z">
        <w:r w:rsidR="004F5724">
          <w:rPr>
            <w:rFonts w:ascii="Times New Roman" w:eastAsia="Calibri" w:hAnsi="Times New Roman" w:cs="Times New Roman"/>
            <w:sz w:val="24"/>
            <w:szCs w:val="24"/>
          </w:rPr>
          <w:t>.</w:t>
        </w:r>
      </w:ins>
      <w:ins w:id="23" w:author="Arka Mitra" w:date="2022-08-17T20:16:00Z">
        <w:r w:rsidR="004F5724" w:rsidRPr="00A36AF1">
          <w:rPr>
            <w:rFonts w:ascii="Times New Roman" w:eastAsia="Calibri" w:hAnsi="Times New Roman" w:cs="Times New Roman"/>
            <w:sz w:val="24"/>
            <w:szCs w:val="24"/>
          </w:rPr>
          <w:t xml:space="preserve"> </w:t>
        </w:r>
      </w:ins>
      <w:r w:rsidRPr="00A36AF1">
        <w:rPr>
          <w:rFonts w:ascii="Times New Roman" w:eastAsia="Calibri" w:hAnsi="Times New Roman" w:cs="Times New Roman"/>
          <w:sz w:val="24"/>
          <w:szCs w:val="24"/>
        </w:rPr>
        <w:t xml:space="preserve">Since, these sources of error are mutually independent, we estimate total random uncertainty (in a pixel-level retrieval) as </w:t>
      </w:r>
      <m:oMath>
        <m:r>
          <w:rPr>
            <w:rFonts w:ascii="Cambria Math" w:eastAsia="Calibri" w:hAnsi="Cambria Math" w:cs="Times New Roman"/>
            <w:sz w:val="24"/>
            <w:szCs w:val="24"/>
          </w:rPr>
          <m:t xml:space="preserve">σ= </m:t>
        </m:r>
        <m:rad>
          <m:radPr>
            <m:degHide m:val="1"/>
            <m:ctrlPr>
              <w:rPr>
                <w:rFonts w:ascii="Cambria Math" w:eastAsia="Calibri" w:hAnsi="Cambria Math" w:cs="Times New Roman"/>
                <w:i/>
                <w:sz w:val="24"/>
                <w:szCs w:val="24"/>
              </w:rPr>
            </m:ctrlPr>
          </m:radPr>
          <m:deg/>
          <m:e>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σ</m:t>
                </m:r>
              </m:e>
              <m:sub>
                <m:r>
                  <w:rPr>
                    <w:rFonts w:ascii="Cambria Math" w:eastAsia="Calibri" w:hAnsi="Cambria Math" w:cs="Times New Roman"/>
                    <w:sz w:val="24"/>
                    <w:szCs w:val="24"/>
                  </w:rPr>
                  <m:t>modelling</m:t>
                </m:r>
              </m:sub>
              <m:sup>
                <m:r>
                  <w:rPr>
                    <w:rFonts w:ascii="Cambria Math" w:eastAsia="Calibri" w:hAnsi="Cambria Math" w:cs="Times New Roman"/>
                    <w:sz w:val="24"/>
                    <w:szCs w:val="24"/>
                  </w:rPr>
                  <m:t>2</m:t>
                </m:r>
              </m:sup>
            </m:sSubSup>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σ</m:t>
                </m:r>
              </m:e>
              <m:sub>
                <m:r>
                  <w:rPr>
                    <w:rFonts w:ascii="Cambria Math" w:eastAsia="Calibri" w:hAnsi="Cambria Math" w:cs="Times New Roman"/>
                    <w:sz w:val="24"/>
                    <w:szCs w:val="24"/>
                  </w:rPr>
                  <m:t>coll</m:t>
                </m:r>
              </m:sub>
              <m:sup>
                <m:r>
                  <w:rPr>
                    <w:rFonts w:ascii="Cambria Math" w:eastAsia="Calibri" w:hAnsi="Cambria Math" w:cs="Times New Roman"/>
                    <w:sz w:val="24"/>
                    <w:szCs w:val="24"/>
                  </w:rPr>
                  <m:t>2</m:t>
                </m:r>
              </m:sup>
            </m:sSubSup>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σ</m:t>
                </m:r>
              </m:e>
              <m:sub>
                <m:r>
                  <w:rPr>
                    <w:rFonts w:ascii="Cambria Math" w:eastAsia="Calibri" w:hAnsi="Cambria Math" w:cs="Times New Roman"/>
                    <w:sz w:val="24"/>
                    <w:szCs w:val="24"/>
                  </w:rPr>
                  <m:t>grid</m:t>
                </m:r>
              </m:sub>
              <m:sup>
                <m:r>
                  <w:rPr>
                    <w:rFonts w:ascii="Cambria Math" w:eastAsia="Calibri" w:hAnsi="Cambria Math" w:cs="Times New Roman"/>
                    <w:sz w:val="24"/>
                    <w:szCs w:val="24"/>
                  </w:rPr>
                  <m:t>2</m:t>
                </m:r>
              </m:sup>
            </m:sSubSup>
            <m:r>
              <w:ins w:id="24" w:author="Arka Mitra" w:date="2022-08-17T20:18:00Z">
                <w:rPr>
                  <w:rFonts w:ascii="Cambria Math" w:eastAsia="Calibri" w:hAnsi="Cambria Math" w:cs="Times New Roman"/>
                  <w:sz w:val="24"/>
                  <w:szCs w:val="24"/>
                </w:rPr>
                <m:t xml:space="preserve">+ </m:t>
              </w:ins>
            </m:r>
            <m:sSubSup>
              <m:sSubSupPr>
                <m:ctrlPr>
                  <w:ins w:id="25" w:author="Arka Mitra" w:date="2022-08-17T20:18:00Z">
                    <w:rPr>
                      <w:rFonts w:ascii="Cambria Math" w:eastAsia="Calibri" w:hAnsi="Cambria Math" w:cs="Times New Roman"/>
                      <w:i/>
                      <w:sz w:val="24"/>
                      <w:szCs w:val="24"/>
                    </w:rPr>
                  </w:ins>
                </m:ctrlPr>
              </m:sSubSupPr>
              <m:e>
                <m:r>
                  <w:ins w:id="26" w:author="Arka Mitra" w:date="2022-08-17T20:18:00Z">
                    <w:rPr>
                      <w:rFonts w:ascii="Cambria Math" w:eastAsia="Calibri" w:hAnsi="Cambria Math" w:cs="Times New Roman"/>
                      <w:sz w:val="24"/>
                      <w:szCs w:val="24"/>
                    </w:rPr>
                    <m:t>σ</m:t>
                  </w:ins>
                </m:r>
              </m:e>
              <m:sub>
                <m:r>
                  <w:ins w:id="27" w:author="Arka Mitra" w:date="2022-08-17T20:18:00Z">
                    <w:rPr>
                      <w:rFonts w:ascii="Cambria Math" w:eastAsia="Calibri" w:hAnsi="Cambria Math" w:cs="Times New Roman"/>
                      <w:sz w:val="24"/>
                      <w:szCs w:val="24"/>
                    </w:rPr>
                    <m:t>CATS</m:t>
                  </w:ins>
                </m:r>
              </m:sub>
              <m:sup>
                <m:r>
                  <w:ins w:id="28" w:author="Arka Mitra" w:date="2022-08-17T20:18:00Z">
                    <w:rPr>
                      <w:rFonts w:ascii="Cambria Math" w:eastAsia="Calibri" w:hAnsi="Cambria Math" w:cs="Times New Roman"/>
                      <w:sz w:val="24"/>
                      <w:szCs w:val="24"/>
                    </w:rPr>
                    <m:t>2</m:t>
                  </w:ins>
                </m:r>
              </m:sup>
            </m:sSubSup>
          </m:e>
        </m:rad>
      </m:oMath>
      <w:r w:rsidRPr="00A36AF1">
        <w:rPr>
          <w:rFonts w:ascii="Times New Roman" w:eastAsia="Times New Roman" w:hAnsi="Times New Roman" w:cs="Times New Roman"/>
          <w:sz w:val="24"/>
          <w:szCs w:val="24"/>
        </w:rPr>
        <w:t xml:space="preserve"> </w:t>
      </w:r>
      <w:r w:rsidR="00AE50AA">
        <w:rPr>
          <w:rFonts w:ascii="Times New Roman" w:eastAsia="Times New Roman" w:hAnsi="Times New Roman" w:cs="Times New Roman"/>
          <w:sz w:val="24"/>
          <w:szCs w:val="24"/>
        </w:rPr>
        <w:t>w</w:t>
      </w:r>
      <w:r w:rsidRPr="00A36AF1">
        <w:rPr>
          <w:rFonts w:ascii="Times New Roman" w:eastAsia="Times New Roman" w:hAnsi="Times New Roman" w:cs="Times New Roman"/>
          <w:sz w:val="24"/>
          <w:szCs w:val="24"/>
        </w:rPr>
        <w:t>here</w:t>
      </w:r>
      <w:r w:rsidR="00AE50AA">
        <w:rPr>
          <w:rFonts w:ascii="Times New Roman" w:eastAsia="Times New Roman" w:hAnsi="Times New Roman" w:cs="Times New Roman"/>
          <w:sz w:val="24"/>
          <w:szCs w:val="24"/>
        </w:rPr>
        <w:t>,</w:t>
      </w:r>
      <w:r w:rsidRPr="00A36AF1">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modelling</m:t>
            </m:r>
          </m:sub>
        </m:sSub>
      </m:oMath>
      <w:r w:rsidRPr="00A36AF1">
        <w:rPr>
          <w:rFonts w:ascii="Times New Roman" w:eastAsia="Times New Roman" w:hAnsi="Times New Roman" w:cs="Times New Roman"/>
          <w:sz w:val="24"/>
          <w:szCs w:val="24"/>
        </w:rPr>
        <w:t xml:space="preserve"> is the error incurred from the various uncertainties in the radiative transfer simulations, that are accounted by the standard deviation estimates from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E</m:t>
            </m:r>
          </m:e>
          <m:sub>
            <m:r>
              <w:rPr>
                <w:rFonts w:ascii="Cambria Math" w:eastAsia="Calibri" w:hAnsi="Cambria Math" w:cs="Times New Roman"/>
                <w:sz w:val="24"/>
                <w:szCs w:val="24"/>
              </w:rPr>
              <m:t>climate</m:t>
            </m:r>
          </m:sub>
        </m:sSub>
      </m:oMath>
      <w:r w:rsidRPr="00A36AF1">
        <w:rPr>
          <w:rFonts w:ascii="Times New Roman" w:eastAsia="Times New Roman" w:hAnsi="Times New Roman" w:cs="Times New Roman"/>
          <w:sz w:val="24"/>
          <w:szCs w:val="24"/>
        </w:rPr>
        <w:t>.</w:t>
      </w:r>
      <w:r w:rsidR="00984E89">
        <w:rPr>
          <w:rFonts w:ascii="Times New Roman" w:eastAsia="Times New Roman" w:hAnsi="Times New Roman" w:cs="Times New Roman"/>
          <w:sz w:val="24"/>
          <w:szCs w:val="24"/>
        </w:rPr>
        <w:t xml:space="preserve"> </w:t>
      </w:r>
    </w:p>
    <w:p w14:paraId="30DB199E" w14:textId="01A2733A" w:rsidR="00414064" w:rsidRDefault="00414064" w:rsidP="00414064">
      <w:pPr>
        <w:spacing w:line="240" w:lineRule="auto"/>
        <w:jc w:val="both"/>
        <w:rPr>
          <w:rFonts w:ascii="Times New Roman" w:eastAsia="Times New Roman" w:hAnsi="Times New Roman" w:cs="Times New Roman"/>
          <w:sz w:val="24"/>
          <w:szCs w:val="24"/>
        </w:rPr>
      </w:pPr>
      <w:r w:rsidRPr="00A36AF1">
        <w:rPr>
          <w:rFonts w:ascii="Times New Roman" w:eastAsia="Calibri" w:hAnsi="Times New Roman" w:cs="Times New Roman"/>
          <w:sz w:val="24"/>
          <w:szCs w:val="24"/>
        </w:rPr>
        <w:t>To</w:t>
      </w:r>
      <w:r w:rsidR="00667DBD">
        <w:rPr>
          <w:rFonts w:ascii="Times New Roman" w:eastAsia="Calibri" w:hAnsi="Times New Roman" w:cs="Times New Roman"/>
          <w:sz w:val="24"/>
          <w:szCs w:val="24"/>
        </w:rPr>
        <w:t xml:space="preserve"> then</w:t>
      </w:r>
      <w:r w:rsidRPr="00A36AF1">
        <w:rPr>
          <w:rFonts w:ascii="Times New Roman" w:eastAsia="Calibri" w:hAnsi="Times New Roman" w:cs="Times New Roman"/>
          <w:sz w:val="24"/>
          <w:szCs w:val="24"/>
        </w:rPr>
        <w:t xml:space="preserve"> ascertain the fraction of pixels that </w:t>
      </w:r>
      <w:r w:rsidR="00667DBD">
        <w:rPr>
          <w:rFonts w:ascii="Times New Roman" w:eastAsia="Calibri" w:hAnsi="Times New Roman" w:cs="Times New Roman"/>
          <w:sz w:val="24"/>
          <w:szCs w:val="24"/>
        </w:rPr>
        <w:t xml:space="preserve">are </w:t>
      </w:r>
      <w:r w:rsidR="00AE50AA">
        <w:rPr>
          <w:rFonts w:ascii="Times New Roman" w:eastAsia="Calibri" w:hAnsi="Times New Roman" w:cs="Times New Roman"/>
          <w:sz w:val="24"/>
          <w:szCs w:val="24"/>
        </w:rPr>
        <w:t>theoretically bound,</w:t>
      </w:r>
      <w:r w:rsidRPr="00A36AF1">
        <w:rPr>
          <w:rFonts w:ascii="Times New Roman" w:eastAsia="Calibri" w:hAnsi="Times New Roman" w:cs="Times New Roman"/>
          <w:sz w:val="24"/>
          <w:szCs w:val="24"/>
        </w:rPr>
        <w:t xml:space="preserve"> we investigated the distribution of bias-corrected errors, normalized by </w:t>
      </w:r>
      <m:oMath>
        <m:r>
          <w:rPr>
            <w:rFonts w:ascii="Cambria Math" w:eastAsia="Calibri" w:hAnsi="Cambria Math" w:cs="Times New Roman"/>
            <w:sz w:val="24"/>
            <w:szCs w:val="24"/>
          </w:rPr>
          <m:t>σ</m:t>
        </m:r>
      </m:oMath>
      <w:r w:rsidRPr="00A36AF1">
        <w:rPr>
          <w:rFonts w:ascii="Times New Roman" w:eastAsia="Times New Roman" w:hAnsi="Times New Roman" w:cs="Times New Roman"/>
          <w:sz w:val="24"/>
          <w:szCs w:val="24"/>
        </w:rPr>
        <w:t xml:space="preserve">, i.e.,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m:t>
                </m:r>
              </m:sub>
            </m:sSub>
            <m:r>
              <w:rPr>
                <w:rFonts w:ascii="Cambria Math" w:eastAsia="Times New Roman" w:hAnsi="Cambria Math" w:cs="Times New Roman"/>
                <w:sz w:val="24"/>
                <w:szCs w:val="24"/>
              </w:rPr>
              <m:t>-bias-CT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CATS</m:t>
                </m:r>
              </m:sub>
            </m:sSub>
          </m:num>
          <m:den>
            <m:r>
              <w:rPr>
                <w:rFonts w:ascii="Cambria Math" w:eastAsia="Times New Roman" w:hAnsi="Cambria Math" w:cs="Times New Roman"/>
                <w:sz w:val="24"/>
                <w:szCs w:val="24"/>
              </w:rPr>
              <m:t>σ</m:t>
            </m:r>
          </m:den>
        </m:f>
      </m:oMath>
      <w:r w:rsidRPr="00A36AF1">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CT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m:t>
            </m:r>
          </m:sub>
        </m:sSub>
      </m:oMath>
      <w:r w:rsidRPr="00A36AF1">
        <w:rPr>
          <w:rFonts w:ascii="Times New Roman" w:eastAsia="Times New Roman" w:hAnsi="Times New Roman" w:cs="Times New Roman"/>
          <w:sz w:val="24"/>
          <w:szCs w:val="24"/>
        </w:rPr>
        <w:t xml:space="preserve"> is the estimated value of CTP from the MM_CT</w:t>
      </w:r>
      <w:r w:rsidR="00AE50AA">
        <w:rPr>
          <w:rFonts w:ascii="Times New Roman" w:eastAsia="Times New Roman" w:hAnsi="Times New Roman" w:cs="Times New Roman"/>
          <w:sz w:val="24"/>
          <w:szCs w:val="24"/>
        </w:rPr>
        <w:t>H</w:t>
      </w:r>
      <w:r w:rsidRPr="00A36AF1">
        <w:rPr>
          <w:rFonts w:ascii="Times New Roman" w:eastAsia="Times New Roman" w:hAnsi="Times New Roman" w:cs="Times New Roman"/>
          <w:sz w:val="24"/>
          <w:szCs w:val="24"/>
        </w:rPr>
        <w:t xml:space="preserve"> method, </w:t>
      </w:r>
      <m:oMath>
        <m:r>
          <w:rPr>
            <w:rFonts w:ascii="Cambria Math" w:eastAsia="Times New Roman" w:hAnsi="Cambria Math" w:cs="Times New Roman"/>
            <w:sz w:val="24"/>
            <w:szCs w:val="24"/>
          </w:rPr>
          <m:t>CT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CATS</m:t>
            </m:r>
          </m:sub>
        </m:sSub>
      </m:oMath>
      <w:r w:rsidRPr="00A36AF1">
        <w:rPr>
          <w:rFonts w:ascii="Times New Roman" w:eastAsia="Times New Roman" w:hAnsi="Times New Roman" w:cs="Times New Roman"/>
          <w:sz w:val="24"/>
          <w:szCs w:val="24"/>
        </w:rPr>
        <w:t xml:space="preserve"> is the observed (also, the assumed “true”) CTP from CATS, whereas,</w:t>
      </w:r>
      <w:r w:rsidRPr="00A36AF1">
        <w:rPr>
          <w:rFonts w:ascii="Times New Roman" w:eastAsia="Times New Roman" w:hAnsi="Times New Roman" w:cs="Times New Roman"/>
          <w:i/>
          <w:iCs/>
          <w:sz w:val="24"/>
          <w:szCs w:val="24"/>
        </w:rPr>
        <w:t xml:space="preserve"> bias</w:t>
      </w:r>
      <w:r w:rsidRPr="00A36AF1">
        <w:rPr>
          <w:rFonts w:ascii="Times New Roman" w:eastAsia="Times New Roman" w:hAnsi="Times New Roman" w:cs="Times New Roman"/>
          <w:sz w:val="24"/>
          <w:szCs w:val="24"/>
        </w:rPr>
        <w:t xml:space="preserve"> is the closest estimate of theoretical systematic error for a particular pixel from the error matrices, </w:t>
      </w:r>
      <m:oMath>
        <m:r>
          <w:rPr>
            <w:rFonts w:ascii="Cambria Math" w:eastAsia="Calibri" w:hAnsi="Cambria Math" w:cs="Times New Roman"/>
            <w:sz w:val="24"/>
            <w:szCs w:val="24"/>
          </w:rPr>
          <m:t>E(</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high</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low</m:t>
            </m:r>
          </m:sub>
        </m:sSub>
        <m:r>
          <w:rPr>
            <w:rFonts w:ascii="Cambria Math" w:eastAsia="Calibri" w:hAnsi="Cambria Math" w:cs="Times New Roman"/>
            <w:sz w:val="24"/>
            <w:szCs w:val="24"/>
          </w:rPr>
          <m:t xml:space="preserve">, depth,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τ</m:t>
            </m:r>
          </m:e>
          <m:sub>
            <m:r>
              <w:rPr>
                <w:rFonts w:ascii="Cambria Math" w:eastAsia="Calibri" w:hAnsi="Cambria Math" w:cs="Times New Roman"/>
                <w:sz w:val="24"/>
                <w:szCs w:val="24"/>
              </w:rPr>
              <m:t>high</m:t>
            </m:r>
          </m:sub>
        </m:sSub>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pair</m:t>
            </m:r>
          </m:sub>
        </m:sSub>
        <m:r>
          <w:rPr>
            <w:rFonts w:ascii="Cambria Math" w:eastAsia="Calibri" w:hAnsi="Cambria Math" w:cs="Times New Roman"/>
            <w:sz w:val="24"/>
            <w:szCs w:val="24"/>
          </w:rPr>
          <m:t>)</m:t>
        </m:r>
      </m:oMath>
      <w:r w:rsidRPr="00A36AF1">
        <w:rPr>
          <w:rFonts w:ascii="Times New Roman" w:eastAsia="Calibri" w:hAnsi="Times New Roman" w:cs="Times New Roman"/>
          <w:sz w:val="24"/>
          <w:szCs w:val="24"/>
        </w:rPr>
        <w:t xml:space="preserve">. We find 78% of </w:t>
      </w:r>
      <w:r w:rsidR="00667DBD">
        <w:rPr>
          <w:rFonts w:ascii="Times New Roman" w:eastAsia="Calibri" w:hAnsi="Times New Roman" w:cs="Times New Roman"/>
          <w:sz w:val="24"/>
          <w:szCs w:val="24"/>
        </w:rPr>
        <w:t>all</w:t>
      </w:r>
      <w:r w:rsidRPr="00A36AF1">
        <w:rPr>
          <w:rFonts w:ascii="Times New Roman" w:eastAsia="Calibri" w:hAnsi="Times New Roman" w:cs="Times New Roman"/>
          <w:sz w:val="24"/>
          <w:szCs w:val="24"/>
        </w:rPr>
        <w:t xml:space="preserve"> pixels to </w:t>
      </w:r>
      <w:r>
        <w:rPr>
          <w:rFonts w:ascii="Times New Roman" w:eastAsia="Calibri" w:hAnsi="Times New Roman" w:cs="Times New Roman"/>
          <w:sz w:val="24"/>
          <w:szCs w:val="24"/>
        </w:rPr>
        <w:t>be</w:t>
      </w:r>
      <w:r w:rsidRPr="00A36AF1">
        <w:rPr>
          <w:rFonts w:ascii="Times New Roman" w:eastAsia="Calibri" w:hAnsi="Times New Roman" w:cs="Times New Roman"/>
          <w:sz w:val="24"/>
          <w:szCs w:val="24"/>
        </w:rPr>
        <w:t xml:space="preserve"> within the bounds of 95% confidence interval (i.e., [-1.96, 1.96] in </w:t>
      </w:r>
      <w:r w:rsidRPr="00A36AF1">
        <w:rPr>
          <w:rFonts w:ascii="Times New Roman" w:eastAsia="Times New Roman" w:hAnsi="Times New Roman" w:cs="Times New Roman"/>
          <w:sz w:val="24"/>
          <w:szCs w:val="24"/>
        </w:rPr>
        <w:t xml:space="preserve">units of </w:t>
      </w:r>
      <m:oMath>
        <m:r>
          <w:rPr>
            <w:rFonts w:ascii="Cambria Math" w:eastAsia="Calibri" w:hAnsi="Cambria Math" w:cs="Times New Roman"/>
            <w:sz w:val="24"/>
            <w:szCs w:val="24"/>
          </w:rPr>
          <m:t>σ</m:t>
        </m:r>
      </m:oMath>
      <w:r w:rsidRPr="00A36AF1">
        <w:rPr>
          <w:rFonts w:ascii="Times New Roman" w:eastAsia="Times New Roman" w:hAnsi="Times New Roman" w:cs="Times New Roman"/>
          <w:sz w:val="24"/>
          <w:szCs w:val="24"/>
        </w:rPr>
        <w:t>). The remaining 17% (i.e., 95% minus 78%) of errors remain outside the purview of what can be constrained against empirically observed variables. We suspect low cloud</w:t>
      </w:r>
      <w:r w:rsidR="00AE50AA">
        <w:rPr>
          <w:rFonts w:ascii="Times New Roman" w:eastAsia="Times New Roman" w:hAnsi="Times New Roman" w:cs="Times New Roman"/>
          <w:sz w:val="24"/>
          <w:szCs w:val="24"/>
        </w:rPr>
        <w:t xml:space="preserve"> and surface</w:t>
      </w:r>
      <w:r w:rsidRPr="00A36A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effects </w:t>
      </w:r>
      <w:r w:rsidRPr="00A36AF1">
        <w:rPr>
          <w:rFonts w:ascii="Times New Roman" w:eastAsia="Times New Roman" w:hAnsi="Times New Roman" w:cs="Times New Roman"/>
          <w:sz w:val="24"/>
          <w:szCs w:val="24"/>
        </w:rPr>
        <w:t xml:space="preserve">to be </w:t>
      </w:r>
      <w:r w:rsidR="00667DBD">
        <w:rPr>
          <w:rFonts w:ascii="Times New Roman" w:eastAsia="Times New Roman" w:hAnsi="Times New Roman" w:cs="Times New Roman"/>
          <w:sz w:val="24"/>
          <w:szCs w:val="24"/>
        </w:rPr>
        <w:t xml:space="preserve">the reason behind the existence of </w:t>
      </w:r>
      <w:r w:rsidRPr="00A36AF1">
        <w:rPr>
          <w:rFonts w:ascii="Times New Roman" w:eastAsia="Times New Roman" w:hAnsi="Times New Roman" w:cs="Times New Roman"/>
          <w:sz w:val="24"/>
          <w:szCs w:val="24"/>
        </w:rPr>
        <w:t>the</w:t>
      </w:r>
      <w:r>
        <w:rPr>
          <w:rFonts w:ascii="Times New Roman" w:eastAsia="Times New Roman" w:hAnsi="Times New Roman" w:cs="Times New Roman"/>
          <w:sz w:val="24"/>
          <w:szCs w:val="24"/>
        </w:rPr>
        <w:t>se</w:t>
      </w:r>
      <w:r w:rsidRPr="00A36AF1">
        <w:rPr>
          <w:rFonts w:ascii="Times New Roman" w:eastAsia="Times New Roman" w:hAnsi="Times New Roman" w:cs="Times New Roman"/>
          <w:sz w:val="24"/>
          <w:szCs w:val="24"/>
        </w:rPr>
        <w:t xml:space="preserve"> outliers.</w:t>
      </w:r>
    </w:p>
    <w:p w14:paraId="2AD38705" w14:textId="3830C808" w:rsidR="007073CA" w:rsidRPr="007073CA" w:rsidRDefault="0045173D" w:rsidP="00414064">
      <w:pPr>
        <w:spacing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We</w:t>
      </w:r>
      <w:r w:rsidR="007073CA" w:rsidRPr="007073CA">
        <w:rPr>
          <w:rFonts w:ascii="Times New Roman" w:eastAsia="Calibri" w:hAnsi="Times New Roman" w:cs="Times New Roman"/>
          <w:sz w:val="24"/>
          <w:szCs w:val="24"/>
        </w:rPr>
        <w:t xml:space="preserve"> logically assert that surface emissivity is a less significant source of uncertainty than </w:t>
      </w:r>
      <w:r w:rsidR="006F712A">
        <w:rPr>
          <w:rFonts w:ascii="Times New Roman" w:eastAsia="Calibri" w:hAnsi="Times New Roman" w:cs="Times New Roman"/>
          <w:sz w:val="24"/>
          <w:szCs w:val="24"/>
        </w:rPr>
        <w:t>low clouds</w:t>
      </w:r>
      <w:r w:rsidR="007073CA" w:rsidRPr="007073CA">
        <w:rPr>
          <w:rFonts w:ascii="Times New Roman" w:eastAsia="Calibri" w:hAnsi="Times New Roman" w:cs="Times New Roman"/>
          <w:sz w:val="24"/>
          <w:szCs w:val="24"/>
        </w:rPr>
        <w:t xml:space="preserve"> because in most multi-layered cases, the surface remains </w:t>
      </w:r>
      <w:r w:rsidR="006F712A">
        <w:rPr>
          <w:rFonts w:ascii="Times New Roman" w:eastAsia="Calibri" w:hAnsi="Times New Roman" w:cs="Times New Roman"/>
          <w:sz w:val="24"/>
          <w:szCs w:val="24"/>
        </w:rPr>
        <w:t xml:space="preserve">partially to nearly </w:t>
      </w:r>
      <w:r w:rsidR="007073CA" w:rsidRPr="007073CA">
        <w:rPr>
          <w:rFonts w:ascii="Times New Roman" w:eastAsia="Calibri" w:hAnsi="Times New Roman" w:cs="Times New Roman"/>
          <w:sz w:val="24"/>
          <w:szCs w:val="24"/>
        </w:rPr>
        <w:t>obscured by an opaque low cloud and &gt;70% of all retrievals in our dataset are done by the 36/35 band pair (which is nearly insensitive to surface emissions</w:t>
      </w:r>
      <w:r>
        <w:rPr>
          <w:rFonts w:ascii="Times New Roman" w:eastAsia="Calibri" w:hAnsi="Times New Roman" w:cs="Times New Roman"/>
          <w:sz w:val="24"/>
          <w:szCs w:val="24"/>
        </w:rPr>
        <w:t>; Menzel et al., 2015</w:t>
      </w:r>
      <w:r w:rsidR="007073CA" w:rsidRPr="007073CA">
        <w:rPr>
          <w:rFonts w:ascii="Times New Roman" w:eastAsia="Calibri" w:hAnsi="Times New Roman" w:cs="Times New Roman"/>
          <w:sz w:val="24"/>
          <w:szCs w:val="24"/>
        </w:rPr>
        <w:t xml:space="preserve">). Moreover, the effect of surface emissivity only becomes relevant in the very cases where the black low cloud assumption breaks down – </w:t>
      </w:r>
      <w:r>
        <w:rPr>
          <w:rFonts w:ascii="Times New Roman" w:eastAsia="Calibri" w:hAnsi="Times New Roman" w:cs="Times New Roman"/>
          <w:sz w:val="24"/>
          <w:szCs w:val="24"/>
        </w:rPr>
        <w:t>e.g.</w:t>
      </w:r>
      <w:r w:rsidR="007073CA" w:rsidRPr="007073CA">
        <w:rPr>
          <w:rFonts w:ascii="Times New Roman" w:eastAsia="Calibri" w:hAnsi="Times New Roman" w:cs="Times New Roman"/>
          <w:sz w:val="24"/>
          <w:szCs w:val="24"/>
        </w:rPr>
        <w:t xml:space="preserve">, for broken low clouds. </w:t>
      </w:r>
      <w:r>
        <w:rPr>
          <w:rFonts w:ascii="Times New Roman" w:eastAsia="Calibri" w:hAnsi="Times New Roman" w:cs="Times New Roman"/>
          <w:sz w:val="24"/>
          <w:szCs w:val="24"/>
        </w:rPr>
        <w:t>Hence</w:t>
      </w:r>
      <w:r w:rsidR="007073CA" w:rsidRPr="007073CA">
        <w:rPr>
          <w:rFonts w:ascii="Times New Roman" w:eastAsia="Calibri" w:hAnsi="Times New Roman" w:cs="Times New Roman"/>
          <w:sz w:val="24"/>
          <w:szCs w:val="24"/>
        </w:rPr>
        <w:t>, the</w:t>
      </w:r>
      <w:r>
        <w:rPr>
          <w:rFonts w:ascii="Times New Roman" w:eastAsia="Calibri" w:hAnsi="Times New Roman" w:cs="Times New Roman"/>
          <w:sz w:val="24"/>
          <w:szCs w:val="24"/>
        </w:rPr>
        <w:t xml:space="preserve"> </w:t>
      </w:r>
      <w:r w:rsidR="007073CA" w:rsidRPr="007073CA">
        <w:rPr>
          <w:rFonts w:ascii="Times New Roman" w:eastAsia="Calibri" w:hAnsi="Times New Roman" w:cs="Times New Roman"/>
          <w:sz w:val="24"/>
          <w:szCs w:val="24"/>
        </w:rPr>
        <w:t>effect of surface emissivity is overlooked</w:t>
      </w:r>
      <w:r w:rsidR="007073CA" w:rsidRPr="007073CA">
        <w:rPr>
          <w:rFonts w:ascii="Times New Roman" w:hAnsi="Times New Roman" w:cs="Times New Roman"/>
          <w:sz w:val="24"/>
          <w:szCs w:val="24"/>
        </w:rPr>
        <w:t xml:space="preserve">.  </w:t>
      </w:r>
    </w:p>
    <w:p w14:paraId="4C460FA3" w14:textId="4276BA84" w:rsidR="00FE12D4" w:rsidRPr="00FE12D4" w:rsidRDefault="00000A2A" w:rsidP="002B7EAC">
      <w:pPr>
        <w:pStyle w:val="Caption"/>
        <w:jc w:val="both"/>
        <w:rPr>
          <w:rFonts w:ascii="Times New Roman" w:hAnsi="Times New Roman" w:cs="Times New Roman"/>
          <w:i w:val="0"/>
          <w:iCs w:val="0"/>
          <w:color w:val="auto"/>
          <w:sz w:val="24"/>
          <w:szCs w:val="24"/>
        </w:rPr>
      </w:pPr>
      <w:r>
        <w:rPr>
          <w:noProof/>
        </w:rPr>
        <w:lastRenderedPageBreak/>
        <w:drawing>
          <wp:anchor distT="0" distB="0" distL="114300" distR="114300" simplePos="0" relativeHeight="251658752" behindDoc="1" locked="0" layoutInCell="1" allowOverlap="1" wp14:anchorId="1D017177" wp14:editId="2B0A92C1">
            <wp:simplePos x="0" y="0"/>
            <wp:positionH relativeFrom="column">
              <wp:posOffset>37465</wp:posOffset>
            </wp:positionH>
            <wp:positionV relativeFrom="paragraph">
              <wp:posOffset>2813378</wp:posOffset>
            </wp:positionV>
            <wp:extent cx="5882640" cy="2531745"/>
            <wp:effectExtent l="0" t="0" r="0" b="0"/>
            <wp:wrapTight wrapText="bothSides">
              <wp:wrapPolygon edited="0">
                <wp:start x="0" y="0"/>
                <wp:lineTo x="0" y="21454"/>
                <wp:lineTo x="21544" y="21454"/>
                <wp:lineTo x="21544" y="0"/>
                <wp:lineTo x="0" y="0"/>
              </wp:wrapPolygon>
            </wp:wrapTight>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922" t="6090" r="9102" b="3526"/>
                    <a:stretch/>
                  </pic:blipFill>
                  <pic:spPr bwMode="auto">
                    <a:xfrm>
                      <a:off x="0" y="0"/>
                      <a:ext cx="5882640" cy="253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1B7A">
        <w:rPr>
          <w:noProof/>
        </w:rPr>
        <mc:AlternateContent>
          <mc:Choice Requires="wps">
            <w:drawing>
              <wp:anchor distT="0" distB="0" distL="114300" distR="114300" simplePos="0" relativeHeight="251662336" behindDoc="1" locked="0" layoutInCell="1" allowOverlap="1" wp14:anchorId="41FB2CB0" wp14:editId="7E6DFD97">
                <wp:simplePos x="0" y="0"/>
                <wp:positionH relativeFrom="column">
                  <wp:posOffset>911860</wp:posOffset>
                </wp:positionH>
                <wp:positionV relativeFrom="paragraph">
                  <wp:posOffset>8480425</wp:posOffset>
                </wp:positionV>
                <wp:extent cx="5924550" cy="283210"/>
                <wp:effectExtent l="0" t="3175" r="2540" b="0"/>
                <wp:wrapTight wrapText="bothSides">
                  <wp:wrapPolygon edited="0">
                    <wp:start x="-35" y="0"/>
                    <wp:lineTo x="-35" y="20874"/>
                    <wp:lineTo x="21600" y="20874"/>
                    <wp:lineTo x="21600" y="0"/>
                    <wp:lineTo x="-35" y="0"/>
                  </wp:wrapPolygon>
                </wp:wrapTight>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66C64" w14:textId="77777777" w:rsidR="00D850FE" w:rsidRDefault="00D850FE"/>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FB2CB0" id="Text Box 12" o:spid="_x0000_s1027" type="#_x0000_t202" style="position:absolute;left:0;text-align:left;margin-left:71.8pt;margin-top:667.75pt;width:466.5pt;height:22.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" stroked="f">
                <v:textbox style="mso-fit-shape-to-text:t" inset="0,0,0,0">
                  <w:txbxContent>
                    <w:p w14:paraId="48966C64" w14:textId="77777777" w:rsidR="00D850FE" w:rsidRDefault="00D850FE"/>
                  </w:txbxContent>
                </v:textbox>
                <w10:wrap type="tight"/>
              </v:shape>
            </w:pict>
          </mc:Fallback>
        </mc:AlternateContent>
      </w:r>
      <w:r w:rsidR="00414064" w:rsidRPr="00FE12D4">
        <w:rPr>
          <w:rFonts w:ascii="Times New Roman" w:eastAsia="Times New Roman" w:hAnsi="Times New Roman" w:cs="Times New Roman"/>
          <w:i w:val="0"/>
          <w:iCs w:val="0"/>
          <w:color w:val="auto"/>
          <w:sz w:val="24"/>
          <w:szCs w:val="24"/>
        </w:rPr>
        <w:t xml:space="preserve">To investigate the effects of low-cloud properties, we first establish that myriad low-cloud effects such as the brokenness of the cumuliform clouds, heterogeneity of low cloud optical properties within the pixel or semi-transparency of the low clouds will all manifest themselves in our model as a breakdown of the opaque low </w:t>
      </w:r>
      <w:r w:rsidR="001201EC">
        <w:rPr>
          <w:rFonts w:ascii="Times New Roman" w:eastAsia="Times New Roman" w:hAnsi="Times New Roman" w:cs="Times New Roman"/>
          <w:i w:val="0"/>
          <w:iCs w:val="0"/>
          <w:color w:val="auto"/>
          <w:sz w:val="24"/>
          <w:szCs w:val="24"/>
        </w:rPr>
        <w:t>cloud</w:t>
      </w:r>
      <w:r w:rsidR="00414064" w:rsidRPr="00FE12D4">
        <w:rPr>
          <w:rFonts w:ascii="Times New Roman" w:eastAsia="Times New Roman" w:hAnsi="Times New Roman" w:cs="Times New Roman"/>
          <w:i w:val="0"/>
          <w:iCs w:val="0"/>
          <w:color w:val="auto"/>
          <w:sz w:val="24"/>
          <w:szCs w:val="24"/>
        </w:rPr>
        <w:t xml:space="preserve"> condition (i.e., </w:t>
      </w:r>
      <m:oMath>
        <m:sSub>
          <m:sSubPr>
            <m:ctrlPr>
              <w:rPr>
                <w:rFonts w:ascii="Cambria Math" w:eastAsia="Times New Roman" w:hAnsi="Cambria Math" w:cs="Times New Roman"/>
                <w:i w:val="0"/>
                <w:iCs w:val="0"/>
                <w:color w:val="auto"/>
                <w:sz w:val="24"/>
                <w:szCs w:val="24"/>
              </w:rPr>
            </m:ctrlPr>
          </m:sSubPr>
          <m:e>
            <m:r>
              <w:rPr>
                <w:rFonts w:ascii="Cambria Math" w:eastAsia="Times New Roman" w:hAnsi="Cambria Math" w:cs="Times New Roman"/>
                <w:color w:val="auto"/>
                <w:sz w:val="24"/>
                <w:szCs w:val="24"/>
              </w:rPr>
              <m:t>A</m:t>
            </m:r>
          </m:e>
          <m:sub>
            <m:r>
              <w:rPr>
                <w:rFonts w:ascii="Cambria Math" w:eastAsia="Times New Roman" w:hAnsi="Cambria Math" w:cs="Times New Roman"/>
                <w:color w:val="auto"/>
                <w:sz w:val="24"/>
                <w:szCs w:val="24"/>
              </w:rPr>
              <m:t>c</m:t>
            </m:r>
          </m:sub>
        </m:sSub>
        <m:sSub>
          <m:sSubPr>
            <m:ctrlPr>
              <w:rPr>
                <w:rFonts w:ascii="Cambria Math" w:eastAsia="Times New Roman" w:hAnsi="Cambria Math" w:cs="Times New Roman"/>
                <w:i w:val="0"/>
                <w:iCs w:val="0"/>
                <w:color w:val="auto"/>
                <w:sz w:val="24"/>
                <w:szCs w:val="24"/>
              </w:rPr>
            </m:ctrlPr>
          </m:sSubPr>
          <m:e>
            <m:r>
              <w:rPr>
                <w:rFonts w:ascii="Cambria Math" w:eastAsia="Times New Roman" w:hAnsi="Cambria Math" w:cs="Times New Roman"/>
                <w:color w:val="auto"/>
                <w:sz w:val="24"/>
                <w:szCs w:val="24"/>
              </w:rPr>
              <m:t>ϵ</m:t>
            </m:r>
          </m:e>
          <m:sub>
            <m:r>
              <w:rPr>
                <w:rFonts w:ascii="Cambria Math" w:eastAsia="Times New Roman" w:hAnsi="Cambria Math" w:cs="Times New Roman"/>
                <w:color w:val="auto"/>
                <w:sz w:val="24"/>
                <w:szCs w:val="24"/>
              </w:rPr>
              <m:t>c</m:t>
            </m:r>
          </m:sub>
        </m:sSub>
        <m:r>
          <w:rPr>
            <w:rFonts w:ascii="Cambria Math" w:eastAsia="Times New Roman" w:hAnsi="Cambria Math" w:cs="Times New Roman"/>
            <w:color w:val="auto"/>
            <w:sz w:val="24"/>
            <w:szCs w:val="24"/>
          </w:rPr>
          <m:t>≠1)</m:t>
        </m:r>
      </m:oMath>
      <w:r w:rsidR="00414064" w:rsidRPr="00FE12D4">
        <w:rPr>
          <w:rFonts w:ascii="Times New Roman" w:eastAsia="Times New Roman" w:hAnsi="Times New Roman" w:cs="Times New Roman"/>
          <w:i w:val="0"/>
          <w:iCs w:val="0"/>
          <w:color w:val="auto"/>
          <w:sz w:val="24"/>
          <w:szCs w:val="24"/>
        </w:rPr>
        <w:t xml:space="preserve">. To properly understand this effect, we relaxed the condition of a low, black cloud by assuming low cloud effective amounts of 0.1 iterations between 0.1-0.9 for each of the 4800 cases, for each of the 5 climate zones mentioned above. Effective IR emissivity is then converted to cloud OD at the low cloud level, and the transmission profile is adjusted accordingly. Surface emissivity is taken to be 1. In spite of the non-black low cloud, we still solve for the high cloud CTP assuming </w:t>
      </w:r>
      <m:oMath>
        <m:sSub>
          <m:sSubPr>
            <m:ctrlPr>
              <w:rPr>
                <w:rFonts w:ascii="Cambria Math" w:eastAsia="Times New Roman" w:hAnsi="Cambria Math" w:cs="Times New Roman"/>
                <w:i w:val="0"/>
                <w:iCs w:val="0"/>
                <w:color w:val="auto"/>
                <w:sz w:val="24"/>
                <w:szCs w:val="24"/>
              </w:rPr>
            </m:ctrlPr>
          </m:sSubPr>
          <m:e>
            <m:r>
              <w:rPr>
                <w:rFonts w:ascii="Cambria Math" w:eastAsia="Times New Roman" w:hAnsi="Cambria Math" w:cs="Times New Roman"/>
                <w:color w:val="auto"/>
                <w:sz w:val="24"/>
                <w:szCs w:val="24"/>
              </w:rPr>
              <m:t>A</m:t>
            </m:r>
          </m:e>
          <m:sub>
            <m:r>
              <w:rPr>
                <w:rFonts w:ascii="Cambria Math" w:eastAsia="Times New Roman" w:hAnsi="Cambria Math" w:cs="Times New Roman"/>
                <w:color w:val="auto"/>
                <w:sz w:val="24"/>
                <w:szCs w:val="24"/>
              </w:rPr>
              <m:t>c</m:t>
            </m:r>
          </m:sub>
        </m:sSub>
        <m:sSub>
          <m:sSubPr>
            <m:ctrlPr>
              <w:rPr>
                <w:rFonts w:ascii="Cambria Math" w:eastAsia="Times New Roman" w:hAnsi="Cambria Math" w:cs="Times New Roman"/>
                <w:i w:val="0"/>
                <w:iCs w:val="0"/>
                <w:color w:val="auto"/>
                <w:sz w:val="24"/>
                <w:szCs w:val="24"/>
              </w:rPr>
            </m:ctrlPr>
          </m:sSubPr>
          <m:e>
            <m:r>
              <w:rPr>
                <w:rFonts w:ascii="Cambria Math" w:eastAsia="Times New Roman" w:hAnsi="Cambria Math" w:cs="Times New Roman"/>
                <w:color w:val="auto"/>
                <w:sz w:val="24"/>
                <w:szCs w:val="24"/>
              </w:rPr>
              <m:t>ϵ</m:t>
            </m:r>
          </m:e>
          <m:sub>
            <m:r>
              <w:rPr>
                <w:rFonts w:ascii="Cambria Math" w:eastAsia="Times New Roman" w:hAnsi="Cambria Math" w:cs="Times New Roman"/>
                <w:color w:val="auto"/>
                <w:sz w:val="24"/>
                <w:szCs w:val="24"/>
              </w:rPr>
              <m:t>c</m:t>
            </m:r>
          </m:sub>
        </m:sSub>
        <m:r>
          <w:rPr>
            <w:rFonts w:ascii="Cambria Math" w:eastAsia="Times New Roman" w:hAnsi="Cambria Math" w:cs="Times New Roman"/>
            <w:color w:val="auto"/>
            <w:sz w:val="24"/>
            <w:szCs w:val="24"/>
          </w:rPr>
          <m:t xml:space="preserve">=1. </m:t>
        </m:r>
      </m:oMath>
      <w:r w:rsidR="00414064" w:rsidRPr="00FE12D4">
        <w:rPr>
          <w:rFonts w:ascii="Times New Roman" w:eastAsia="Times New Roman" w:hAnsi="Times New Roman" w:cs="Times New Roman"/>
          <w:i w:val="0"/>
          <w:iCs w:val="0"/>
          <w:color w:val="auto"/>
          <w:sz w:val="24"/>
          <w:szCs w:val="24"/>
        </w:rPr>
        <w:t>The mean and standard deviation of the resulting errors over all possible cases, for each value of effective cloud amount and MODIS CO</w:t>
      </w:r>
      <w:r w:rsidR="00414064" w:rsidRPr="00FE12D4">
        <w:rPr>
          <w:rFonts w:ascii="Times New Roman" w:eastAsia="Times New Roman" w:hAnsi="Times New Roman" w:cs="Times New Roman"/>
          <w:i w:val="0"/>
          <w:iCs w:val="0"/>
          <w:color w:val="auto"/>
          <w:sz w:val="24"/>
          <w:szCs w:val="24"/>
          <w:vertAlign w:val="subscript"/>
        </w:rPr>
        <w:t>2</w:t>
      </w:r>
      <w:r w:rsidR="00414064" w:rsidRPr="00FE12D4">
        <w:rPr>
          <w:rFonts w:ascii="Times New Roman" w:eastAsia="Times New Roman" w:hAnsi="Times New Roman" w:cs="Times New Roman"/>
          <w:i w:val="0"/>
          <w:iCs w:val="0"/>
          <w:color w:val="auto"/>
          <w:sz w:val="24"/>
          <w:szCs w:val="24"/>
        </w:rPr>
        <w:t xml:space="preserve">-slicing band pair, are noted and are plotted in Figure </w:t>
      </w:r>
      <w:r w:rsidR="0036784A">
        <w:rPr>
          <w:rFonts w:ascii="Times New Roman" w:eastAsia="Times New Roman" w:hAnsi="Times New Roman" w:cs="Times New Roman"/>
          <w:i w:val="0"/>
          <w:iCs w:val="0"/>
          <w:color w:val="auto"/>
          <w:sz w:val="24"/>
          <w:szCs w:val="24"/>
        </w:rPr>
        <w:t>4</w:t>
      </w:r>
      <w:r w:rsidR="00414064" w:rsidRPr="00FE12D4">
        <w:rPr>
          <w:rFonts w:ascii="Times New Roman" w:eastAsia="Times New Roman" w:hAnsi="Times New Roman" w:cs="Times New Roman"/>
          <w:i w:val="0"/>
          <w:iCs w:val="0"/>
          <w:color w:val="auto"/>
          <w:sz w:val="24"/>
          <w:szCs w:val="24"/>
        </w:rPr>
        <w:t>. For the Band 36/35 pair, unsurprisingly (since this pair is less sensitive to surface emission), low-cloud semitransparency</w:t>
      </w:r>
      <w:r w:rsidR="002B5D46">
        <w:rPr>
          <w:rFonts w:ascii="Times New Roman" w:eastAsia="Times New Roman" w:hAnsi="Times New Roman" w:cs="Times New Roman"/>
          <w:i w:val="0"/>
          <w:iCs w:val="0"/>
          <w:color w:val="auto"/>
          <w:sz w:val="24"/>
          <w:szCs w:val="24"/>
        </w:rPr>
        <w:t xml:space="preserve"> </w:t>
      </w:r>
      <w:r w:rsidR="00414064" w:rsidRPr="00FE12D4">
        <w:rPr>
          <w:rFonts w:ascii="Times New Roman" w:eastAsia="Times New Roman" w:hAnsi="Times New Roman" w:cs="Times New Roman"/>
          <w:i w:val="0"/>
          <w:iCs w:val="0"/>
          <w:color w:val="auto"/>
          <w:sz w:val="24"/>
          <w:szCs w:val="24"/>
        </w:rPr>
        <w:t xml:space="preserve">leads to lower and nearly constant error, irrespective of the low cloud amount (especially, for </w:t>
      </w:r>
      <m:oMath>
        <m:sSub>
          <m:sSubPr>
            <m:ctrlPr>
              <w:rPr>
                <w:rFonts w:ascii="Cambria Math" w:eastAsia="Times New Roman" w:hAnsi="Cambria Math" w:cs="Times New Roman"/>
                <w:i w:val="0"/>
                <w:iCs w:val="0"/>
                <w:color w:val="auto"/>
                <w:sz w:val="24"/>
                <w:szCs w:val="24"/>
              </w:rPr>
            </m:ctrlPr>
          </m:sSubPr>
          <m:e>
            <m:r>
              <w:rPr>
                <w:rFonts w:ascii="Cambria Math" w:eastAsia="Times New Roman" w:hAnsi="Cambria Math" w:cs="Times New Roman"/>
                <w:color w:val="auto"/>
                <w:sz w:val="24"/>
                <w:szCs w:val="24"/>
              </w:rPr>
              <m:t>A</m:t>
            </m:r>
          </m:e>
          <m:sub>
            <m:r>
              <w:rPr>
                <w:rFonts w:ascii="Cambria Math" w:eastAsia="Times New Roman" w:hAnsi="Cambria Math" w:cs="Times New Roman"/>
                <w:color w:val="auto"/>
                <w:sz w:val="24"/>
                <w:szCs w:val="24"/>
              </w:rPr>
              <m:t>c</m:t>
            </m:r>
          </m:sub>
        </m:sSub>
        <m:sSub>
          <m:sSubPr>
            <m:ctrlPr>
              <w:rPr>
                <w:rFonts w:ascii="Cambria Math" w:eastAsia="Times New Roman" w:hAnsi="Cambria Math" w:cs="Times New Roman"/>
                <w:i w:val="0"/>
                <w:iCs w:val="0"/>
                <w:color w:val="auto"/>
                <w:sz w:val="24"/>
                <w:szCs w:val="24"/>
              </w:rPr>
            </m:ctrlPr>
          </m:sSubPr>
          <m:e>
            <m:r>
              <w:rPr>
                <w:rFonts w:ascii="Cambria Math" w:eastAsia="Times New Roman" w:hAnsi="Cambria Math" w:cs="Times New Roman"/>
                <w:color w:val="auto"/>
                <w:sz w:val="24"/>
                <w:szCs w:val="24"/>
              </w:rPr>
              <m:t>ϵ</m:t>
            </m:r>
          </m:e>
          <m:sub>
            <m:r>
              <w:rPr>
                <w:rFonts w:ascii="Cambria Math" w:eastAsia="Times New Roman" w:hAnsi="Cambria Math" w:cs="Times New Roman"/>
                <w:color w:val="auto"/>
                <w:sz w:val="24"/>
                <w:szCs w:val="24"/>
              </w:rPr>
              <m:t>c</m:t>
            </m:r>
          </m:sub>
        </m:sSub>
        <m:r>
          <w:rPr>
            <w:rFonts w:ascii="Cambria Math" w:eastAsia="Times New Roman" w:hAnsi="Cambria Math" w:cs="Times New Roman"/>
            <w:color w:val="auto"/>
            <w:sz w:val="24"/>
            <w:szCs w:val="24"/>
          </w:rPr>
          <m:t>&gt;0.4)</m:t>
        </m:r>
      </m:oMath>
      <w:r w:rsidR="00414064" w:rsidRPr="00FE12D4">
        <w:rPr>
          <w:rFonts w:ascii="Times New Roman" w:eastAsia="Times New Roman" w:hAnsi="Times New Roman" w:cs="Times New Roman"/>
          <w:i w:val="0"/>
          <w:iCs w:val="0"/>
          <w:color w:val="auto"/>
          <w:sz w:val="24"/>
          <w:szCs w:val="24"/>
        </w:rPr>
        <w:t xml:space="preserve">. However, the standard deviations of error for the Band 35/33 pair drops significantly as low cloud amount increases. </w:t>
      </w:r>
    </w:p>
    <w:p w14:paraId="668AB63B" w14:textId="3BD47952" w:rsidR="00000A2A" w:rsidRPr="002B5D46" w:rsidRDefault="00000A2A" w:rsidP="00000A2A">
      <w:pPr>
        <w:pStyle w:val="Caption"/>
        <w:jc w:val="both"/>
        <w:rPr>
          <w:rFonts w:ascii="Times New Roman" w:eastAsia="Times New Roman" w:hAnsi="Times New Roman" w:cs="Times New Roman"/>
          <w:i w:val="0"/>
          <w:iCs w:val="0"/>
          <w:color w:val="auto"/>
          <w:sz w:val="24"/>
          <w:szCs w:val="24"/>
        </w:rPr>
      </w:pPr>
      <w:r w:rsidRPr="00FE12D4">
        <w:rPr>
          <w:rFonts w:ascii="Times New Roman" w:hAnsi="Times New Roman" w:cs="Times New Roman"/>
          <w:color w:val="4472C4" w:themeColor="accent1"/>
          <w:sz w:val="24"/>
          <w:szCs w:val="24"/>
        </w:rPr>
        <w:t>Figure</w:t>
      </w:r>
      <w:r>
        <w:rPr>
          <w:rFonts w:ascii="Times New Roman" w:hAnsi="Times New Roman" w:cs="Times New Roman"/>
          <w:color w:val="4472C4" w:themeColor="accent1"/>
          <w:sz w:val="24"/>
          <w:szCs w:val="24"/>
        </w:rPr>
        <w:t xml:space="preserve"> 4</w:t>
      </w:r>
      <w:r w:rsidRPr="00FE12D4">
        <w:rPr>
          <w:rFonts w:ascii="Times New Roman" w:hAnsi="Times New Roman" w:cs="Times New Roman"/>
          <w:color w:val="4472C4" w:themeColor="accent1"/>
          <w:sz w:val="24"/>
          <w:szCs w:val="24"/>
        </w:rPr>
        <w:t>. Distribution of errors in CTP (in hPa) incurred from the breakdown of the assumption of a black low cloud, from MODIS Band Pair 36/35 (left) and 35/33 (right) for different values of thermal IR effective emissivity (</w:t>
      </w:r>
      <m:oMath>
        <m:sSub>
          <m:sSubPr>
            <m:ctrlPr>
              <w:rPr>
                <w:rFonts w:ascii="Cambria Math" w:hAnsi="Cambria Math" w:cs="Times New Roman"/>
                <w:color w:val="4472C4" w:themeColor="accent1"/>
                <w:sz w:val="24"/>
                <w:szCs w:val="24"/>
              </w:rPr>
            </m:ctrlPr>
          </m:sSubPr>
          <m:e>
            <m:r>
              <w:rPr>
                <w:rFonts w:ascii="Cambria Math" w:hAnsi="Cambria Math" w:cs="Times New Roman"/>
                <w:color w:val="4472C4" w:themeColor="accent1"/>
                <w:sz w:val="24"/>
                <w:szCs w:val="24"/>
              </w:rPr>
              <m:t>A</m:t>
            </m:r>
          </m:e>
          <m:sub>
            <m:r>
              <w:rPr>
                <w:rFonts w:ascii="Cambria Math" w:hAnsi="Cambria Math" w:cs="Times New Roman"/>
                <w:color w:val="4472C4" w:themeColor="accent1"/>
                <w:sz w:val="24"/>
                <w:szCs w:val="24"/>
              </w:rPr>
              <m:t>c</m:t>
            </m:r>
          </m:sub>
        </m:sSub>
        <m:sSub>
          <m:sSubPr>
            <m:ctrlPr>
              <w:rPr>
                <w:rFonts w:ascii="Cambria Math" w:hAnsi="Cambria Math" w:cs="Times New Roman"/>
                <w:color w:val="4472C4" w:themeColor="accent1"/>
                <w:sz w:val="24"/>
                <w:szCs w:val="24"/>
              </w:rPr>
            </m:ctrlPr>
          </m:sSubPr>
          <m:e>
            <m:r>
              <w:rPr>
                <w:rFonts w:ascii="Cambria Math" w:hAnsi="Cambria Math" w:cs="Times New Roman"/>
                <w:color w:val="4472C4" w:themeColor="accent1"/>
                <w:sz w:val="24"/>
                <w:szCs w:val="24"/>
              </w:rPr>
              <m:t>ϵ</m:t>
            </m:r>
          </m:e>
          <m:sub>
            <m:r>
              <w:rPr>
                <w:rFonts w:ascii="Cambria Math" w:hAnsi="Cambria Math" w:cs="Times New Roman"/>
                <w:color w:val="4472C4" w:themeColor="accent1"/>
                <w:sz w:val="24"/>
                <w:szCs w:val="24"/>
              </w:rPr>
              <m:t>c</m:t>
            </m:r>
          </m:sub>
        </m:sSub>
      </m:oMath>
      <w:r w:rsidRPr="00FE12D4">
        <w:rPr>
          <w:rFonts w:ascii="Times New Roman" w:hAnsi="Times New Roman" w:cs="Times New Roman"/>
          <w:color w:val="4472C4" w:themeColor="accent1"/>
          <w:sz w:val="24"/>
          <w:szCs w:val="24"/>
        </w:rPr>
        <w:t>) of the low cloud.</w:t>
      </w:r>
      <w:r w:rsidRPr="00A36AF1">
        <w:rPr>
          <w:rFonts w:ascii="Times New Roman" w:hAnsi="Times New Roman" w:cs="Times New Roman"/>
          <w:sz w:val="24"/>
          <w:szCs w:val="24"/>
        </w:rPr>
        <w:t xml:space="preserve"> </w:t>
      </w:r>
    </w:p>
    <w:p w14:paraId="2D7A4714" w14:textId="3CBE4085" w:rsidR="00414064" w:rsidRPr="00D72F4B" w:rsidRDefault="00414064" w:rsidP="0041406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note here that the expected dominant effect of low-cloud heterogeneity probably arises from trade-wind cumuli, whose coverage is extensive over the area in study.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{"citationID":"bHRlaqjE","properties":{"formattedCitation":"(Zhao &amp; Di Girolamo, 2007)","plainCitation":"(Zhao &amp; Di Girolamo, 2007)","dontUpdate":true,"noteIndex":0},"citationItems":[{"id":200,"uris":["http://zotero.org/users/8965493/items/IFKBINBA"],"itemData":{"id":200,"type":"article-journal","abstract":"This study presents a comprehensive statistical overview of the macrophysical properties of trade wind cumulus clouds over the tropical western Atlantic using 152 scenes taken from the Advanced Spaceborne Thermal Emission and Reflection Radiometer (ASTER) between September and December 2004. The size distribution, shapes, and spatial distribution of cumulus clouds were examined with ASTER near-infrared data at 15 m resolution. The height distribution of these cumulus clouds was derived from ASTER thermal infrared data at 90 m resolution. The size distribution of cumuli exhibited a power law form and an exponent of 2.19 with a correlation coefficient of 0.99 using a direct power law fit method. The total cloud fraction of trade wind cumulus was 0.086, half of which was contributed from clouds smaller than 2 km in equivalent area diameter. An area-perimeter power law was observed with a dimension of 1.28 and a correlation coefficient of 0.87. The majority of cloudy pixels had cloud top altitudes around 1 km and increasing altitude with increasing cloud equivalent area diameter. Seventy-five percent of clouds have a nearest neighbor within a distance of 10 times their area-equivalent radius. Our results are compared to other studies of small cumulus taken over different parts of the world observed using different instruments. The statistics of cumuli observed in this study are poorly related to synoptic scale meteorological conditions from reanalysis data.","container-title":"Journal of Geophysical Research: Atmospheres","DOI":"10.1029/2006JD007371","ISSN":"2156-2202","issue":"D10","language":"en","note":"_eprint: https://onlinelibrary.wiley.com/doi/pdf/10.1029/2006JD007371","source":"Wiley Online Library","title":"Statistics on the macrophysical properties of trade wind cumuli over the tropical western Atlantic","URL":"https://onlinelibrary.wiley.com/doi/abs/10.1029/2006JD007371","volume":"112","author":[{"family":"Zhao","given":"Guangyu"},{"family":"Di Girolamo","given":"Larry"}],"accessed":{"date-parts":[["2022",4,21]]},"issued":{"date-parts":[["2007"]]}}}],"schema":"https://github.com/citation-style-language/schema/raw/master/csl-citation.json"} </w:instrText>
      </w:r>
      <w:r>
        <w:rPr>
          <w:rFonts w:ascii="Times New Roman" w:eastAsia="Times New Roman" w:hAnsi="Times New Roman" w:cs="Times New Roman"/>
          <w:sz w:val="24"/>
          <w:szCs w:val="24"/>
        </w:rPr>
        <w:fldChar w:fldCharType="separate"/>
      </w:r>
      <w:r w:rsidRPr="00394365">
        <w:rPr>
          <w:rFonts w:ascii="Times New Roman" w:hAnsi="Times New Roman" w:cs="Times New Roman"/>
          <w:sz w:val="24"/>
        </w:rPr>
        <w:t xml:space="preserve">Zhao &amp; Di Girolamo, </w:t>
      </w:r>
      <w:r>
        <w:rPr>
          <w:rFonts w:ascii="Times New Roman" w:hAnsi="Times New Roman" w:cs="Times New Roman"/>
          <w:sz w:val="24"/>
        </w:rPr>
        <w:t>(</w:t>
      </w:r>
      <w:r w:rsidRPr="00394365">
        <w:rPr>
          <w:rFonts w:ascii="Times New Roman" w:hAnsi="Times New Roman" w:cs="Times New Roman"/>
          <w:sz w:val="24"/>
        </w:rPr>
        <w:t>2007)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noted a peak cloud-effective diameter of ~450 m for such clouds, which approximately means an effective cloud fraction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 0.16, for a 1 km pixel. We extract the equivalent bias in CTP from Figure </w:t>
      </w:r>
      <w:r w:rsidR="0036784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ϵ</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0.16 (taking the mean bias from both band-pairs, weighted by their relative frequency of usage, in our dataset), and this bias is termed as </w:t>
      </w:r>
      <m:oMath>
        <m:r>
          <w:rPr>
            <w:rFonts w:ascii="Cambria Math" w:eastAsia="Times New Roman" w:hAnsi="Cambria Math" w:cs="Times New Roman"/>
            <w:sz w:val="24"/>
            <w:szCs w:val="24"/>
          </w:rPr>
          <m:t>bia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low</m:t>
            </m:r>
          </m:sub>
        </m:sSub>
      </m:oMath>
      <w:r>
        <w:rPr>
          <w:rFonts w:ascii="Times New Roman" w:eastAsia="Times New Roman" w:hAnsi="Times New Roman" w:cs="Times New Roman"/>
          <w:sz w:val="24"/>
          <w:szCs w:val="24"/>
        </w:rPr>
        <w:t xml:space="preserve">, and we note that its effect is additive on the overall bias in our dataset. Hence, we redefine bias-corrected errors to now mean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CT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MM</m:t>
                </m:r>
              </m:sub>
            </m:sSub>
            <m:r>
              <w:rPr>
                <w:rFonts w:ascii="Cambria Math" w:eastAsia="Times New Roman" w:hAnsi="Cambria Math" w:cs="Times New Roman"/>
                <w:sz w:val="24"/>
                <w:szCs w:val="24"/>
              </w:rPr>
              <m:t>-bias-bia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low</m:t>
                </m:r>
              </m:sub>
            </m:sSub>
            <m:r>
              <w:rPr>
                <w:rFonts w:ascii="Cambria Math" w:eastAsia="Times New Roman" w:hAnsi="Cambria Math" w:cs="Times New Roman"/>
                <w:sz w:val="24"/>
                <w:szCs w:val="24"/>
              </w:rPr>
              <m:t>- CT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CATS</m:t>
                </m:r>
              </m:sub>
            </m:sSub>
          </m:num>
          <m:den>
            <m:r>
              <w:rPr>
                <w:rFonts w:ascii="Cambria Math" w:eastAsia="Times New Roman" w:hAnsi="Cambria Math" w:cs="Times New Roman"/>
                <w:sz w:val="24"/>
                <w:szCs w:val="24"/>
              </w:rPr>
              <m:t>σ</m:t>
            </m:r>
          </m:den>
        </m:f>
      </m:oMath>
      <w:r w:rsidRPr="00A36A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on doing so, find 87% of all errors to lie within 95% confidence interval. With only 8% outside of confidence limits, we can say </w:t>
      </w:r>
      <w:r w:rsidRPr="00D72F4B">
        <w:rPr>
          <w:rFonts w:ascii="Times New Roman" w:eastAsia="Times New Roman" w:hAnsi="Times New Roman" w:cs="Times New Roman"/>
          <w:sz w:val="24"/>
          <w:szCs w:val="24"/>
        </w:rPr>
        <w:t>that a near-closure of the MM_CTH CO</w:t>
      </w:r>
      <w:r w:rsidRPr="00D72F4B">
        <w:rPr>
          <w:rFonts w:ascii="Times New Roman" w:eastAsia="Times New Roman" w:hAnsi="Times New Roman" w:cs="Times New Roman"/>
          <w:sz w:val="24"/>
          <w:szCs w:val="24"/>
          <w:vertAlign w:val="subscript"/>
        </w:rPr>
        <w:t>2</w:t>
      </w:r>
      <w:r w:rsidRPr="00D72F4B">
        <w:rPr>
          <w:rFonts w:ascii="Times New Roman" w:eastAsia="Times New Roman" w:hAnsi="Times New Roman" w:cs="Times New Roman"/>
          <w:sz w:val="24"/>
          <w:szCs w:val="24"/>
        </w:rPr>
        <w:t xml:space="preserve">-slicing error budget has been achieved.  </w:t>
      </w:r>
    </w:p>
    <w:p w14:paraId="6C64BDB1" w14:textId="12E6655D" w:rsidR="00F347F8" w:rsidRPr="00C57A47" w:rsidRDefault="008F209D" w:rsidP="00AB0B59">
      <w:pPr>
        <w:pStyle w:val="ListParagraph"/>
        <w:numPr>
          <w:ilvl w:val="0"/>
          <w:numId w:val="3"/>
        </w:numPr>
        <w:spacing w:line="240" w:lineRule="auto"/>
        <w:jc w:val="both"/>
        <w:rPr>
          <w:rFonts w:ascii="Times New Roman" w:hAnsi="Times New Roman" w:cs="Times New Roman"/>
          <w:b/>
          <w:bCs/>
          <w:i/>
          <w:iCs/>
          <w:sz w:val="24"/>
          <w:szCs w:val="24"/>
        </w:rPr>
      </w:pPr>
      <w:r w:rsidRPr="00C57A47">
        <w:rPr>
          <w:rFonts w:ascii="Times New Roman" w:hAnsi="Times New Roman" w:cs="Times New Roman"/>
          <w:b/>
          <w:bCs/>
          <w:i/>
          <w:iCs/>
          <w:sz w:val="24"/>
          <w:szCs w:val="24"/>
        </w:rPr>
        <w:lastRenderedPageBreak/>
        <w:t>Radiative Impact of a 2-layered CO</w:t>
      </w:r>
      <w:r w:rsidRPr="00F75B7A">
        <w:rPr>
          <w:rFonts w:ascii="Times New Roman" w:hAnsi="Times New Roman" w:cs="Times New Roman"/>
          <w:b/>
          <w:bCs/>
          <w:i/>
          <w:iCs/>
          <w:sz w:val="24"/>
          <w:szCs w:val="24"/>
          <w:vertAlign w:val="subscript"/>
        </w:rPr>
        <w:t>2</w:t>
      </w:r>
      <w:r w:rsidRPr="00C57A47">
        <w:rPr>
          <w:rFonts w:ascii="Times New Roman" w:hAnsi="Times New Roman" w:cs="Times New Roman"/>
          <w:b/>
          <w:bCs/>
          <w:i/>
          <w:iCs/>
          <w:sz w:val="24"/>
          <w:szCs w:val="24"/>
        </w:rPr>
        <w:t>-slicing</w:t>
      </w:r>
    </w:p>
    <w:p w14:paraId="2908106F" w14:textId="2C5835B9" w:rsidR="00026D13" w:rsidRDefault="00C23E3C" w:rsidP="00AB0B59">
      <w:pPr>
        <w:jc w:val="both"/>
        <w:rPr>
          <w:rFonts w:ascii="Times New Roman" w:hAnsi="Times New Roman" w:cs="Times New Roman"/>
          <w:sz w:val="24"/>
          <w:szCs w:val="24"/>
        </w:rPr>
      </w:pPr>
      <w:r>
        <w:rPr>
          <w:rFonts w:ascii="Times New Roman" w:hAnsi="Times New Roman" w:cs="Times New Roman"/>
          <w:sz w:val="24"/>
          <w:szCs w:val="24"/>
        </w:rPr>
        <w:t xml:space="preserve">As noted in Section 1, the vertical distribution of cloud properties controls the vertical variation of cloud radiative effect (CRE); defined as the difference in clear and cloudy sky fluxes. As a result, the ability of the MM_CTH method in determining the vertical variation of cloud properties </w:t>
      </w:r>
      <w:r w:rsidR="00026D13">
        <w:rPr>
          <w:rFonts w:ascii="Times New Roman" w:hAnsi="Times New Roman" w:cs="Times New Roman"/>
          <w:sz w:val="24"/>
          <w:szCs w:val="24"/>
        </w:rPr>
        <w:t>in 2-layered systems</w:t>
      </w:r>
      <w:r w:rsidR="00775D13">
        <w:rPr>
          <w:rFonts w:ascii="Times New Roman" w:hAnsi="Times New Roman" w:cs="Times New Roman"/>
          <w:sz w:val="24"/>
          <w:szCs w:val="24"/>
        </w:rPr>
        <w:t xml:space="preserve"> in general, and better estimates of high cloud properties in particular,</w:t>
      </w:r>
      <w:r w:rsidR="00026D13">
        <w:rPr>
          <w:rFonts w:ascii="Times New Roman" w:hAnsi="Times New Roman" w:cs="Times New Roman"/>
          <w:sz w:val="24"/>
          <w:szCs w:val="24"/>
        </w:rPr>
        <w:t xml:space="preserve"> </w:t>
      </w:r>
      <w:r>
        <w:rPr>
          <w:rFonts w:ascii="Times New Roman" w:hAnsi="Times New Roman" w:cs="Times New Roman"/>
          <w:sz w:val="24"/>
          <w:szCs w:val="24"/>
        </w:rPr>
        <w:t xml:space="preserve">will also improve our ability to simulate </w:t>
      </w:r>
      <w:r w:rsidR="00026D13">
        <w:rPr>
          <w:rFonts w:ascii="Times New Roman" w:hAnsi="Times New Roman" w:cs="Times New Roman"/>
          <w:sz w:val="24"/>
          <w:szCs w:val="24"/>
        </w:rPr>
        <w:t>the radiative impact of such systems</w:t>
      </w:r>
      <w:r w:rsidR="00ED2513" w:rsidRPr="00AB0B59">
        <w:rPr>
          <w:rFonts w:ascii="Times New Roman" w:hAnsi="Times New Roman" w:cs="Times New Roman"/>
          <w:sz w:val="24"/>
          <w:szCs w:val="24"/>
        </w:rPr>
        <w:t xml:space="preserve">. </w:t>
      </w:r>
    </w:p>
    <w:p w14:paraId="6C4FD24C" w14:textId="5C03D510" w:rsidR="00ED2513" w:rsidRPr="00AB0B59" w:rsidRDefault="00ED2513" w:rsidP="00AB0B59">
      <w:pPr>
        <w:jc w:val="both"/>
        <w:rPr>
          <w:rFonts w:ascii="Times New Roman" w:hAnsi="Times New Roman" w:cs="Times New Roman"/>
          <w:sz w:val="24"/>
          <w:szCs w:val="24"/>
        </w:rPr>
      </w:pPr>
      <w:r w:rsidRPr="00AB0B59">
        <w:rPr>
          <w:rFonts w:ascii="Times New Roman" w:hAnsi="Times New Roman" w:cs="Times New Roman"/>
          <w:sz w:val="24"/>
          <w:szCs w:val="24"/>
        </w:rPr>
        <w:t>Let us note that high clouds (presumably majority ice-phase) exhibit small shortwave CRE. However, their outgoing longwave (LW) CRE is large due to their cold cloud-top temperatures. On the one hand, low clouds exhibit strong negative CRE due to their typically larger OD and also considerably warmer cloud-top temperatures (LW). However, when these clouds coexist in multi-layered situations, the interactive radiative effects between high and low clouds also influence the CRE</w:t>
      </w:r>
      <w:r w:rsidR="00775D13">
        <w:rPr>
          <w:rFonts w:ascii="Times New Roman" w:hAnsi="Times New Roman" w:cs="Times New Roman"/>
          <w:sz w:val="24"/>
          <w:szCs w:val="24"/>
        </w:rPr>
        <w:t xml:space="preserve"> (</w:t>
      </w:r>
      <w:r w:rsidRPr="00AB0B59">
        <w:rPr>
          <w:rFonts w:ascii="Times New Roman" w:hAnsi="Times New Roman" w:cs="Times New Roman"/>
          <w:sz w:val="24"/>
          <w:szCs w:val="24"/>
        </w:rPr>
        <w:t xml:space="preserve">in addition to the </w:t>
      </w:r>
      <w:r w:rsidR="00775D13">
        <w:rPr>
          <w:rFonts w:ascii="Times New Roman" w:hAnsi="Times New Roman" w:cs="Times New Roman"/>
          <w:sz w:val="24"/>
          <w:szCs w:val="24"/>
        </w:rPr>
        <w:t xml:space="preserve">individual effects of the layers), </w:t>
      </w:r>
      <w:r w:rsidRPr="00AB0B59">
        <w:rPr>
          <w:rFonts w:ascii="Times New Roman" w:hAnsi="Times New Roman" w:cs="Times New Roman"/>
          <w:sz w:val="24"/>
          <w:szCs w:val="24"/>
        </w:rPr>
        <w:t xml:space="preserve">which is impossible to ascertain unless the true macrophysical and optical properties of the high layer are better known. The </w:t>
      </w:r>
      <w:r w:rsidR="0012226D">
        <w:rPr>
          <w:rFonts w:ascii="Times New Roman" w:hAnsi="Times New Roman" w:cs="Times New Roman"/>
          <w:sz w:val="24"/>
          <w:szCs w:val="24"/>
        </w:rPr>
        <w:t>often-erroneous</w:t>
      </w:r>
      <w:r w:rsidRPr="00AB0B59">
        <w:rPr>
          <w:rFonts w:ascii="Times New Roman" w:hAnsi="Times New Roman" w:cs="Times New Roman"/>
          <w:sz w:val="24"/>
          <w:szCs w:val="24"/>
        </w:rPr>
        <w:t xml:space="preserve"> retrievals of high cloud properties</w:t>
      </w:r>
      <w:r w:rsidR="009A17EB">
        <w:rPr>
          <w:rFonts w:ascii="Times New Roman" w:hAnsi="Times New Roman" w:cs="Times New Roman"/>
          <w:sz w:val="24"/>
          <w:szCs w:val="24"/>
        </w:rPr>
        <w:t xml:space="preserve"> in multi-layered scenes from satellite sensors</w:t>
      </w:r>
      <w:r w:rsidRPr="00AB0B59">
        <w:rPr>
          <w:rFonts w:ascii="Times New Roman" w:hAnsi="Times New Roman" w:cs="Times New Roman"/>
          <w:sz w:val="24"/>
          <w:szCs w:val="24"/>
        </w:rPr>
        <w:t>, when taken at face-value in radiative flux and Earth’s energy budget calculations could lead to spurious estimates of LW/SW CRE. Here, we attempt to derive a very simplistic understanding of the nature of such an error, by estimating the impact of a single-layer CO</w:t>
      </w:r>
      <w:r w:rsidRPr="00AB0B59">
        <w:rPr>
          <w:rFonts w:ascii="Times New Roman" w:hAnsi="Times New Roman" w:cs="Times New Roman"/>
          <w:sz w:val="24"/>
          <w:szCs w:val="24"/>
          <w:vertAlign w:val="subscript"/>
        </w:rPr>
        <w:t>2</w:t>
      </w:r>
      <w:r w:rsidRPr="00AB0B59">
        <w:rPr>
          <w:rFonts w:ascii="Times New Roman" w:hAnsi="Times New Roman" w:cs="Times New Roman"/>
          <w:sz w:val="24"/>
          <w:szCs w:val="24"/>
        </w:rPr>
        <w:t xml:space="preserve">-slicing CTP and effective emissivity bias on the TOA and surface LW CRE. </w:t>
      </w:r>
    </w:p>
    <w:p w14:paraId="4D43A9EA" w14:textId="1B3B0A2D" w:rsidR="00ED2513" w:rsidRPr="00AB0B59" w:rsidRDefault="00ED2513" w:rsidP="00AB0B59">
      <w:pPr>
        <w:jc w:val="both"/>
        <w:rPr>
          <w:rFonts w:ascii="Times New Roman" w:hAnsi="Times New Roman" w:cs="Times New Roman"/>
          <w:sz w:val="24"/>
          <w:szCs w:val="24"/>
        </w:rPr>
      </w:pPr>
      <w:r w:rsidRPr="00AB0B59">
        <w:rPr>
          <w:rFonts w:ascii="Times New Roman" w:hAnsi="Times New Roman" w:cs="Times New Roman"/>
          <w:sz w:val="24"/>
          <w:szCs w:val="24"/>
        </w:rPr>
        <w:t>Towards this end, we make use of the values of CTP overestimations for Band 36/35 (the more widely applied solution) from Figure 1 (</w:t>
      </w:r>
      <w:r w:rsidR="00026D13">
        <w:rPr>
          <w:rFonts w:ascii="Times New Roman" w:hAnsi="Times New Roman" w:cs="Times New Roman"/>
          <w:sz w:val="24"/>
          <w:szCs w:val="24"/>
        </w:rPr>
        <w:t>noting</w:t>
      </w:r>
      <w:r w:rsidRPr="00AB0B59">
        <w:rPr>
          <w:rFonts w:ascii="Times New Roman" w:hAnsi="Times New Roman" w:cs="Times New Roman"/>
          <w:sz w:val="24"/>
          <w:szCs w:val="24"/>
        </w:rPr>
        <w:t xml:space="preserve"> corresponding overestimations in effective emissivity). ‘True’ LW CRE can then be defined as the difference between all-sky minus clear-sky </w:t>
      </w:r>
      <w:r w:rsidR="00FA78D8">
        <w:rPr>
          <w:rFonts w:ascii="Times New Roman" w:hAnsi="Times New Roman" w:cs="Times New Roman"/>
          <w:sz w:val="24"/>
          <w:szCs w:val="24"/>
        </w:rPr>
        <w:t xml:space="preserve">LW </w:t>
      </w:r>
      <w:r w:rsidRPr="00AB0B59">
        <w:rPr>
          <w:rFonts w:ascii="Times New Roman" w:hAnsi="Times New Roman" w:cs="Times New Roman"/>
          <w:sz w:val="24"/>
          <w:szCs w:val="24"/>
        </w:rPr>
        <w:t xml:space="preserve">fluxes at </w:t>
      </w:r>
      <w:r w:rsidR="00FA78D8">
        <w:rPr>
          <w:rFonts w:ascii="Times New Roman" w:hAnsi="Times New Roman" w:cs="Times New Roman"/>
          <w:sz w:val="24"/>
          <w:szCs w:val="24"/>
        </w:rPr>
        <w:t>any altitude</w:t>
      </w:r>
      <w:r w:rsidRPr="00AB0B59">
        <w:rPr>
          <w:rFonts w:ascii="Times New Roman" w:hAnsi="Times New Roman" w:cs="Times New Roman"/>
          <w:sz w:val="24"/>
          <w:szCs w:val="24"/>
        </w:rPr>
        <w:t>, when taking into consideration the combined effect of both the ice and liquid clouds in a scene. However, after the application of a single-layered CO</w:t>
      </w:r>
      <w:r w:rsidRPr="00AB0B59">
        <w:rPr>
          <w:rFonts w:ascii="Times New Roman" w:hAnsi="Times New Roman" w:cs="Times New Roman"/>
          <w:sz w:val="24"/>
          <w:szCs w:val="24"/>
          <w:vertAlign w:val="subscript"/>
        </w:rPr>
        <w:t>2</w:t>
      </w:r>
      <w:r w:rsidRPr="00AB0B59">
        <w:rPr>
          <w:rFonts w:ascii="Times New Roman" w:hAnsi="Times New Roman" w:cs="Times New Roman"/>
          <w:sz w:val="24"/>
          <w:szCs w:val="24"/>
        </w:rPr>
        <w:t>-slicing retrieval, we retrieve a single ice cloud layer at a lower altitude, with an optical depth that is contributed by both layers. We use the retrieved CTP and emissivity to define the macrophysical and optical properties of the scene and calculate an ‘observed’ LW CRE. By ‘observed’, we mean the flux computed by a model</w:t>
      </w:r>
      <w:r w:rsidR="00AB0B59" w:rsidRPr="00AB0B59">
        <w:rPr>
          <w:rFonts w:ascii="Times New Roman" w:hAnsi="Times New Roman" w:cs="Times New Roman"/>
          <w:sz w:val="24"/>
          <w:szCs w:val="24"/>
        </w:rPr>
        <w:t xml:space="preserve"> </w:t>
      </w:r>
      <w:r w:rsidRPr="00AB0B59">
        <w:rPr>
          <w:rFonts w:ascii="Times New Roman" w:hAnsi="Times New Roman" w:cs="Times New Roman"/>
          <w:sz w:val="24"/>
          <w:szCs w:val="24"/>
        </w:rPr>
        <w:t>using the retrieved cloud properties rather than based on direct flux observations. True minus observed LW CRE gives us an estimate of LW CRE bias.</w:t>
      </w:r>
    </w:p>
    <w:p w14:paraId="699C4487" w14:textId="61C9456C" w:rsidR="00026D13" w:rsidRPr="00314421" w:rsidRDefault="0087406A" w:rsidP="00026D13">
      <w:pPr>
        <w:pStyle w:val="Caption"/>
        <w:jc w:val="both"/>
        <w:rPr>
          <w:rFonts w:ascii="Times New Roman" w:hAnsi="Times New Roman" w:cs="Times New Roman"/>
          <w:color w:val="4472C4" w:themeColor="accent1"/>
          <w:sz w:val="24"/>
          <w:szCs w:val="24"/>
        </w:rPr>
      </w:pPr>
      <w:r>
        <w:rPr>
          <w:noProof/>
        </w:rPr>
        <w:lastRenderedPageBreak/>
        <w:drawing>
          <wp:anchor distT="0" distB="0" distL="114300" distR="114300" simplePos="0" relativeHeight="251657216" behindDoc="1" locked="0" layoutInCell="1" allowOverlap="1" wp14:anchorId="0FE9DED6" wp14:editId="068133DF">
            <wp:simplePos x="0" y="0"/>
            <wp:positionH relativeFrom="column">
              <wp:posOffset>0</wp:posOffset>
            </wp:positionH>
            <wp:positionV relativeFrom="paragraph">
              <wp:posOffset>482600</wp:posOffset>
            </wp:positionV>
            <wp:extent cx="5943600" cy="6332220"/>
            <wp:effectExtent l="0" t="0" r="0" b="0"/>
            <wp:wrapTight wrapText="bothSides">
              <wp:wrapPolygon edited="0">
                <wp:start x="0" y="0"/>
                <wp:lineTo x="0" y="21509"/>
                <wp:lineTo x="21531" y="21509"/>
                <wp:lineTo x="21531" y="0"/>
                <wp:lineTo x="0" y="0"/>
              </wp:wrapPolygon>
            </wp:wrapTight>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332220"/>
                    </a:xfrm>
                    <a:prstGeom prst="rect">
                      <a:avLst/>
                    </a:prstGeom>
                    <a:noFill/>
                    <a:ln>
                      <a:noFill/>
                    </a:ln>
                  </pic:spPr>
                </pic:pic>
              </a:graphicData>
            </a:graphic>
          </wp:anchor>
        </w:drawing>
      </w:r>
      <w:r w:rsidR="00ED2513" w:rsidRPr="00A84EF8">
        <w:rPr>
          <w:rFonts w:ascii="Times New Roman" w:hAnsi="Times New Roman" w:cs="Times New Roman"/>
          <w:i w:val="0"/>
          <w:iCs w:val="0"/>
          <w:color w:val="auto"/>
          <w:sz w:val="24"/>
          <w:szCs w:val="24"/>
        </w:rPr>
        <w:t xml:space="preserve">To estimate the broadband LW CRE we use radiative transfer simulations from the uvspec program in the version 2.0.4 libRadtran software package </w:t>
      </w:r>
      <w:r w:rsidR="00ED2513" w:rsidRPr="00A84EF8">
        <w:rPr>
          <w:rFonts w:ascii="Times New Roman" w:hAnsi="Times New Roman" w:cs="Times New Roman"/>
          <w:i w:val="0"/>
          <w:iCs w:val="0"/>
          <w:color w:val="auto"/>
          <w:sz w:val="24"/>
          <w:szCs w:val="24"/>
        </w:rPr>
        <w:fldChar w:fldCharType="begin"/>
      </w:r>
      <w:r w:rsidR="00ED2513" w:rsidRPr="00A84EF8">
        <w:rPr>
          <w:rFonts w:ascii="Times New Roman" w:hAnsi="Times New Roman" w:cs="Times New Roman"/>
          <w:i w:val="0"/>
          <w:iCs w:val="0"/>
          <w:color w:val="auto"/>
          <w:sz w:val="24"/>
          <w:szCs w:val="24"/>
        </w:rPr>
        <w:instrText xml:space="preserve"> ADDIN ZOTERO_ITEM CSL_CITATION {"citationID":"8hhTBEpn","properties":{"formattedCitation":"(Mayer &amp; Kylling, 2005)","plainCitation":"(Mayer &amp; Kylling, 2005)","noteIndex":0},"citationItems":[{"id":253,"uris":["http://zotero.org/users/8965493/items/87ED2MLW"],"itemData":{"id":253,"type":"article-journal","abstract":"&lt;p&gt;&lt;strong class=\"journal-contentHeaderColor\"&gt;Abstract.&lt;/strong&gt; The libRadtran&amp;nbsp;software package is a suite of tools for radiative transfer calculations in the Earth's atmosphere. Its main tool is the uvspec program. It may be used to compute radiances, irradiances and actinic fluxes in the solar and terrestrial part of the spectrum. The design of uvspec allows simple problems to be easily solved using defaults and included data, hence making it suitable for educational purposes. At the same time the flexibility in how and what input may be specified makes it a powerful and versatile tool for research tasks. The uvspec tool and additional tools included with libRadtran&amp;nbsp;are described and realistic examples of their use are given. The libRadtran&amp;nbsp;software package is available from http://www.libradtran.org.&lt;/p&gt;","container-title":"Atmospheric Chemistry and Physics","DOI":"10.5194/acp-5-1855-2005","ISSN":"1680-7316","issue":"7","language":"English","note":"publisher: Copernicus GmbH","page":"1855-1877","source":"acp.copernicus.org","title":"Technical note: The libRadtran software package for radiative transfer calculations - description and examples of use","title-short":"Technical note","volume":"5","author":[{"family":"Mayer","given":"B."},{"family":"Kylling","given":"A."}],"issued":{"date-parts":[["2005",7,26]]}}}],"schema":"https://github.com/citation-style-language/schema/raw/master/csl-citation.json"} </w:instrText>
      </w:r>
      <w:r w:rsidR="00ED2513" w:rsidRPr="00A84EF8">
        <w:rPr>
          <w:rFonts w:ascii="Times New Roman" w:hAnsi="Times New Roman" w:cs="Times New Roman"/>
          <w:i w:val="0"/>
          <w:iCs w:val="0"/>
          <w:color w:val="auto"/>
          <w:sz w:val="24"/>
          <w:szCs w:val="24"/>
        </w:rPr>
        <w:fldChar w:fldCharType="separate"/>
      </w:r>
      <w:r w:rsidR="00ED2513" w:rsidRPr="00A84EF8">
        <w:rPr>
          <w:rFonts w:ascii="Times New Roman" w:hAnsi="Times New Roman" w:cs="Times New Roman"/>
          <w:i w:val="0"/>
          <w:iCs w:val="0"/>
          <w:color w:val="auto"/>
          <w:sz w:val="24"/>
          <w:szCs w:val="24"/>
        </w:rPr>
        <w:t>(Mayer &amp; Kylling, 2005)</w:t>
      </w:r>
      <w:r w:rsidR="00ED2513" w:rsidRPr="00A84EF8">
        <w:rPr>
          <w:rFonts w:ascii="Times New Roman" w:hAnsi="Times New Roman" w:cs="Times New Roman"/>
          <w:i w:val="0"/>
          <w:iCs w:val="0"/>
          <w:color w:val="auto"/>
          <w:sz w:val="24"/>
          <w:szCs w:val="24"/>
        </w:rPr>
        <w:fldChar w:fldCharType="end"/>
      </w:r>
      <w:r w:rsidR="00ED2513" w:rsidRPr="00A84EF8">
        <w:rPr>
          <w:rFonts w:ascii="Times New Roman" w:hAnsi="Times New Roman" w:cs="Times New Roman"/>
          <w:i w:val="0"/>
          <w:iCs w:val="0"/>
          <w:color w:val="auto"/>
          <w:sz w:val="24"/>
          <w:szCs w:val="24"/>
        </w:rPr>
        <w:t>. The same</w:t>
      </w:r>
      <w:r w:rsidR="00ED2513" w:rsidRPr="00AB0B59">
        <w:rPr>
          <w:rFonts w:ascii="Times New Roman" w:hAnsi="Times New Roman" w:cs="Times New Roman"/>
          <w:sz w:val="24"/>
          <w:szCs w:val="24"/>
        </w:rPr>
        <w:t xml:space="preserve"> </w:t>
      </w:r>
      <w:r w:rsidR="00026D13" w:rsidRPr="00314421">
        <w:rPr>
          <w:rFonts w:ascii="Times New Roman" w:hAnsi="Times New Roman" w:cs="Times New Roman"/>
          <w:color w:val="4472C4" w:themeColor="accent1"/>
          <w:sz w:val="24"/>
          <w:szCs w:val="24"/>
        </w:rPr>
        <w:t xml:space="preserve">Figure </w:t>
      </w:r>
      <w:r w:rsidR="00026D13">
        <w:rPr>
          <w:rFonts w:ascii="Times New Roman" w:hAnsi="Times New Roman" w:cs="Times New Roman"/>
          <w:color w:val="4472C4" w:themeColor="accent1"/>
          <w:sz w:val="24"/>
          <w:szCs w:val="24"/>
        </w:rPr>
        <w:t>5</w:t>
      </w:r>
      <w:r w:rsidR="00026D13" w:rsidRPr="00314421">
        <w:rPr>
          <w:rFonts w:ascii="Times New Roman" w:hAnsi="Times New Roman" w:cs="Times New Roman"/>
          <w:color w:val="4472C4" w:themeColor="accent1"/>
          <w:sz w:val="24"/>
          <w:szCs w:val="24"/>
        </w:rPr>
        <w:t>. Variation of top-of-atmosphere (left panels) and surface (right panels) LW Flux (CRE) bias (W m-2) with variations in high and low CTP, due to a single-layered CO</w:t>
      </w:r>
      <w:r w:rsidR="00026D13" w:rsidRPr="00C943D9">
        <w:rPr>
          <w:rFonts w:ascii="Times New Roman" w:hAnsi="Times New Roman" w:cs="Times New Roman"/>
          <w:color w:val="4472C4" w:themeColor="accent1"/>
          <w:sz w:val="24"/>
          <w:szCs w:val="24"/>
          <w:vertAlign w:val="subscript"/>
        </w:rPr>
        <w:t>2</w:t>
      </w:r>
      <w:r w:rsidR="00026D13" w:rsidRPr="00314421">
        <w:rPr>
          <w:rFonts w:ascii="Times New Roman" w:hAnsi="Times New Roman" w:cs="Times New Roman"/>
          <w:color w:val="4472C4" w:themeColor="accent1"/>
          <w:sz w:val="24"/>
          <w:szCs w:val="24"/>
        </w:rPr>
        <w:t>-slicing retrieval on a 2-layer scene. The atmosphere and surface properties are set up similar to Figure 1. CRE bias is defined as true minus modeled LW CRE. High Cloud Effective Emissivity is taken to be 0.1 (top panels), 0.2 (middle panels) and 0.4 (bottom panels).</w:t>
      </w:r>
    </w:p>
    <w:p w14:paraId="150CCBD5" w14:textId="4FC48527" w:rsidR="00314421" w:rsidRPr="00AB0B59" w:rsidRDefault="00ED2513" w:rsidP="00AB0B59">
      <w:pPr>
        <w:spacing w:line="252" w:lineRule="auto"/>
        <w:jc w:val="both"/>
        <w:rPr>
          <w:rFonts w:ascii="Times New Roman" w:hAnsi="Times New Roman" w:cs="Times New Roman"/>
          <w:sz w:val="24"/>
          <w:szCs w:val="24"/>
        </w:rPr>
      </w:pPr>
      <w:r w:rsidRPr="00AB0B59">
        <w:rPr>
          <w:rFonts w:ascii="Times New Roman" w:hAnsi="Times New Roman" w:cs="Times New Roman"/>
          <w:sz w:val="24"/>
          <w:szCs w:val="24"/>
        </w:rPr>
        <w:t>climatological atmospheric and surface conditions are used as in Figure 1. Broadband LW fluxes are calculated in all cases between 4-100 µm using the DISORT radiative transfer solver</w:t>
      </w:r>
      <w:r w:rsidR="002503E1">
        <w:rPr>
          <w:rFonts w:ascii="Times New Roman" w:hAnsi="Times New Roman" w:cs="Times New Roman"/>
          <w:sz w:val="24"/>
          <w:szCs w:val="24"/>
        </w:rPr>
        <w:t xml:space="preserve"> with 16 </w:t>
      </w:r>
      <w:r w:rsidR="002503E1">
        <w:rPr>
          <w:rFonts w:ascii="Times New Roman" w:hAnsi="Times New Roman" w:cs="Times New Roman"/>
          <w:sz w:val="24"/>
          <w:szCs w:val="24"/>
        </w:rPr>
        <w:lastRenderedPageBreak/>
        <w:t>streams</w:t>
      </w:r>
      <w:r w:rsidRPr="00AB0B59">
        <w:rPr>
          <w:rFonts w:ascii="Times New Roman" w:hAnsi="Times New Roman" w:cs="Times New Roman"/>
          <w:sz w:val="24"/>
          <w:szCs w:val="24"/>
        </w:rPr>
        <w:t xml:space="preserve">. Molecular absorption is calculated using the ‘fu’ parameterization scheme </w:t>
      </w:r>
      <w:r w:rsidRPr="00AB0B59">
        <w:rPr>
          <w:rFonts w:ascii="Times New Roman" w:hAnsi="Times New Roman" w:cs="Times New Roman"/>
          <w:sz w:val="24"/>
          <w:szCs w:val="24"/>
        </w:rPr>
        <w:fldChar w:fldCharType="begin"/>
      </w:r>
      <w:r w:rsidRPr="00AB0B59">
        <w:rPr>
          <w:rFonts w:ascii="Times New Roman" w:hAnsi="Times New Roman" w:cs="Times New Roman"/>
          <w:sz w:val="24"/>
          <w:szCs w:val="24"/>
        </w:rPr>
        <w:instrText xml:space="preserve"> ADDIN ZOTERO_ITEM CSL_CITATION {"citationID":"b5q10RsA","properties":{"formattedCitation":"(Fu &amp; Liou, 1992)","plainCitation":"(Fu &amp; Liou, 1992)","noteIndex":0},"citationItems":[{"id":261,"uris":["http://zotero.org/users/8965493/items/FQN6ZTRR"],"itemData":{"id":261,"type":"article-journal","abstract":"Abstract The correlated k-distribution method for radiative transfer in nonhomogeneous atmospheres is discussed in terms of the physical and mathematical conditions under which this method is valid. Two correlated conditions are necessary and sufficient for the exact transformation of the wavenumber integration to an integration over the cumulative probability (g), a monotonically increasing and smooth function in the absorption coefficient space. These conditions involve the use of a reference condition to define the absorption coefficient and an assumption concerning the ordering of the absorption coefficient. The correlated conditions are exact in the context of a single line, periodic lines, and the strong- and weak-line limits. In realistic atmospheres, these assumptions are best for adjacent levels but produce increasing blurring or deviations for distant levels. We investigate the blurring of the correlated assumptions on the computations of fluxes and heating rates based on “exact” line-by-line results, using a variety of atmospheric profiles and spectral intervals containing principal absorbing gases. In the thermal infrared, errors in fluxes are less than 0.2% for H2O, CO2, CH4, and N2O, and </w:instrText>
      </w:r>
      <w:r w:rsidRPr="00AB0B59">
        <w:rPr>
          <w:rFonts w:ascii="Cambria Math" w:hAnsi="Cambria Math" w:cs="Cambria Math"/>
          <w:sz w:val="24"/>
          <w:szCs w:val="24"/>
        </w:rPr>
        <w:instrText>∼</w:instrText>
      </w:r>
      <w:r w:rsidRPr="00AB0B59">
        <w:rPr>
          <w:rFonts w:ascii="Times New Roman" w:hAnsi="Times New Roman" w:cs="Times New Roman"/>
          <w:sz w:val="24"/>
          <w:szCs w:val="24"/>
        </w:rPr>
        <w:instrText xml:space="preserve">2% for O3. Errors in heating rates are less than 0.01 K day−1 for these gases below </w:instrText>
      </w:r>
      <w:r w:rsidRPr="00AB0B59">
        <w:rPr>
          <w:rFonts w:ascii="Cambria Math" w:hAnsi="Cambria Math" w:cs="Cambria Math"/>
          <w:sz w:val="24"/>
          <w:szCs w:val="24"/>
        </w:rPr>
        <w:instrText>∼</w:instrText>
      </w:r>
      <w:r w:rsidRPr="00AB0B59">
        <w:rPr>
          <w:rFonts w:ascii="Times New Roman" w:hAnsi="Times New Roman" w:cs="Times New Roman"/>
          <w:sz w:val="24"/>
          <w:szCs w:val="24"/>
        </w:rPr>
        <w:instrText xml:space="preserve">30 km. Larger errors of </w:instrText>
      </w:r>
      <w:r w:rsidRPr="00AB0B59">
        <w:rPr>
          <w:rFonts w:ascii="Cambria Math" w:hAnsi="Cambria Math" w:cs="Cambria Math"/>
          <w:sz w:val="24"/>
          <w:szCs w:val="24"/>
        </w:rPr>
        <w:instrText>∼</w:instrText>
      </w:r>
      <w:r w:rsidRPr="00AB0B59">
        <w:rPr>
          <w:rFonts w:ascii="Times New Roman" w:hAnsi="Times New Roman" w:cs="Times New Roman"/>
          <w:sz w:val="24"/>
          <w:szCs w:val="24"/>
        </w:rPr>
        <w:instrText xml:space="preserve">0.1 K day−1 can occur at some levels above this height. For H2O lines in the solar region, errors in fluxes and heating rates are within 0.05% and 0.01 K day−1, respectively. Based on numerical experimentation, we find that the number of g values ranging from 1 (for weak bands) to </w:instrText>
      </w:r>
      <w:r w:rsidRPr="00AB0B59">
        <w:rPr>
          <w:rFonts w:ascii="Cambria Math" w:hAnsi="Cambria Math" w:cs="Cambria Math"/>
          <w:sz w:val="24"/>
          <w:szCs w:val="24"/>
        </w:rPr>
        <w:instrText>∼</w:instrText>
      </w:r>
      <w:r w:rsidRPr="00AB0B59">
        <w:rPr>
          <w:rFonts w:ascii="Times New Roman" w:hAnsi="Times New Roman" w:cs="Times New Roman"/>
          <w:sz w:val="24"/>
          <w:szCs w:val="24"/>
        </w:rPr>
        <w:instrText xml:space="preserve">10 (for strong bands) are usually sufficient to achieve acceptable accuracy for flux and heating rate calculations. The correlated k-distribution method differs fundamentally from the traditional approach that employs scaling approximations and band models to separate height and wavenumber integrations for transmittance calculations. The equivalent k values for various gases computed from this approach can be directly incorporated in the multiple-scattering program involving cloud and aerosol particles.","container-title":"Journal of the Atmospheric Sciences","DOI":"10.1175/1520-0469(1992)049&lt;2139:OTCDMF&gt;2.0.CO;2","ISSN":"0022-4928, 1520-0469","issue":"22","language":"EN","note":"publisher: American Meteorological Society\nsection: Journal of the Atmospheric Sciences","page":"2139-2156","source":"journals.ametsoc.org","title":"On the Correlated k-Distribution Method for Radiative Transfer in Nonhomogeneous Atmospheres","volume":"49","author":[{"family":"Fu","given":"Qiang"},{"family":"Liou","given":"K. N."}],"issued":{"date-parts":[["1992",11,15]]}}}],"schema":"https://github.com/citation-style-language/schema/raw/master/csl-citation.json"}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(Fu &amp; Liou, 1992)</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For the ‘True’ LW CRE we define both a low and a high cloud layer in the atmosphere. The low cloud has a homogeneous cloud liquid water content of 0.5 g m</w:t>
      </w:r>
      <w:r w:rsidRPr="00AB0B59">
        <w:rPr>
          <w:rFonts w:ascii="Times New Roman" w:hAnsi="Times New Roman" w:cs="Times New Roman"/>
          <w:sz w:val="24"/>
          <w:szCs w:val="24"/>
          <w:vertAlign w:val="superscript"/>
        </w:rPr>
        <w:t xml:space="preserve">-3 </w:t>
      </w:r>
      <w:r w:rsidRPr="00AB0B59">
        <w:rPr>
          <w:rFonts w:ascii="Times New Roman" w:hAnsi="Times New Roman" w:cs="Times New Roman"/>
          <w:sz w:val="24"/>
          <w:szCs w:val="24"/>
        </w:rPr>
        <w:t>and particle effective radius (</w:t>
      </w:r>
      <w:r w:rsidRPr="00AB0B59">
        <w:rPr>
          <w:rFonts w:ascii="Times New Roman" w:hAnsi="Times New Roman" w:cs="Times New Roman"/>
          <w:i/>
          <w:iCs/>
          <w:sz w:val="24"/>
          <w:szCs w:val="24"/>
        </w:rPr>
        <w:t>R</w:t>
      </w:r>
      <w:r w:rsidRPr="00AB0B59">
        <w:rPr>
          <w:rFonts w:ascii="Times New Roman" w:hAnsi="Times New Roman" w:cs="Times New Roman"/>
          <w:i/>
          <w:iCs/>
          <w:sz w:val="24"/>
          <w:szCs w:val="24"/>
          <w:vertAlign w:val="subscript"/>
        </w:rPr>
        <w:t>e</w:t>
      </w:r>
      <w:r w:rsidRPr="00AB0B59">
        <w:rPr>
          <w:rFonts w:ascii="Times New Roman" w:hAnsi="Times New Roman" w:cs="Times New Roman"/>
          <w:sz w:val="24"/>
          <w:szCs w:val="24"/>
        </w:rPr>
        <w:t xml:space="preserve">) of 10 µm with a geometric thickness of 500 m. Water cloud optical properties are calculated using the </w:t>
      </w:r>
      <w:r w:rsidRPr="00C943D9">
        <w:rPr>
          <w:rFonts w:ascii="Times New Roman" w:hAnsi="Times New Roman" w:cs="Times New Roman"/>
          <w:sz w:val="24"/>
          <w:szCs w:val="24"/>
        </w:rPr>
        <w:t>‘hu’</w:t>
      </w:r>
      <w:r w:rsidRPr="00AB0B59">
        <w:rPr>
          <w:rFonts w:ascii="Times New Roman" w:hAnsi="Times New Roman" w:cs="Times New Roman"/>
          <w:sz w:val="24"/>
          <w:szCs w:val="24"/>
        </w:rPr>
        <w:t xml:space="preserve"> scheme </w:t>
      </w:r>
      <w:r w:rsidRPr="00AB0B59">
        <w:rPr>
          <w:rFonts w:ascii="Times New Roman" w:hAnsi="Times New Roman" w:cs="Times New Roman"/>
          <w:sz w:val="24"/>
          <w:szCs w:val="24"/>
        </w:rPr>
        <w:fldChar w:fldCharType="begin"/>
      </w:r>
      <w:r w:rsidRPr="00AB0B59">
        <w:rPr>
          <w:rFonts w:ascii="Times New Roman" w:hAnsi="Times New Roman" w:cs="Times New Roman"/>
          <w:sz w:val="24"/>
          <w:szCs w:val="24"/>
        </w:rPr>
        <w:instrText xml:space="preserve"> ADDIN ZOTERO_ITEM CSL_CITATION {"citationID":"sgzF4Sjk","properties":{"formattedCitation":"(Hu &amp; Stamnes, 1993)","plainCitation":"(Hu &amp; Stamnes, 1993)","noteIndex":0},"citationItems":[{"id":256,"uris":["http://zotero.org/users/8965493/items/K6F4Z588"],"itemData":{"id":256,"type":"article-journal","abstract":"Abstract A new parameterization of the radiative properties of water clouds is presented. Cloud optical properties for both solar and terrestrial spectra and for cloud equivalent radii in the range 2.5–60 µm are calculated from Mie theory. It is found that cloud optical properties depend mainly on equivalent radius throughout the solar and terrestrial spectrum and are insensitive to the details of the droplet size distribution, such as shape, skewness, width, and modality (single or bimodal). This suggests that in cloud models, aimed at predicting the evolution of cloud microphysics with climate change, it is sufficient to determine the third and the second moments of the size distribution (the ratio of which determines the equivalent radius). It also implies that measurements of the cloud liquid water content and the extinction coefficient are sufficient to determine cloud optical properties experimentally (i.e., measuring the complete droplet size distribution is not required). Based on the detailed calculations, the optical properties are parameterized as a function of cloud liquid water path and equivalent cloud droplet radius by using a nonlinear least-square fitting. The parameterization is performed separately for the range of radii 2.5–12 µm, 12–30 µm, and 30–60 µm. Cloud heating and cooling rates are computed from this parameterization by using a comprehensive radiation model. Comparison with similar results obtained from exact Mic scattering calculations shows that this parameterization yields very accurate musts and that it is several thousand times faster. This parameterization separates the dependence of cloud optical properties on droplet size and liquid water content, and is suitable for inclusion into climate models.","container-title":"Journal of Climate","DOI":"10.1175/1520-0442(1993)006&lt;0728:AAPOTR&gt;2.0.CO;2","ISSN":"0894-8755, 1520-0442","issue":"4","language":"EN","note":"publisher: American Meteorological Society\nsection: Journal of Climate","page":"728-742","source":"journals.ametsoc.org","title":"An Accurate Parameterization of the Radiative Properties of Water Clouds Suitable for Use in Climate Models","volume":"6","author":[{"family":"Hu","given":"Y. X."},{"family":"Stamnes","given":"K."}],"issued":{"date-parts":[["1993",4,1]]}}}],"schema":"https://github.com/citation-style-language/schema/raw/master/csl-citation.json"}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(Hu &amp; Stamnes, 1993)</w:t>
      </w:r>
      <w:r w:rsidRPr="00AB0B59">
        <w:rPr>
          <w:rFonts w:ascii="Times New Roman" w:hAnsi="Times New Roman" w:cs="Times New Roman"/>
          <w:sz w:val="24"/>
          <w:szCs w:val="24"/>
        </w:rPr>
        <w:fldChar w:fldCharType="end"/>
      </w:r>
      <w:r w:rsidRPr="00AB0B59">
        <w:rPr>
          <w:rFonts w:ascii="Times New Roman" w:hAnsi="Times New Roman" w:cs="Times New Roman"/>
          <w:sz w:val="24"/>
          <w:szCs w:val="24"/>
        </w:rPr>
        <w:t xml:space="preserve">. For the high cloud, </w:t>
      </w:r>
      <w:r w:rsidRPr="00AB0B59">
        <w:rPr>
          <w:rFonts w:ascii="Times New Roman" w:hAnsi="Times New Roman" w:cs="Times New Roman"/>
          <w:i/>
          <w:iCs/>
          <w:sz w:val="24"/>
          <w:szCs w:val="24"/>
        </w:rPr>
        <w:t>R</w:t>
      </w:r>
      <w:r w:rsidRPr="00AB0B59">
        <w:rPr>
          <w:rFonts w:ascii="Times New Roman" w:hAnsi="Times New Roman" w:cs="Times New Roman"/>
          <w:i/>
          <w:iCs/>
          <w:sz w:val="24"/>
          <w:szCs w:val="24"/>
          <w:vertAlign w:val="subscript"/>
        </w:rPr>
        <w:t>e</w:t>
      </w:r>
      <w:r w:rsidRPr="00AB0B59">
        <w:rPr>
          <w:rFonts w:ascii="Times New Roman" w:hAnsi="Times New Roman" w:cs="Times New Roman"/>
          <w:sz w:val="24"/>
          <w:szCs w:val="24"/>
        </w:rPr>
        <w:t xml:space="preserve"> is fixed at 40 µm and geometric thickness at 100 m. </w:t>
      </w:r>
      <w:r w:rsidR="009B1B7A">
        <w:rPr>
          <w:noProof/>
        </w:rPr>
        <mc:AlternateContent>
          <mc:Choice Requires="wps">
            <w:drawing>
              <wp:anchor distT="0" distB="0" distL="114300" distR="114300" simplePos="0" relativeHeight="251663360" behindDoc="1" locked="0" layoutInCell="1" allowOverlap="1" wp14:anchorId="2FEDC34F" wp14:editId="10455B19">
                <wp:simplePos x="0" y="0"/>
                <wp:positionH relativeFrom="column">
                  <wp:posOffset>906780</wp:posOffset>
                </wp:positionH>
                <wp:positionV relativeFrom="paragraph">
                  <wp:posOffset>8210550</wp:posOffset>
                </wp:positionV>
                <wp:extent cx="5943600" cy="927100"/>
                <wp:effectExtent l="0" t="0" r="0" b="0"/>
                <wp:wrapTight wrapText="bothSides">
                  <wp:wrapPolygon edited="0">
                    <wp:start x="0" y="0"/>
                    <wp:lineTo x="0" y="21304"/>
                    <wp:lineTo x="21531" y="21304"/>
                    <wp:lineTo x="21531"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943600" cy="927100"/>
                        </a:xfrm>
                        <a:prstGeom prst="rect">
                          <a:avLst/>
                        </a:prstGeom>
                        <a:solidFill>
                          <a:prstClr val="white"/>
                        </a:solidFill>
                        <a:ln>
                          <a:noFill/>
                        </a:ln>
                      </wps:spPr>
                      <wps:txbx>
                        <w:txbxContent>
                          <w:p w14:paraId="199D4001" w14:textId="77777777" w:rsidR="00D850FE" w:rsidRDefault="00D850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FEDC34F" id="Text Box 6" o:spid="_x0000_s1028" type="#_x0000_t202" style="position:absolute;left:0;text-align:left;margin-left:71.4pt;margin-top:646.5pt;width:468pt;height:7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" stroked="f">
                <v:textbox inset="0,0,0,0">
                  <w:txbxContent>
                    <w:p w14:paraId="199D4001" w14:textId="77777777" w:rsidR="00D850FE" w:rsidRDefault="00D850FE"/>
                  </w:txbxContent>
                </v:textbox>
                <w10:wrap type="tight"/>
              </v:shape>
            </w:pict>
          </mc:Fallback>
        </mc:AlternateContent>
      </w:r>
    </w:p>
    <w:p w14:paraId="3A5F1A7E" w14:textId="24335377" w:rsidR="000E3BFA" w:rsidRPr="005252E7" w:rsidRDefault="00ED2513" w:rsidP="005252E7">
      <w:pPr>
        <w:pStyle w:val="Caption"/>
        <w:jc w:val="both"/>
        <w:rPr>
          <w:rFonts w:ascii="Times New Roman" w:hAnsi="Times New Roman" w:cs="Times New Roman"/>
          <w:sz w:val="24"/>
          <w:szCs w:val="24"/>
        </w:rPr>
      </w:pPr>
      <w:r w:rsidRPr="005B1018">
        <w:rPr>
          <w:rFonts w:ascii="Times New Roman" w:hAnsi="Times New Roman" w:cs="Times New Roman"/>
          <w:i w:val="0"/>
          <w:iCs w:val="0"/>
          <w:color w:val="000000" w:themeColor="text1"/>
          <w:sz w:val="24"/>
          <w:szCs w:val="24"/>
        </w:rPr>
        <w:t>The procedure for choosing the IWC of the high cloud is more complex. We prescribe the emissivity of the upper cloud layer in the MODIS 11 µm channel (</w:t>
      </w:r>
      <m:oMath>
        <m:sSub>
          <m:sSubPr>
            <m:ctrlPr>
              <w:rPr>
                <w:rFonts w:ascii="Cambria Math" w:hAnsi="Cambria Math" w:cs="Times New Roman"/>
                <w:i w:val="0"/>
                <w:iCs w:val="0"/>
                <w:color w:val="000000" w:themeColor="text1"/>
                <w:sz w:val="24"/>
                <w:szCs w:val="24"/>
              </w:rPr>
            </m:ctrlPr>
          </m:sSubPr>
          <m:e>
            <m:r>
              <w:rPr>
                <w:rFonts w:ascii="Cambria Math" w:hAnsi="Cambria Math" w:cs="Times New Roman"/>
                <w:color w:val="000000" w:themeColor="text1"/>
                <w:sz w:val="24"/>
                <w:szCs w:val="24"/>
              </w:rPr>
              <m:t>ϵ</m:t>
            </m:r>
          </m:e>
          <m:sub>
            <m:r>
              <w:rPr>
                <w:rFonts w:ascii="Cambria Math" w:hAnsi="Cambria Math" w:cs="Times New Roman"/>
                <w:color w:val="000000" w:themeColor="text1"/>
                <w:sz w:val="24"/>
                <w:szCs w:val="24"/>
              </w:rPr>
              <m:t>IR</m:t>
            </m:r>
          </m:sub>
        </m:sSub>
        <m:r>
          <w:rPr>
            <w:rFonts w:ascii="Cambria Math" w:hAnsi="Cambria Math" w:cs="Times New Roman"/>
            <w:color w:val="000000" w:themeColor="text1"/>
            <w:sz w:val="24"/>
            <w:szCs w:val="24"/>
          </w:rPr>
          <m:t>)</m:t>
        </m:r>
      </m:oMath>
      <w:r w:rsidRPr="005B1018">
        <w:rPr>
          <w:rFonts w:ascii="Times New Roman" w:eastAsiaTheme="minorEastAsia" w:hAnsi="Times New Roman" w:cs="Times New Roman"/>
          <w:i w:val="0"/>
          <w:iCs w:val="0"/>
          <w:color w:val="000000" w:themeColor="text1"/>
          <w:sz w:val="24"/>
          <w:szCs w:val="24"/>
        </w:rPr>
        <w:t xml:space="preserve"> and assume that cloud fraction is unity</w:t>
      </w:r>
      <w:r w:rsidRPr="005B1018">
        <w:rPr>
          <w:rFonts w:ascii="Times New Roman" w:hAnsi="Times New Roman" w:cs="Times New Roman"/>
          <w:i w:val="0"/>
          <w:iCs w:val="0"/>
          <w:color w:val="000000" w:themeColor="text1"/>
          <w:sz w:val="24"/>
          <w:szCs w:val="24"/>
        </w:rPr>
        <w:t xml:space="preserve">. We convert the emissivity to </w:t>
      </w:r>
      <w:r w:rsidR="00EB3D28">
        <w:rPr>
          <w:rFonts w:ascii="Times New Roman" w:hAnsi="Times New Roman" w:cs="Times New Roman"/>
          <w:i w:val="0"/>
          <w:iCs w:val="0"/>
          <w:color w:val="000000" w:themeColor="text1"/>
          <w:sz w:val="24"/>
          <w:szCs w:val="24"/>
        </w:rPr>
        <w:t>a</w:t>
      </w:r>
      <w:r w:rsidR="00FA78D8">
        <w:rPr>
          <w:rFonts w:ascii="Times New Roman" w:hAnsi="Times New Roman" w:cs="Times New Roman"/>
          <w:i w:val="0"/>
          <w:iCs w:val="0"/>
          <w:color w:val="000000" w:themeColor="text1"/>
          <w:sz w:val="24"/>
          <w:szCs w:val="24"/>
        </w:rPr>
        <w:t>n infrared</w:t>
      </w:r>
      <w:r w:rsidRPr="005B1018">
        <w:rPr>
          <w:rFonts w:ascii="Times New Roman" w:hAnsi="Times New Roman" w:cs="Times New Roman"/>
          <w:i w:val="0"/>
          <w:iCs w:val="0"/>
          <w:color w:val="000000" w:themeColor="text1"/>
          <w:sz w:val="24"/>
          <w:szCs w:val="24"/>
        </w:rPr>
        <w:t xml:space="preserve"> optical depth (</w:t>
      </w:r>
      <m:oMath>
        <m:sSub>
          <m:sSubPr>
            <m:ctrlPr>
              <w:rPr>
                <w:rFonts w:ascii="Cambria Math" w:hAnsi="Cambria Math" w:cs="Times New Roman"/>
                <w:i w:val="0"/>
                <w:iCs w:val="0"/>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IR</m:t>
            </m:r>
          </m:sub>
        </m:sSub>
        <m:r>
          <w:rPr>
            <w:rFonts w:ascii="Cambria Math" w:hAnsi="Cambria Math" w:cs="Times New Roman"/>
            <w:color w:val="000000" w:themeColor="text1"/>
            <w:sz w:val="24"/>
            <w:szCs w:val="24"/>
          </w:rPr>
          <m:t>)</m:t>
        </m:r>
      </m:oMath>
      <w:r w:rsidRPr="005B1018">
        <w:rPr>
          <w:rFonts w:ascii="Times New Roman" w:hAnsi="Times New Roman" w:cs="Times New Roman"/>
          <w:i w:val="0"/>
          <w:iCs w:val="0"/>
          <w:color w:val="000000" w:themeColor="text1"/>
          <w:sz w:val="24"/>
          <w:szCs w:val="24"/>
        </w:rPr>
        <w:t xml:space="preserve"> at </w:t>
      </w:r>
      <w:r w:rsidR="00FA78D8">
        <w:rPr>
          <w:rFonts w:ascii="Times New Roman" w:hAnsi="Times New Roman" w:cs="Times New Roman"/>
          <w:i w:val="0"/>
          <w:iCs w:val="0"/>
          <w:color w:val="000000" w:themeColor="text1"/>
          <w:sz w:val="24"/>
          <w:szCs w:val="24"/>
        </w:rPr>
        <w:t>11.2</w:t>
      </w:r>
      <w:r w:rsidRPr="005B1018">
        <w:rPr>
          <w:rFonts w:ascii="Times New Roman" w:hAnsi="Times New Roman" w:cs="Times New Roman"/>
          <w:i w:val="0"/>
          <w:iCs w:val="0"/>
          <w:color w:val="000000" w:themeColor="text1"/>
          <w:sz w:val="24"/>
          <w:szCs w:val="24"/>
        </w:rPr>
        <w:t xml:space="preserve"> µm (MODIS channel </w:t>
      </w:r>
      <w:r w:rsidR="00FA78D8">
        <w:rPr>
          <w:rFonts w:ascii="Times New Roman" w:hAnsi="Times New Roman" w:cs="Times New Roman"/>
          <w:i w:val="0"/>
          <w:iCs w:val="0"/>
          <w:color w:val="000000" w:themeColor="text1"/>
          <w:sz w:val="24"/>
          <w:szCs w:val="24"/>
        </w:rPr>
        <w:t>3</w:t>
      </w:r>
      <w:r w:rsidRPr="005B1018">
        <w:rPr>
          <w:rFonts w:ascii="Times New Roman" w:hAnsi="Times New Roman" w:cs="Times New Roman"/>
          <w:i w:val="0"/>
          <w:iCs w:val="0"/>
          <w:color w:val="000000" w:themeColor="text1"/>
          <w:sz w:val="24"/>
          <w:szCs w:val="24"/>
        </w:rPr>
        <w:t xml:space="preserve">1). We then use the ‘baum’ ice microphysical model </w:t>
      </w:r>
      <w:r w:rsidRPr="005B1018">
        <w:rPr>
          <w:rFonts w:ascii="Times New Roman" w:hAnsi="Times New Roman" w:cs="Times New Roman"/>
          <w:i w:val="0"/>
          <w:iCs w:val="0"/>
          <w:color w:val="000000" w:themeColor="text1"/>
          <w:sz w:val="24"/>
          <w:szCs w:val="24"/>
        </w:rPr>
        <w:fldChar w:fldCharType="begin"/>
      </w:r>
      <w:r w:rsidR="00C754ED" w:rsidRPr="005B1018">
        <w:rPr>
          <w:rFonts w:ascii="Times New Roman" w:hAnsi="Times New Roman" w:cs="Times New Roman"/>
          <w:i w:val="0"/>
          <w:iCs w:val="0"/>
          <w:color w:val="000000" w:themeColor="text1"/>
          <w:sz w:val="24"/>
          <w:szCs w:val="24"/>
        </w:rPr>
        <w:instrText xml:space="preserve"> ADDIN ZOTERO_ITEM CSL_CITATION {"citationID":"wlIQzn0m","properties":{"formattedCitation":"(Bryan A. Baum et al., 2014)","plainCitation":"(Bryan A. Baum et al., 2014)","dontUpdate":true,"noteIndex":0},"citationItems":[{"id":264,"uris":["http://zotero.org/users/8965493/items/DAPRF6V5"],"itemData":{"id":264,"type":"article-journal","abstract":"Ice cloud bulk scattering models are derived for 445 discrete wavelengths between 0.2µm and 100µm. The methodology for deriving these optical models is based on microphysical data from 11 field campaigns using a variety of in situ probes, and incorporates a correction to mitigate the impact of ice particles that shatter at the probe inlets. The models are also based on a new library of ice habit single scattering properties developed for plates, droxtals, hollow and solid columns, hollow and solid bullet rosettes, an aggregate of solid columns, and a small/large aggregate of plates. Three sets of models are developed that assume the use of solid columns only, the aggregate of solid columns only, and a general habit mixture that incorporates all the habits. The consistency of the resulting models is explored. While the general habit mixture provides consistency with in situ microphysical measurements and the closest agreement with polarized reflectivities observed by the POLDER instrument on the PARASOL satellite, the aggregate of severely roughened solid columns provides the closest agreement between solar and infrared optical thicknesses. Finally, spectral results are presented for the shortwave and longwave models.","collection-title":"Electromagnetic and Light Scattering by Nonspherical Particles XIV","container-title":"Journal of Quantitative Spectroscopy and Radiative Transfer","DOI":"10.1016/j.jqsrt.2014.02.029","ISSN":"0022-4073","journalAbbreviation":"Journal of Quantitative Spectroscopy and Radiative Transfer","language":"en","page":"123-139","source":"ScienceDirect","title":"Ice cloud single-scattering property models with the full phase matrix at wavelengths from 0.2 to 100µm","volume":"146","author":[{"family":"Baum","given":"Bryan A."},{"family":"Yang","given":"Ping"},{"family":"Heymsfield","given":"Andrew J."},{"family":"Bansemer","given":"Aaron"},{"family":"Cole","given":"Benjamin H."},{"family":"Merrelli","given":"Aronne"},{"family":"Schmitt","given":"Carl"},{"family":"Wang","given":"Chenxi"}],"issued":{"date-parts":[["2014",10,1]]}}}],"schema":"https://github.com/citation-style-language/schema/raw/master/csl-citation.json"} </w:instrText>
      </w:r>
      <w:r w:rsidRPr="005B1018">
        <w:rPr>
          <w:rFonts w:ascii="Times New Roman" w:hAnsi="Times New Roman" w:cs="Times New Roman"/>
          <w:i w:val="0"/>
          <w:iCs w:val="0"/>
          <w:color w:val="000000" w:themeColor="text1"/>
          <w:sz w:val="24"/>
          <w:szCs w:val="24"/>
        </w:rPr>
        <w:fldChar w:fldCharType="separate"/>
      </w:r>
      <w:r w:rsidRPr="005B1018">
        <w:rPr>
          <w:rFonts w:ascii="Times New Roman" w:hAnsi="Times New Roman" w:cs="Times New Roman"/>
          <w:i w:val="0"/>
          <w:iCs w:val="0"/>
          <w:color w:val="000000" w:themeColor="text1"/>
          <w:sz w:val="24"/>
          <w:szCs w:val="24"/>
        </w:rPr>
        <w:t>(Baum et al., 2014)</w:t>
      </w:r>
      <w:r w:rsidRPr="005B1018">
        <w:rPr>
          <w:rFonts w:ascii="Times New Roman" w:hAnsi="Times New Roman" w:cs="Times New Roman"/>
          <w:i w:val="0"/>
          <w:iCs w:val="0"/>
          <w:color w:val="000000" w:themeColor="text1"/>
          <w:sz w:val="24"/>
          <w:szCs w:val="24"/>
        </w:rPr>
        <w:fldChar w:fldCharType="end"/>
      </w:r>
      <w:r w:rsidRPr="005B1018">
        <w:rPr>
          <w:rFonts w:ascii="Times New Roman" w:hAnsi="Times New Roman" w:cs="Times New Roman"/>
          <w:i w:val="0"/>
          <w:iCs w:val="0"/>
          <w:color w:val="000000" w:themeColor="text1"/>
          <w:sz w:val="24"/>
          <w:szCs w:val="24"/>
        </w:rPr>
        <w:t xml:space="preserve"> to calculate the required IWC from </w:t>
      </w:r>
      <m:oMath>
        <m:sSub>
          <m:sSubPr>
            <m:ctrlPr>
              <w:rPr>
                <w:rFonts w:ascii="Cambria Math" w:hAnsi="Cambria Math" w:cs="Times New Roman"/>
                <w:i w:val="0"/>
                <w:iCs w:val="0"/>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IR</m:t>
            </m:r>
          </m:sub>
        </m:sSub>
      </m:oMath>
      <w:r w:rsidRPr="005B1018">
        <w:rPr>
          <w:rFonts w:ascii="Times New Roman" w:eastAsiaTheme="minorEastAsia" w:hAnsi="Times New Roman" w:cs="Times New Roman"/>
          <w:i w:val="0"/>
          <w:iCs w:val="0"/>
          <w:color w:val="000000" w:themeColor="text1"/>
          <w:sz w:val="24"/>
          <w:szCs w:val="24"/>
        </w:rPr>
        <w:t xml:space="preserve"> (Supplementary Materials Figure </w:t>
      </w:r>
      <w:r w:rsidR="00496782">
        <w:rPr>
          <w:rFonts w:ascii="Times New Roman" w:eastAsiaTheme="minorEastAsia" w:hAnsi="Times New Roman" w:cs="Times New Roman"/>
          <w:i w:val="0"/>
          <w:iCs w:val="0"/>
          <w:color w:val="000000" w:themeColor="text1"/>
          <w:sz w:val="24"/>
          <w:szCs w:val="24"/>
        </w:rPr>
        <w:t>2</w:t>
      </w:r>
      <w:r w:rsidRPr="005B1018">
        <w:rPr>
          <w:rFonts w:ascii="Times New Roman" w:eastAsiaTheme="minorEastAsia" w:hAnsi="Times New Roman" w:cs="Times New Roman"/>
          <w:i w:val="0"/>
          <w:iCs w:val="0"/>
          <w:color w:val="000000" w:themeColor="text1"/>
          <w:sz w:val="24"/>
          <w:szCs w:val="24"/>
        </w:rPr>
        <w:t>)</w:t>
      </w:r>
      <w:r w:rsidRPr="005B1018">
        <w:rPr>
          <w:rFonts w:ascii="Times New Roman" w:hAnsi="Times New Roman" w:cs="Times New Roman"/>
          <w:i w:val="0"/>
          <w:iCs w:val="0"/>
          <w:color w:val="000000" w:themeColor="text1"/>
          <w:sz w:val="24"/>
          <w:szCs w:val="24"/>
        </w:rPr>
        <w:t>. To calculate the ‘observed’ LW CRE we use the retrieved CTP and emissivity to define a single ice cloud layer</w:t>
      </w:r>
      <w:r w:rsidRPr="00AB0B59">
        <w:rPr>
          <w:rFonts w:ascii="Times New Roman" w:hAnsi="Times New Roman" w:cs="Times New Roman"/>
          <w:sz w:val="24"/>
          <w:szCs w:val="24"/>
        </w:rPr>
        <w:t xml:space="preserve"> </w:t>
      </w:r>
      <w:r w:rsidRPr="005252E7">
        <w:rPr>
          <w:rFonts w:ascii="Times New Roman" w:hAnsi="Times New Roman" w:cs="Times New Roman"/>
          <w:i w:val="0"/>
          <w:iCs w:val="0"/>
          <w:color w:val="000000" w:themeColor="text1"/>
          <w:sz w:val="24"/>
          <w:szCs w:val="24"/>
        </w:rPr>
        <w:t>for the calculation of the fluxes using uvspec. The same conversion described above is used to define the IWC of this cloud. The ground truth R</w:t>
      </w:r>
      <w:r w:rsidRPr="005252E7">
        <w:rPr>
          <w:rFonts w:ascii="Times New Roman" w:hAnsi="Times New Roman" w:cs="Times New Roman"/>
          <w:i w:val="0"/>
          <w:iCs w:val="0"/>
          <w:color w:val="000000" w:themeColor="text1"/>
          <w:sz w:val="24"/>
          <w:szCs w:val="24"/>
          <w:vertAlign w:val="subscript"/>
        </w:rPr>
        <w:t>e</w:t>
      </w:r>
      <w:r w:rsidRPr="005252E7">
        <w:rPr>
          <w:rFonts w:ascii="Times New Roman" w:hAnsi="Times New Roman" w:cs="Times New Roman"/>
          <w:i w:val="0"/>
          <w:iCs w:val="0"/>
          <w:color w:val="000000" w:themeColor="text1"/>
          <w:sz w:val="24"/>
          <w:szCs w:val="24"/>
        </w:rPr>
        <w:t xml:space="preserve"> is assumed to be that of the ice cloud. </w:t>
      </w:r>
      <w:r w:rsidRPr="005252E7">
        <w:rPr>
          <w:rFonts w:ascii="Times New Roman" w:eastAsia="Times New Roman" w:hAnsi="Times New Roman" w:cs="Times New Roman"/>
          <w:i w:val="0"/>
          <w:iCs w:val="0"/>
          <w:color w:val="000000" w:themeColor="text1"/>
          <w:sz w:val="24"/>
          <w:szCs w:val="24"/>
        </w:rPr>
        <w:t>This procedure is repeated for different combinations of high CTP between 150-600 hPa and low cloud CTP between 600-1</w:t>
      </w:r>
      <w:r w:rsidR="00FA78D8">
        <w:rPr>
          <w:rFonts w:ascii="Times New Roman" w:eastAsia="Times New Roman" w:hAnsi="Times New Roman" w:cs="Times New Roman"/>
          <w:i w:val="0"/>
          <w:iCs w:val="0"/>
          <w:color w:val="000000" w:themeColor="text1"/>
          <w:sz w:val="24"/>
          <w:szCs w:val="24"/>
        </w:rPr>
        <w:t>0</w:t>
      </w:r>
      <w:r w:rsidRPr="005252E7">
        <w:rPr>
          <w:rFonts w:ascii="Times New Roman" w:eastAsia="Times New Roman" w:hAnsi="Times New Roman" w:cs="Times New Roman"/>
          <w:i w:val="0"/>
          <w:iCs w:val="0"/>
          <w:color w:val="000000" w:themeColor="text1"/>
          <w:sz w:val="24"/>
          <w:szCs w:val="24"/>
        </w:rPr>
        <w:t xml:space="preserve">00 hPa for 3 values of high cloud effective emissivity (0.1, 0.2 and 0.4). The variation of LW CRE across all these instances is shown in Figure </w:t>
      </w:r>
      <w:r w:rsidR="00A84EF8">
        <w:rPr>
          <w:rFonts w:ascii="Times New Roman" w:eastAsia="Times New Roman" w:hAnsi="Times New Roman" w:cs="Times New Roman"/>
          <w:i w:val="0"/>
          <w:iCs w:val="0"/>
          <w:color w:val="000000" w:themeColor="text1"/>
          <w:sz w:val="24"/>
          <w:szCs w:val="24"/>
        </w:rPr>
        <w:t>5</w:t>
      </w:r>
      <w:r w:rsidRPr="005252E7">
        <w:rPr>
          <w:rFonts w:ascii="Times New Roman" w:eastAsia="Times New Roman" w:hAnsi="Times New Roman" w:cs="Times New Roman"/>
          <w:i w:val="0"/>
          <w:iCs w:val="0"/>
          <w:color w:val="000000" w:themeColor="text1"/>
          <w:sz w:val="24"/>
          <w:szCs w:val="24"/>
        </w:rPr>
        <w:t>.</w:t>
      </w:r>
      <w:r w:rsidR="009B1B7A">
        <w:rPr>
          <w:noProof/>
        </w:rPr>
        <mc:AlternateContent>
          <mc:Choice Requires="wps">
            <w:drawing>
              <wp:anchor distT="0" distB="0" distL="114300" distR="114300" simplePos="0" relativeHeight="251659264" behindDoc="1" locked="0" layoutInCell="1" allowOverlap="1" wp14:anchorId="4C17525B" wp14:editId="7F59698D">
                <wp:simplePos x="0" y="0"/>
                <wp:positionH relativeFrom="column">
                  <wp:posOffset>906780</wp:posOffset>
                </wp:positionH>
                <wp:positionV relativeFrom="paragraph">
                  <wp:posOffset>8210550</wp:posOffset>
                </wp:positionV>
                <wp:extent cx="5943600" cy="927100"/>
                <wp:effectExtent l="0" t="0" r="0" b="0"/>
                <wp:wrapTight wrapText="bothSides">
                  <wp:wrapPolygon edited="0">
                    <wp:start x="0" y="0"/>
                    <wp:lineTo x="0" y="21304"/>
                    <wp:lineTo x="21531" y="21304"/>
                    <wp:lineTo x="21531"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943600" cy="927100"/>
                        </a:xfrm>
                        <a:prstGeom prst="rect">
                          <a:avLst/>
                        </a:prstGeom>
                        <a:solidFill>
                          <a:prstClr val="white"/>
                        </a:solidFill>
                        <a:ln>
                          <a:noFill/>
                        </a:ln>
                      </wps:spPr>
                      <wps:txbx>
                        <w:txbxContent>
                          <w:p w14:paraId="39CB9C9D" w14:textId="77777777" w:rsidR="00D850FE" w:rsidRDefault="00D850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17525B" id="Text Box 5" o:spid="_x0000_s1029" type="#_x0000_t202" style="position:absolute;left:0;text-align:left;margin-left:71.4pt;margin-top:646.5pt;width:468pt;height: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" stroked="f">
                <v:textbox inset="0,0,0,0">
                  <w:txbxContent>
                    <w:p w14:paraId="39CB9C9D" w14:textId="77777777" w:rsidR="00D850FE" w:rsidRDefault="00D850FE"/>
                  </w:txbxContent>
                </v:textbox>
                <w10:wrap type="tight"/>
              </v:shape>
            </w:pict>
          </mc:Fallback>
        </mc:AlternateContent>
      </w:r>
    </w:p>
    <w:p w14:paraId="7D804002" w14:textId="1148F4E4" w:rsidR="00ED2513" w:rsidRPr="00AB0B59" w:rsidRDefault="00ED2513" w:rsidP="00AB0B59">
      <w:pPr>
        <w:spacing w:line="240" w:lineRule="auto"/>
        <w:jc w:val="both"/>
        <w:rPr>
          <w:rFonts w:ascii="Times New Roman" w:eastAsia="Times New Roman" w:hAnsi="Times New Roman" w:cs="Times New Roman"/>
          <w:sz w:val="24"/>
          <w:szCs w:val="24"/>
        </w:rPr>
      </w:pPr>
      <w:r w:rsidRPr="00AB0B59">
        <w:rPr>
          <w:rFonts w:ascii="Times New Roman" w:eastAsia="Times New Roman" w:hAnsi="Times New Roman" w:cs="Times New Roman"/>
          <w:sz w:val="24"/>
          <w:szCs w:val="24"/>
        </w:rPr>
        <w:t xml:space="preserve">We notice that TOA LW CRE bias (left panels of Figure </w:t>
      </w:r>
      <w:r w:rsidR="00A84EF8">
        <w:rPr>
          <w:rFonts w:ascii="Times New Roman" w:eastAsia="Times New Roman" w:hAnsi="Times New Roman" w:cs="Times New Roman"/>
          <w:sz w:val="24"/>
          <w:szCs w:val="24"/>
        </w:rPr>
        <w:t>5</w:t>
      </w:r>
      <w:r w:rsidRPr="00AB0B59">
        <w:rPr>
          <w:rFonts w:ascii="Times New Roman" w:eastAsia="Times New Roman" w:hAnsi="Times New Roman" w:cs="Times New Roman"/>
          <w:sz w:val="24"/>
          <w:szCs w:val="24"/>
        </w:rPr>
        <w:t>) is both sensitive to cloud macrophysics and high-cloud emissivity with CRE bias &lt; -40 W m</w:t>
      </w:r>
      <w:r w:rsidRPr="00AB0B59">
        <w:rPr>
          <w:rFonts w:ascii="Times New Roman" w:eastAsia="Times New Roman" w:hAnsi="Times New Roman" w:cs="Times New Roman"/>
          <w:sz w:val="24"/>
          <w:szCs w:val="24"/>
          <w:vertAlign w:val="superscript"/>
        </w:rPr>
        <w:t>-2</w:t>
      </w:r>
      <w:r w:rsidRPr="00AB0B59">
        <w:rPr>
          <w:rFonts w:ascii="Times New Roman" w:eastAsia="Times New Roman" w:hAnsi="Times New Roman" w:cs="Times New Roman"/>
          <w:sz w:val="24"/>
          <w:szCs w:val="24"/>
        </w:rPr>
        <w:t xml:space="preserve"> for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ϵ</m:t>
            </m:r>
          </m:e>
          <m:sub>
            <m:r>
              <w:rPr>
                <w:rFonts w:ascii="Cambria Math" w:eastAsia="Calibri" w:hAnsi="Cambria Math" w:cs="Times New Roman"/>
                <w:sz w:val="24"/>
                <w:szCs w:val="24"/>
              </w:rPr>
              <m:t>c</m:t>
            </m:r>
          </m:sub>
        </m:sSub>
        <m:r>
          <w:rPr>
            <w:rFonts w:ascii="Cambria Math" w:eastAsia="Calibri" w:hAnsi="Cambria Math" w:cs="Times New Roman"/>
            <w:sz w:val="24"/>
            <w:szCs w:val="24"/>
            <w:vertAlign w:val="subscript"/>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ctrlPr>
              <w:rPr>
                <w:rFonts w:ascii="Cambria Math" w:eastAsia="Calibri" w:hAnsi="Cambria Math" w:cs="Times New Roman"/>
                <w:i/>
                <w:sz w:val="24"/>
                <w:szCs w:val="24"/>
                <w:vertAlign w:val="subscript"/>
              </w:rPr>
            </m:ctrlPr>
          </m:e>
          <m:sub>
            <m:r>
              <w:rPr>
                <w:rFonts w:ascii="Cambria Math" w:eastAsia="Calibri" w:hAnsi="Cambria Math" w:cs="Times New Roman"/>
                <w:sz w:val="24"/>
                <w:szCs w:val="24"/>
              </w:rPr>
              <m:t>c</m:t>
            </m:r>
          </m:sub>
        </m:sSub>
      </m:oMath>
      <w:r w:rsidRPr="00AB0B59">
        <w:rPr>
          <w:rFonts w:ascii="Times New Roman" w:eastAsia="Times New Roman" w:hAnsi="Times New Roman" w:cs="Times New Roman"/>
          <w:sz w:val="24"/>
          <w:szCs w:val="24"/>
        </w:rPr>
        <w:t>= 0.1. The absolute value of the bias decreases with increasing optical depth of the higher cloud. Here, it needs to be noted that the resultant emissivity and OD of the ‘false’ single-layer cloud is high enough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τ</m:t>
            </m:r>
          </m:e>
          <m:sub>
            <m:r>
              <w:rPr>
                <w:rFonts w:ascii="Cambria Math" w:eastAsia="Times New Roman" w:hAnsi="Cambria Math" w:cs="Times New Roman"/>
                <w:sz w:val="24"/>
                <w:szCs w:val="24"/>
              </w:rPr>
              <m:t>VIS</m:t>
            </m:r>
          </m:sub>
        </m:sSub>
      </m:oMath>
      <w:r w:rsidRPr="00AB0B59">
        <w:rPr>
          <w:rFonts w:ascii="Times New Roman" w:eastAsia="Times New Roman" w:hAnsi="Times New Roman" w:cs="Times New Roman"/>
          <w:sz w:val="24"/>
          <w:szCs w:val="24"/>
        </w:rPr>
        <w:t xml:space="preserve"> &gt; 2) to make the layer effectively opaque in the infrared (nearly similar to the low cloud in the ‘true’ case). As a result, the driving factor behind the bias is the change in the extent of gaseous emission (especially water vapor emission) above the opaque cloud layer, in both cases. A thin high cloud layer results in an effective cloud layer that is lower in altitude than that arising due to a thicker high cloud, and as a result, there is more above-cloud emission, which, in turn, leads to greater absolute value of LW CRE bias. On the other hand, while surface LW CRE bias (right panels of Figure </w:t>
      </w:r>
      <w:r w:rsidR="00A84EF8">
        <w:rPr>
          <w:rFonts w:ascii="Times New Roman" w:eastAsia="Times New Roman" w:hAnsi="Times New Roman" w:cs="Times New Roman"/>
          <w:sz w:val="24"/>
          <w:szCs w:val="24"/>
        </w:rPr>
        <w:t>5</w:t>
      </w:r>
      <w:r w:rsidRPr="00AB0B59">
        <w:rPr>
          <w:rFonts w:ascii="Times New Roman" w:eastAsia="Times New Roman" w:hAnsi="Times New Roman" w:cs="Times New Roman"/>
          <w:sz w:val="24"/>
          <w:szCs w:val="24"/>
        </w:rPr>
        <w:t>) is noticeably independent of high cloud optical depth (or, effective emissivity), there is, however, a dependence on the relative altitudes of the two layers. Surface LW CRE is dominated by near-surface emission, so subtler changes due to high cloud properties at colder temperatures is largely irrelevant and the surface CRE bias is largely a function of the low cloud base. So, in this case, too, the relative position</w:t>
      </w:r>
      <w:r w:rsidR="001023EE">
        <w:rPr>
          <w:rFonts w:ascii="Times New Roman" w:eastAsia="Times New Roman" w:hAnsi="Times New Roman" w:cs="Times New Roman"/>
          <w:sz w:val="24"/>
          <w:szCs w:val="24"/>
        </w:rPr>
        <w:t>s</w:t>
      </w:r>
      <w:r w:rsidRPr="00AB0B59">
        <w:rPr>
          <w:rFonts w:ascii="Times New Roman" w:eastAsia="Times New Roman" w:hAnsi="Times New Roman" w:cs="Times New Roman"/>
          <w:sz w:val="24"/>
          <w:szCs w:val="24"/>
        </w:rPr>
        <w:t xml:space="preserve"> of the high and low clouds</w:t>
      </w:r>
      <w:r w:rsidR="001023EE">
        <w:rPr>
          <w:rFonts w:ascii="Times New Roman" w:eastAsia="Times New Roman" w:hAnsi="Times New Roman" w:cs="Times New Roman"/>
          <w:sz w:val="24"/>
          <w:szCs w:val="24"/>
        </w:rPr>
        <w:t>, as well as the optical properties of these layers,</w:t>
      </w:r>
      <w:r w:rsidRPr="00AB0B59">
        <w:rPr>
          <w:rFonts w:ascii="Times New Roman" w:eastAsia="Times New Roman" w:hAnsi="Times New Roman" w:cs="Times New Roman"/>
          <w:sz w:val="24"/>
          <w:szCs w:val="24"/>
        </w:rPr>
        <w:t xml:space="preserve"> play a crucial role in determining CRE bias. </w:t>
      </w:r>
    </w:p>
    <w:p w14:paraId="51F33133" w14:textId="637BD6EB" w:rsidR="00F347F8" w:rsidRPr="00414064" w:rsidRDefault="00ED2513" w:rsidP="00414064">
      <w:pPr>
        <w:spacing w:line="240" w:lineRule="auto"/>
        <w:jc w:val="both"/>
        <w:rPr>
          <w:rFonts w:ascii="Times New Roman" w:eastAsia="Times New Roman" w:hAnsi="Times New Roman" w:cs="Times New Roman"/>
          <w:sz w:val="24"/>
          <w:szCs w:val="24"/>
        </w:rPr>
      </w:pPr>
      <w:r w:rsidRPr="00AB0B59">
        <w:rPr>
          <w:rFonts w:ascii="Times New Roman" w:eastAsia="Times New Roman" w:hAnsi="Times New Roman" w:cs="Times New Roman"/>
          <w:sz w:val="24"/>
          <w:szCs w:val="24"/>
        </w:rPr>
        <w:t xml:space="preserve">The results of this subsection represent a very simplistic model of the problem and is merely meant to be a qualitative assessment of the radiative impact of using biased single-layer </w:t>
      </w:r>
      <w:r w:rsidR="00C96D3B">
        <w:rPr>
          <w:rFonts w:ascii="Times New Roman" w:eastAsia="Times New Roman" w:hAnsi="Times New Roman" w:cs="Times New Roman"/>
          <w:sz w:val="24"/>
          <w:szCs w:val="24"/>
        </w:rPr>
        <w:t>CO</w:t>
      </w:r>
      <w:r w:rsidR="00C96D3B" w:rsidRPr="00C96D3B">
        <w:rPr>
          <w:rFonts w:ascii="Times New Roman" w:eastAsia="Times New Roman" w:hAnsi="Times New Roman" w:cs="Times New Roman"/>
          <w:sz w:val="24"/>
          <w:szCs w:val="24"/>
          <w:vertAlign w:val="subscript"/>
        </w:rPr>
        <w:t>2</w:t>
      </w:r>
      <w:r w:rsidR="00C96D3B">
        <w:rPr>
          <w:rFonts w:ascii="Times New Roman" w:eastAsia="Times New Roman" w:hAnsi="Times New Roman" w:cs="Times New Roman"/>
          <w:sz w:val="24"/>
          <w:szCs w:val="24"/>
        </w:rPr>
        <w:t xml:space="preserve">-slicing </w:t>
      </w:r>
      <w:r w:rsidRPr="00AB0B59">
        <w:rPr>
          <w:rFonts w:ascii="Times New Roman" w:eastAsia="Times New Roman" w:hAnsi="Times New Roman" w:cs="Times New Roman"/>
          <w:sz w:val="24"/>
          <w:szCs w:val="24"/>
        </w:rPr>
        <w:t>CTP/emissivity</w:t>
      </w:r>
      <w:r w:rsidR="00C96D3B">
        <w:rPr>
          <w:rFonts w:ascii="Times New Roman" w:eastAsia="Times New Roman" w:hAnsi="Times New Roman" w:cs="Times New Roman"/>
          <w:sz w:val="24"/>
          <w:szCs w:val="24"/>
        </w:rPr>
        <w:t xml:space="preserve"> to estimate longwave fluxes</w:t>
      </w:r>
      <w:r w:rsidRPr="00AB0B59">
        <w:rPr>
          <w:rFonts w:ascii="Times New Roman" w:eastAsia="Times New Roman" w:hAnsi="Times New Roman" w:cs="Times New Roman"/>
          <w:sz w:val="24"/>
          <w:szCs w:val="24"/>
        </w:rPr>
        <w:t xml:space="preserve"> for multi-layered scenes. It is meant to further underscore the importance of the</w:t>
      </w:r>
      <w:r w:rsidR="00A84EF8">
        <w:rPr>
          <w:rFonts w:ascii="Times New Roman" w:eastAsia="Times New Roman" w:hAnsi="Times New Roman" w:cs="Times New Roman"/>
          <w:sz w:val="24"/>
          <w:szCs w:val="24"/>
        </w:rPr>
        <w:t xml:space="preserve"> MM_CTH algorithm </w:t>
      </w:r>
      <w:r w:rsidR="001023EE">
        <w:rPr>
          <w:rFonts w:ascii="Times New Roman" w:eastAsia="Times New Roman" w:hAnsi="Times New Roman" w:cs="Times New Roman"/>
          <w:sz w:val="24"/>
          <w:szCs w:val="24"/>
        </w:rPr>
        <w:t xml:space="preserve">(Section 2) </w:t>
      </w:r>
      <w:r w:rsidR="00A47507">
        <w:rPr>
          <w:rFonts w:ascii="Times New Roman" w:eastAsia="Times New Roman" w:hAnsi="Times New Roman" w:cs="Times New Roman"/>
          <w:sz w:val="24"/>
          <w:szCs w:val="24"/>
        </w:rPr>
        <w:t xml:space="preserve">as the </w:t>
      </w:r>
      <w:r w:rsidR="001023EE">
        <w:rPr>
          <w:rFonts w:ascii="Times New Roman" w:eastAsia="Times New Roman" w:hAnsi="Times New Roman" w:cs="Times New Roman"/>
          <w:sz w:val="24"/>
          <w:szCs w:val="24"/>
        </w:rPr>
        <w:t>basis</w:t>
      </w:r>
      <w:r w:rsidR="00A47507">
        <w:rPr>
          <w:rFonts w:ascii="Times New Roman" w:eastAsia="Times New Roman" w:hAnsi="Times New Roman" w:cs="Times New Roman"/>
          <w:sz w:val="24"/>
          <w:szCs w:val="24"/>
        </w:rPr>
        <w:t xml:space="preserve"> for a </w:t>
      </w:r>
      <w:r w:rsidR="001023EE">
        <w:rPr>
          <w:rFonts w:ascii="Times New Roman" w:eastAsia="Times New Roman" w:hAnsi="Times New Roman" w:cs="Times New Roman"/>
          <w:sz w:val="24"/>
          <w:szCs w:val="24"/>
        </w:rPr>
        <w:t xml:space="preserve">more robust </w:t>
      </w:r>
      <w:r w:rsidR="00A47507">
        <w:rPr>
          <w:rFonts w:ascii="Times New Roman" w:eastAsia="Times New Roman" w:hAnsi="Times New Roman" w:cs="Times New Roman"/>
          <w:sz w:val="24"/>
          <w:szCs w:val="24"/>
        </w:rPr>
        <w:t>climate record</w:t>
      </w:r>
      <w:r w:rsidR="001023EE">
        <w:rPr>
          <w:rFonts w:ascii="Times New Roman" w:eastAsia="Times New Roman" w:hAnsi="Times New Roman" w:cs="Times New Roman"/>
          <w:sz w:val="24"/>
          <w:szCs w:val="24"/>
        </w:rPr>
        <w:t xml:space="preserve"> </w:t>
      </w:r>
      <w:r w:rsidR="00DA23BF">
        <w:rPr>
          <w:rFonts w:ascii="Times New Roman" w:eastAsia="Times New Roman" w:hAnsi="Times New Roman" w:cs="Times New Roman"/>
          <w:sz w:val="24"/>
          <w:szCs w:val="24"/>
        </w:rPr>
        <w:t>of</w:t>
      </w:r>
      <w:r w:rsidR="001023EE">
        <w:rPr>
          <w:rFonts w:ascii="Times New Roman" w:eastAsia="Times New Roman" w:hAnsi="Times New Roman" w:cs="Times New Roman"/>
          <w:sz w:val="24"/>
          <w:szCs w:val="24"/>
        </w:rPr>
        <w:t xml:space="preserve"> clouds</w:t>
      </w:r>
      <w:r w:rsidR="00C96D3B">
        <w:rPr>
          <w:rFonts w:ascii="Times New Roman" w:eastAsia="Times New Roman" w:hAnsi="Times New Roman" w:cs="Times New Roman"/>
          <w:sz w:val="24"/>
          <w:szCs w:val="24"/>
        </w:rPr>
        <w:t xml:space="preserve"> over the Terra record</w:t>
      </w:r>
      <w:r w:rsidRPr="00AB0B59">
        <w:rPr>
          <w:rFonts w:ascii="Times New Roman" w:eastAsia="Times New Roman" w:hAnsi="Times New Roman" w:cs="Times New Roman"/>
          <w:sz w:val="24"/>
          <w:szCs w:val="24"/>
        </w:rPr>
        <w:t xml:space="preserve">. </w:t>
      </w:r>
    </w:p>
    <w:p w14:paraId="68B31AC2" w14:textId="53DCD488" w:rsidR="00AB0B59" w:rsidRPr="00C57A47" w:rsidRDefault="008F209D" w:rsidP="00AB0B59">
      <w:pPr>
        <w:pStyle w:val="ListParagraph"/>
        <w:numPr>
          <w:ilvl w:val="0"/>
          <w:numId w:val="3"/>
        </w:numPr>
        <w:spacing w:line="240" w:lineRule="auto"/>
        <w:jc w:val="both"/>
        <w:rPr>
          <w:rFonts w:ascii="Times New Roman" w:hAnsi="Times New Roman" w:cs="Times New Roman"/>
          <w:b/>
          <w:bCs/>
          <w:i/>
          <w:iCs/>
          <w:sz w:val="24"/>
          <w:szCs w:val="24"/>
        </w:rPr>
      </w:pPr>
      <w:r w:rsidRPr="00C57A47">
        <w:rPr>
          <w:rFonts w:ascii="Times New Roman" w:hAnsi="Times New Roman" w:cs="Times New Roman"/>
          <w:b/>
          <w:bCs/>
          <w:i/>
          <w:iCs/>
          <w:sz w:val="24"/>
          <w:szCs w:val="24"/>
        </w:rPr>
        <w:lastRenderedPageBreak/>
        <w:t>Conclusions</w:t>
      </w:r>
    </w:p>
    <w:p w14:paraId="383E8DF7" w14:textId="175BA453" w:rsidR="002A3766" w:rsidRPr="00AB0B59" w:rsidRDefault="002A3766" w:rsidP="002A3766">
      <w:pPr>
        <w:spacing w:line="240" w:lineRule="auto"/>
        <w:jc w:val="both"/>
        <w:rPr>
          <w:rFonts w:ascii="Times New Roman" w:eastAsia="Calibri" w:hAnsi="Times New Roman" w:cs="Times New Roman"/>
          <w:sz w:val="24"/>
          <w:szCs w:val="24"/>
        </w:rPr>
      </w:pPr>
      <w:r w:rsidRPr="00AB0B59">
        <w:rPr>
          <w:rFonts w:ascii="Times New Roman" w:eastAsia="Calibri" w:hAnsi="Times New Roman" w:cs="Times New Roman"/>
          <w:sz w:val="24"/>
          <w:szCs w:val="24"/>
        </w:rPr>
        <w:t xml:space="preserve">In this study, </w:t>
      </w:r>
      <w:r>
        <w:rPr>
          <w:rFonts w:ascii="Times New Roman" w:eastAsia="Calibri" w:hAnsi="Times New Roman" w:cs="Times New Roman"/>
          <w:sz w:val="24"/>
          <w:szCs w:val="24"/>
        </w:rPr>
        <w:t xml:space="preserve">we have developed an algorithm to retrieve </w:t>
      </w:r>
      <w:r w:rsidR="0088517D">
        <w:rPr>
          <w:rFonts w:ascii="Times New Roman" w:eastAsia="Calibri" w:hAnsi="Times New Roman" w:cs="Times New Roman"/>
          <w:sz w:val="24"/>
          <w:szCs w:val="24"/>
        </w:rPr>
        <w:t>robust and accurate</w:t>
      </w:r>
      <w:r>
        <w:rPr>
          <w:rFonts w:ascii="Times New Roman" w:eastAsia="Calibri" w:hAnsi="Times New Roman" w:cs="Times New Roman"/>
          <w:sz w:val="24"/>
          <w:szCs w:val="24"/>
        </w:rPr>
        <w:t xml:space="preserve"> high-cloud properties for 2-layered cloud systems</w:t>
      </w:r>
      <w:r w:rsidR="0088517D">
        <w:rPr>
          <w:rFonts w:ascii="Times New Roman" w:eastAsia="Calibri" w:hAnsi="Times New Roman" w:cs="Times New Roman"/>
          <w:sz w:val="24"/>
          <w:szCs w:val="24"/>
        </w:rPr>
        <w:t>. These systems had been previously</w:t>
      </w:r>
      <w:r>
        <w:rPr>
          <w:rFonts w:ascii="Times New Roman" w:eastAsia="Calibri" w:hAnsi="Times New Roman" w:cs="Times New Roman"/>
          <w:sz w:val="24"/>
          <w:szCs w:val="24"/>
        </w:rPr>
        <w:t xml:space="preserve"> identified as the </w:t>
      </w:r>
      <w:r w:rsidR="0088517D">
        <w:rPr>
          <w:rFonts w:ascii="Times New Roman" w:eastAsia="Calibri" w:hAnsi="Times New Roman" w:cs="Times New Roman"/>
          <w:sz w:val="24"/>
          <w:szCs w:val="24"/>
        </w:rPr>
        <w:t>source of</w:t>
      </w:r>
      <w:r>
        <w:rPr>
          <w:rFonts w:ascii="Times New Roman" w:eastAsia="Calibri" w:hAnsi="Times New Roman" w:cs="Times New Roman"/>
          <w:sz w:val="24"/>
          <w:szCs w:val="24"/>
        </w:rPr>
        <w:t xml:space="preserve"> the largest errors in the climate record of CTH from Terra-based spectroradiometers </w:t>
      </w:r>
      <w:r w:rsidRPr="00AB0B59">
        <w:rPr>
          <w:rFonts w:ascii="Times New Roman" w:hAnsi="Times New Roman" w:cs="Times New Roman"/>
          <w:sz w:val="24"/>
          <w:szCs w:val="24"/>
        </w:rPr>
        <w:fldChar w:fldCharType="begin"/>
      </w:r>
      <w:r w:rsidRPr="00AB0B59">
        <w:rPr>
          <w:rFonts w:ascii="Times New Roman" w:eastAsia="Calibri" w:hAnsi="Times New Roman" w:cs="Times New Roman"/>
          <w:sz w:val="24"/>
          <w:szCs w:val="24"/>
        </w:rPr>
        <w:instrText xml:space="preserve"> ADDIN ZOTERO_ITEM CSL_CITATION {"citationID":"JrXhplUI","properties":{"formattedCitation":"(Mitra et al., 2021; C. M. Naud et al., 2007)","plainCitation":"(Mitra et al., 2021; C. M. Naud et al., 2007)","dontUpdate":true,"noteIndex":0},"citationItems":[{"id":63,"uris":["http://zotero.org/users/8965493/items/8PWDD4VF"],"itemData":{"id":63,"type":"article-journal","abstract":"Cloud-top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Pr="00AB0B59">
        <w:rPr>
          <w:rFonts w:ascii="Cambria Math" w:eastAsia="Calibri" w:hAnsi="Cambria Math" w:cs="Cambria Math"/>
          <w:sz w:val="24"/>
          <w:szCs w:val="24"/>
        </w:rPr>
        <w:instrText>∼</w:instrText>
      </w:r>
      <w:r w:rsidRPr="00AB0B59">
        <w:rPr>
          <w:rFonts w:ascii="Times New Roman" w:eastAsia="Calibri"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J."}],"issued":{"date-parts":[["2021"]]}}},{"id":57,"uris":["http://zotero.org/users/8965493/items/GR8BESSY"],"itemData":{"id":57,"type":"article-journal","abstract":"Coincident MISR and MODIS cloud-top heights retrieved above two vertically pointing radar sites (ARM-SGP and UK-CFARR) are compared for 54 scenes between March 2000 and October 2003. The difference between MODIS and MISR cloud-top heights is assessed in situations where multiple cloud layers are present in a vertical column (i.e., cloud overlap or multilayered cloud). MISR stereo cloud-top heights are known to be sensitive to low-level clouds of high contrast (between two camera views) even if high clouds with a wide range of optical thicknesses are also present in the scene. MODIS retrieved cloud-top heights do not experience this problem as long as the highest cloud layer has a visible optical thickness greater than approximately 1. Consequently, the difference in cloud-top heights between MODIS and MISR is often large and positive in cloud overlap conditions. In cloud overlap conditions, small differences between MODIS and MISR cloud-top heights can be found where both instruments detect the highest cloud layer or, on the contrary, where they both fail to detect the highest cloud but instead detect some lower level cloud. The comparison with radar cloud-top heights on a 21-scene subset confirmed that large differences are associated with cloud overlap, but also showed that small differences can be found in similar situations if the highest layer is of large contrast (both instruments detect the highest cloud layer) or of extremely small optical thickness (both instruments fail to detect the highest cloud layer). With the use of a cloud-typing technique applied to MODIS data that can also identify areas containing cloud overlap, small differences were found to occur for 60–70% of all overlap pixels examined here, highlighting the weakness of using the MODIS-MISR cloud-top height differences as a sole indicator for automated cloud overlap detection. While the accuracy of the MODIS cloud-top pressure/height algorithm decreases as the cirrus optical thickness becomes less than 1, the MISR approach may still be able to infer an accurate cloud-top height depending on the cloud contrast between two view angles. However, synergy between the difference in MODIS-MISR cloud-top height analysis and the MODIS cloud-typing method could improve overlap detection for thin cirrus over low cloud situations and provide additional information on the cloud-top height of two distinct layers.","collection-title":"Multi-angle Imaging SpectroRadiometer (MISR) Special Issue","container-title":"Remote Sensing of Environment","DOI":"10.1016/j.rse.2006.09.030","ISSN":"0034-4257","issue":"1","journalAbbreviation":"Remote Sensing of Environment","language":"en","page":"200-210","source":"ScienceDirect","title":"Comparison of MISR and MODIS cloud-top heights in the presence of cloud overlap","volume":"107","author":[{"family":"Naud","given":"C. M."},{"family":"Baum","given":"B. A."},{"family":"Pavolonis","given":"M."},{"family":"Heidinger","given":"A."},{"family":"Frey","given":"R."},{"family":"Zhang","given":"H."}],"issued":{"date-parts":[["2007",3,15]]}}}],"schema":"https://github.com/citation-style-language/schema/raw/master/csl-citation.json"}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(Mitra et al., 2021; Naud et al., 2007)</w:t>
      </w:r>
      <w:r w:rsidRPr="00AB0B59">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B0B59">
        <w:rPr>
          <w:rFonts w:ascii="Times New Roman" w:eastAsia="Calibri" w:hAnsi="Times New Roman" w:cs="Times New Roman"/>
          <w:sz w:val="24"/>
          <w:szCs w:val="24"/>
        </w:rPr>
        <w:t xml:space="preserve">The </w:t>
      </w:r>
      <w:r>
        <w:rPr>
          <w:rFonts w:ascii="Times New Roman" w:eastAsia="Calibri" w:hAnsi="Times New Roman" w:cs="Times New Roman"/>
          <w:sz w:val="24"/>
          <w:szCs w:val="24"/>
        </w:rPr>
        <w:t>retrieval</w:t>
      </w:r>
      <w:r w:rsidRPr="00AB0B59">
        <w:rPr>
          <w:rFonts w:ascii="Times New Roman" w:eastAsia="Calibri" w:hAnsi="Times New Roman" w:cs="Times New Roman"/>
          <w:sz w:val="24"/>
          <w:szCs w:val="24"/>
        </w:rPr>
        <w:t xml:space="preserve"> algorithm, named the </w:t>
      </w:r>
      <w:r w:rsidRPr="00AB0B59">
        <w:rPr>
          <w:rFonts w:ascii="Times New Roman" w:eastAsia="Calibri" w:hAnsi="Times New Roman" w:cs="Times New Roman"/>
          <w:i/>
          <w:iCs/>
          <w:sz w:val="24"/>
          <w:szCs w:val="24"/>
        </w:rPr>
        <w:t>MISR-MODIS Product for Cloud-Top Height (MM_CTH)</w:t>
      </w:r>
      <w:r w:rsidR="00A81EA8">
        <w:rPr>
          <w:rFonts w:ascii="Times New Roman" w:eastAsia="Calibri" w:hAnsi="Times New Roman" w:cs="Times New Roman"/>
          <w:i/>
          <w:iCs/>
          <w:sz w:val="24"/>
          <w:szCs w:val="24"/>
        </w:rPr>
        <w:t>,</w:t>
      </w:r>
      <w:r w:rsidRPr="00AB0B59">
        <w:rPr>
          <w:rFonts w:ascii="Times New Roman" w:eastAsia="Calibri" w:hAnsi="Times New Roman" w:cs="Times New Roman"/>
          <w:sz w:val="24"/>
          <w:szCs w:val="24"/>
        </w:rPr>
        <w:t xml:space="preserve"> </w:t>
      </w:r>
      <w:r w:rsidR="00A81EA8">
        <w:rPr>
          <w:rFonts w:ascii="Times New Roman" w:eastAsia="Calibri" w:hAnsi="Times New Roman" w:cs="Times New Roman"/>
          <w:sz w:val="24"/>
          <w:szCs w:val="24"/>
        </w:rPr>
        <w:t>relies on the assumption</w:t>
      </w:r>
      <w:r w:rsidRPr="00AB0B59">
        <w:rPr>
          <w:rFonts w:ascii="Times New Roman" w:eastAsia="Calibri" w:hAnsi="Times New Roman" w:cs="Times New Roman"/>
          <w:sz w:val="24"/>
          <w:szCs w:val="24"/>
        </w:rPr>
        <w:t xml:space="preserve"> that the MISR-retrieved low cloud stereo height </w:t>
      </w:r>
      <w:r w:rsidR="00996B85">
        <w:rPr>
          <w:rFonts w:ascii="Times New Roman" w:eastAsia="Calibri" w:hAnsi="Times New Roman" w:cs="Times New Roman"/>
          <w:sz w:val="24"/>
          <w:szCs w:val="24"/>
        </w:rPr>
        <w:t>is opaque</w:t>
      </w:r>
      <w:r w:rsidRPr="00AB0B59">
        <w:rPr>
          <w:rFonts w:ascii="Times New Roman" w:eastAsia="Calibri" w:hAnsi="Times New Roman" w:cs="Times New Roman"/>
          <w:sz w:val="24"/>
          <w:szCs w:val="24"/>
        </w:rPr>
        <w:t xml:space="preserve"> in the infrared. With this assumption, the standard MODIS CO</w:t>
      </w:r>
      <w:r w:rsidRPr="00AB0B59">
        <w:rPr>
          <w:rFonts w:ascii="Times New Roman" w:eastAsia="Calibri" w:hAnsi="Times New Roman" w:cs="Times New Roman"/>
          <w:sz w:val="24"/>
          <w:szCs w:val="24"/>
          <w:vertAlign w:val="subscript"/>
        </w:rPr>
        <w:t>2</w:t>
      </w:r>
      <w:r w:rsidRPr="00AB0B59">
        <w:rPr>
          <w:rFonts w:ascii="Times New Roman" w:eastAsia="Calibri" w:hAnsi="Times New Roman" w:cs="Times New Roman"/>
          <w:sz w:val="24"/>
          <w:szCs w:val="24"/>
        </w:rPr>
        <w:t>-slicing algorithm (</w:t>
      </w:r>
      <w:r w:rsidR="00996B85">
        <w:rPr>
          <w:rFonts w:ascii="Times New Roman" w:eastAsia="Calibri" w:hAnsi="Times New Roman" w:cs="Times New Roman"/>
          <w:sz w:val="24"/>
          <w:szCs w:val="24"/>
        </w:rPr>
        <w:t>of</w:t>
      </w:r>
      <w:r w:rsidRPr="00AB0B59">
        <w:rPr>
          <w:rFonts w:ascii="Times New Roman" w:eastAsia="Calibri" w:hAnsi="Times New Roman" w:cs="Times New Roman"/>
          <w:sz w:val="24"/>
          <w:szCs w:val="24"/>
        </w:rPr>
        <w:t xml:space="preserve"> the Collection 6.1 MOD06 product) for the retrieval of CTP and emissivity of thin ice clouds is modified to account for the presence of the lower cloud in multi-layer scenes</w:t>
      </w:r>
      <w:r w:rsidR="00996B85">
        <w:rPr>
          <w:rFonts w:ascii="Times New Roman" w:eastAsia="Calibri" w:hAnsi="Times New Roman" w:cs="Times New Roman"/>
          <w:sz w:val="24"/>
          <w:szCs w:val="24"/>
        </w:rPr>
        <w:t xml:space="preserve">.  The MM_CTH algorithm identifies multi-layered clouds </w:t>
      </w:r>
      <w:r w:rsidR="000D694E">
        <w:rPr>
          <w:rFonts w:ascii="Times New Roman" w:eastAsia="Calibri" w:hAnsi="Times New Roman" w:cs="Times New Roman"/>
          <w:sz w:val="24"/>
          <w:szCs w:val="24"/>
        </w:rPr>
        <w:t xml:space="preserve">as </w:t>
      </w:r>
      <w:r w:rsidRPr="00AB0B59">
        <w:rPr>
          <w:rFonts w:ascii="Times New Roman" w:eastAsia="Calibri" w:hAnsi="Times New Roman" w:cs="Times New Roman"/>
          <w:sz w:val="24"/>
          <w:szCs w:val="24"/>
        </w:rPr>
        <w:t xml:space="preserve">pixels with MODIS – MISR CTH difference &gt; 1 km, based on the findings of </w:t>
      </w:r>
      <w:r w:rsidRPr="00AB0B59">
        <w:rPr>
          <w:rFonts w:ascii="Times New Roman" w:eastAsia="Calibri" w:hAnsi="Times New Roman" w:cs="Times New Roman"/>
          <w:sz w:val="24"/>
          <w:szCs w:val="24"/>
        </w:rPr>
        <w:fldChar w:fldCharType="begin"/>
      </w:r>
      <w:r w:rsidRPr="00AB0B59">
        <w:rPr>
          <w:rFonts w:ascii="Times New Roman" w:eastAsia="Calibri" w:hAnsi="Times New Roman" w:cs="Times New Roman"/>
          <w:sz w:val="24"/>
          <w:szCs w:val="24"/>
        </w:rPr>
        <w:instrText xml:space="preserve"> ADDIN ZOTERO_ITEM CSL_CITATION {"citationID":"isQQ6u0O","properties":{"formattedCitation":"(Mitra et al., 2021)","plainCitation":"(Mitra et al., 2021)","dontUpdate":true,"noteIndex":0},"citationItems":[{"id":63,"uris":["http://zotero.org/users/8965493/items/8PWDD4VF"],"itemData":{"id":63,"type":"article-journal","abstract":"Cloud-top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Pr="00AB0B59">
        <w:rPr>
          <w:rFonts w:ascii="Cambria Math" w:eastAsia="Calibri" w:hAnsi="Cambria Math" w:cs="Cambria Math"/>
          <w:sz w:val="24"/>
          <w:szCs w:val="24"/>
        </w:rPr>
        <w:instrText>∼</w:instrText>
      </w:r>
      <w:r w:rsidRPr="00AB0B59">
        <w:rPr>
          <w:rFonts w:ascii="Times New Roman" w:eastAsia="Calibri"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J."}],"issued":{"date-parts":[["2021"]]}}}],"schema":"https://github.com/citation-style-language/schema/raw/master/csl-citation.json"} </w:instrText>
      </w:r>
      <w:r w:rsidRPr="00AB0B59">
        <w:rPr>
          <w:rFonts w:ascii="Times New Roman" w:eastAsia="Calibri" w:hAnsi="Times New Roman" w:cs="Times New Roman"/>
          <w:sz w:val="24"/>
          <w:szCs w:val="24"/>
        </w:rPr>
        <w:fldChar w:fldCharType="separate"/>
      </w:r>
      <w:r w:rsidRPr="00AB0B59">
        <w:rPr>
          <w:rFonts w:ascii="Times New Roman" w:hAnsi="Times New Roman" w:cs="Times New Roman"/>
          <w:sz w:val="24"/>
          <w:szCs w:val="24"/>
        </w:rPr>
        <w:t>Mitra et al., (2021)</w:t>
      </w:r>
      <w:r w:rsidRPr="00AB0B59">
        <w:rPr>
          <w:rFonts w:ascii="Times New Roman" w:eastAsia="Calibri" w:hAnsi="Times New Roman" w:cs="Times New Roman"/>
          <w:sz w:val="24"/>
          <w:szCs w:val="24"/>
        </w:rPr>
        <w:fldChar w:fldCharType="end"/>
      </w:r>
      <w:r w:rsidRPr="00AB0B59">
        <w:rPr>
          <w:rFonts w:ascii="Times New Roman" w:eastAsia="Calibri" w:hAnsi="Times New Roman" w:cs="Times New Roman"/>
          <w:sz w:val="24"/>
          <w:szCs w:val="24"/>
        </w:rPr>
        <w:t xml:space="preserve">. MM_CTH also differs from the MOD06 implementation in its usage of ERA5 reanalysis in the setting up of the model atmosphere and surface, as opposed to the usage of GDAS in MOD06. This modification </w:t>
      </w:r>
      <w:r w:rsidR="000D694E">
        <w:rPr>
          <w:rFonts w:ascii="Times New Roman" w:eastAsia="Calibri" w:hAnsi="Times New Roman" w:cs="Times New Roman"/>
          <w:sz w:val="24"/>
          <w:szCs w:val="24"/>
        </w:rPr>
        <w:t>i</w:t>
      </w:r>
      <w:r w:rsidRPr="00AB0B59">
        <w:rPr>
          <w:rFonts w:ascii="Times New Roman" w:eastAsia="Calibri" w:hAnsi="Times New Roman" w:cs="Times New Roman"/>
          <w:sz w:val="24"/>
          <w:szCs w:val="24"/>
        </w:rPr>
        <w:t xml:space="preserve">s implemented on all collocated pixels </w:t>
      </w:r>
      <w:r w:rsidR="000D694E">
        <w:rPr>
          <w:rFonts w:ascii="Times New Roman" w:eastAsia="Calibri" w:hAnsi="Times New Roman" w:cs="Times New Roman"/>
          <w:sz w:val="24"/>
          <w:szCs w:val="24"/>
        </w:rPr>
        <w:t xml:space="preserve">with multi-layered systems (based on the aforementioned definition) </w:t>
      </w:r>
      <w:r w:rsidRPr="00AB0B59">
        <w:rPr>
          <w:rFonts w:ascii="Times New Roman" w:eastAsia="Calibri" w:hAnsi="Times New Roman" w:cs="Times New Roman"/>
          <w:sz w:val="24"/>
          <w:szCs w:val="24"/>
        </w:rPr>
        <w:t xml:space="preserve">from MODIS, MISR and the CATS lidar </w:t>
      </w:r>
      <w:r>
        <w:rPr>
          <w:rFonts w:ascii="Times New Roman" w:eastAsia="Calibri" w:hAnsi="Times New Roman" w:cs="Times New Roman"/>
          <w:sz w:val="24"/>
          <w:szCs w:val="24"/>
        </w:rPr>
        <w:t>over the period of CATS operation (2015-2017)</w:t>
      </w:r>
      <w:r w:rsidRPr="00AB0B59">
        <w:rPr>
          <w:rFonts w:ascii="Times New Roman" w:eastAsia="Calibri" w:hAnsi="Times New Roman" w:cs="Times New Roman"/>
          <w:sz w:val="24"/>
          <w:szCs w:val="24"/>
        </w:rPr>
        <w:t xml:space="preserve">, and where </w:t>
      </w:r>
      <w:r w:rsidR="000D694E">
        <w:rPr>
          <w:rFonts w:ascii="Times New Roman" w:eastAsia="Calibri" w:hAnsi="Times New Roman" w:cs="Times New Roman"/>
          <w:sz w:val="24"/>
          <w:szCs w:val="24"/>
        </w:rPr>
        <w:t xml:space="preserve">the </w:t>
      </w:r>
      <w:r w:rsidRPr="00AB0B59">
        <w:rPr>
          <w:rFonts w:ascii="Times New Roman" w:eastAsia="Calibri" w:hAnsi="Times New Roman" w:cs="Times New Roman"/>
          <w:sz w:val="24"/>
          <w:szCs w:val="24"/>
        </w:rPr>
        <w:t>MOD06</w:t>
      </w:r>
      <w:r w:rsidR="000D694E">
        <w:rPr>
          <w:rFonts w:ascii="Times New Roman" w:eastAsia="Calibri" w:hAnsi="Times New Roman" w:cs="Times New Roman"/>
          <w:sz w:val="24"/>
          <w:szCs w:val="24"/>
        </w:rPr>
        <w:t xml:space="preserve"> algorithm</w:t>
      </w:r>
      <w:r w:rsidRPr="00AB0B59">
        <w:rPr>
          <w:rFonts w:ascii="Times New Roman" w:eastAsia="Calibri" w:hAnsi="Times New Roman" w:cs="Times New Roman"/>
          <w:sz w:val="24"/>
          <w:szCs w:val="24"/>
        </w:rPr>
        <w:t xml:space="preserve"> had previously used CO</w:t>
      </w:r>
      <w:r w:rsidRPr="00AB0B59">
        <w:rPr>
          <w:rFonts w:ascii="Times New Roman" w:eastAsia="Calibri" w:hAnsi="Times New Roman" w:cs="Times New Roman"/>
          <w:sz w:val="24"/>
          <w:szCs w:val="24"/>
          <w:vertAlign w:val="subscript"/>
        </w:rPr>
        <w:t>2</w:t>
      </w:r>
      <w:r w:rsidRPr="00AB0B59">
        <w:rPr>
          <w:rFonts w:ascii="Times New Roman" w:eastAsia="Calibri" w:hAnsi="Times New Roman" w:cs="Times New Roman"/>
          <w:sz w:val="24"/>
          <w:szCs w:val="24"/>
        </w:rPr>
        <w:t xml:space="preserve">-slicing for its CTP detection. </w:t>
      </w:r>
      <w:r w:rsidR="00AB2814">
        <w:rPr>
          <w:rFonts w:ascii="Times New Roman" w:eastAsia="Calibri" w:hAnsi="Times New Roman" w:cs="Times New Roman"/>
          <w:sz w:val="24"/>
          <w:szCs w:val="24"/>
        </w:rPr>
        <w:t>MM_CTH retrievals are validated against the CATS record, and its error characteristics are contrasted against MOD06.</w:t>
      </w:r>
    </w:p>
    <w:p w14:paraId="6D0A334C" w14:textId="761BE1AD" w:rsidR="002A3766" w:rsidRPr="00AB0B59" w:rsidRDefault="002A3766" w:rsidP="002A3766">
      <w:pPr>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The 2-layered correction</w:t>
      </w:r>
      <w:r w:rsidR="00C82654">
        <w:rPr>
          <w:rFonts w:ascii="Times New Roman" w:eastAsia="Calibri" w:hAnsi="Times New Roman" w:cs="Times New Roman"/>
          <w:sz w:val="24"/>
          <w:szCs w:val="24"/>
        </w:rPr>
        <w:t xml:space="preserve"> </w:t>
      </w:r>
      <w:r>
        <w:rPr>
          <w:rFonts w:ascii="Times New Roman" w:eastAsia="Calibri" w:hAnsi="Times New Roman" w:cs="Times New Roman"/>
          <w:sz w:val="24"/>
          <w:szCs w:val="24"/>
        </w:rPr>
        <w:t>reduce</w:t>
      </w:r>
      <w:r w:rsidR="000D694E">
        <w:rPr>
          <w:rFonts w:ascii="Times New Roman" w:eastAsia="Calibri" w:hAnsi="Times New Roman" w:cs="Times New Roman"/>
          <w:sz w:val="24"/>
          <w:szCs w:val="24"/>
        </w:rPr>
        <w:t>s</w:t>
      </w:r>
      <w:r>
        <w:rPr>
          <w:rFonts w:ascii="Times New Roman" w:eastAsia="Calibri" w:hAnsi="Times New Roman" w:cs="Times New Roman"/>
          <w:sz w:val="24"/>
          <w:szCs w:val="24"/>
        </w:rPr>
        <w:t xml:space="preserve"> the CTP bias in multi-layered cases from </w:t>
      </w:r>
      <w:r w:rsidR="000D694E">
        <w:rPr>
          <w:rFonts w:ascii="Times New Roman" w:eastAsia="Calibri" w:hAnsi="Times New Roman" w:cs="Times New Roman"/>
          <w:sz w:val="24"/>
          <w:szCs w:val="24"/>
        </w:rPr>
        <w:t>6</w:t>
      </w:r>
      <w:r>
        <w:rPr>
          <w:rFonts w:ascii="Times New Roman" w:eastAsia="Calibri" w:hAnsi="Times New Roman" w:cs="Times New Roman"/>
          <w:sz w:val="24"/>
          <w:szCs w:val="24"/>
        </w:rPr>
        <w:t>5</w:t>
      </w:r>
      <w:r w:rsidRPr="00AB0B59">
        <w:rPr>
          <w:rFonts w:ascii="Times New Roman" w:eastAsia="Calibri" w:hAnsi="Times New Roman" w:cs="Times New Roman"/>
          <w:sz w:val="24"/>
          <w:szCs w:val="24"/>
        </w:rPr>
        <w:t>±</w:t>
      </w:r>
      <w:r w:rsidR="000D694E">
        <w:rPr>
          <w:rFonts w:ascii="Times New Roman" w:eastAsia="Calibri" w:hAnsi="Times New Roman" w:cs="Times New Roman"/>
          <w:sz w:val="24"/>
          <w:szCs w:val="24"/>
        </w:rPr>
        <w:t>85</w:t>
      </w:r>
      <w:r w:rsidRPr="00AB0B59">
        <w:rPr>
          <w:rFonts w:ascii="Times New Roman" w:eastAsia="Calibri" w:hAnsi="Times New Roman" w:cs="Times New Roman"/>
          <w:sz w:val="24"/>
          <w:szCs w:val="24"/>
        </w:rPr>
        <w:t xml:space="preserve"> hPa </w:t>
      </w:r>
      <w:r>
        <w:rPr>
          <w:rFonts w:ascii="Times New Roman" w:eastAsia="Calibri" w:hAnsi="Times New Roman" w:cs="Times New Roman"/>
          <w:sz w:val="24"/>
          <w:szCs w:val="24"/>
        </w:rPr>
        <w:t xml:space="preserve">to </w:t>
      </w:r>
      <w:r w:rsidRPr="00AB0B59">
        <w:rPr>
          <w:rFonts w:ascii="Times New Roman" w:eastAsia="Calibri" w:hAnsi="Times New Roman" w:cs="Times New Roman"/>
          <w:sz w:val="24"/>
          <w:szCs w:val="24"/>
        </w:rPr>
        <w:t>5±80 hPa</w:t>
      </w:r>
      <w:r>
        <w:rPr>
          <w:rFonts w:ascii="Times New Roman" w:eastAsia="Calibri" w:hAnsi="Times New Roman" w:cs="Times New Roman"/>
          <w:sz w:val="24"/>
          <w:szCs w:val="24"/>
        </w:rPr>
        <w:t xml:space="preserve">, a ~90% reduction. </w:t>
      </w:r>
      <w:r w:rsidRPr="00AB0B59">
        <w:rPr>
          <w:rFonts w:ascii="Times New Roman" w:eastAsia="Calibri" w:hAnsi="Times New Roman" w:cs="Times New Roman"/>
          <w:sz w:val="24"/>
          <w:szCs w:val="24"/>
        </w:rPr>
        <w:t>The robustness of other CO</w:t>
      </w:r>
      <w:r w:rsidRPr="00AB0B59">
        <w:rPr>
          <w:rFonts w:ascii="Times New Roman" w:eastAsia="Calibri" w:hAnsi="Times New Roman" w:cs="Times New Roman"/>
          <w:sz w:val="24"/>
          <w:szCs w:val="24"/>
          <w:vertAlign w:val="subscript"/>
        </w:rPr>
        <w:t>2</w:t>
      </w:r>
      <w:r w:rsidRPr="00AB0B59">
        <w:rPr>
          <w:rFonts w:ascii="Times New Roman" w:eastAsia="Calibri" w:hAnsi="Times New Roman" w:cs="Times New Roman"/>
          <w:sz w:val="24"/>
          <w:szCs w:val="24"/>
        </w:rPr>
        <w:t>-slicing retrievals (CTH and emissivity) is dependent on the robustness of the CTP retrieval</w:t>
      </w:r>
      <w:r w:rsidR="00C82654">
        <w:rPr>
          <w:rFonts w:ascii="Times New Roman" w:eastAsia="Calibri" w:hAnsi="Times New Roman" w:cs="Times New Roman"/>
          <w:sz w:val="24"/>
          <w:szCs w:val="24"/>
        </w:rPr>
        <w:t>. Hence</w:t>
      </w:r>
      <w:r w:rsidRPr="00AB0B59">
        <w:rPr>
          <w:rFonts w:ascii="Times New Roman" w:eastAsia="Calibri" w:hAnsi="Times New Roman" w:cs="Times New Roman"/>
          <w:sz w:val="24"/>
          <w:szCs w:val="24"/>
        </w:rPr>
        <w:t>, the improvements to CTP accuracy propagates to improvements in accuracy for CO</w:t>
      </w:r>
      <w:r w:rsidRPr="00AB0B59">
        <w:rPr>
          <w:rFonts w:ascii="Times New Roman" w:eastAsia="Calibri" w:hAnsi="Times New Roman" w:cs="Times New Roman"/>
          <w:sz w:val="24"/>
          <w:szCs w:val="24"/>
          <w:vertAlign w:val="subscript"/>
        </w:rPr>
        <w:t>2</w:t>
      </w:r>
      <w:r w:rsidRPr="00AB0B59">
        <w:rPr>
          <w:rFonts w:ascii="Times New Roman" w:eastAsia="Calibri" w:hAnsi="Times New Roman" w:cs="Times New Roman"/>
          <w:sz w:val="24"/>
          <w:szCs w:val="24"/>
        </w:rPr>
        <w:t xml:space="preserve">-slicing high-cloud heights (1.6±2.3 km in MOD06 to 0.4±2.4 km in MM_CTH) and emissivity (0.4±0.3 in MOD06 to 0.1±0.2 in MM_CTH). </w:t>
      </w:r>
      <w:r>
        <w:rPr>
          <w:rFonts w:ascii="Times New Roman" w:eastAsia="Calibri" w:hAnsi="Times New Roman" w:cs="Times New Roman"/>
          <w:iCs/>
          <w:sz w:val="24"/>
          <w:szCs w:val="24"/>
        </w:rPr>
        <w:t>T</w:t>
      </w:r>
      <w:r w:rsidRPr="00850C1D">
        <w:rPr>
          <w:rFonts w:ascii="Times New Roman" w:eastAsia="Calibri" w:hAnsi="Times New Roman" w:cs="Times New Roman"/>
          <w:iCs/>
          <w:sz w:val="24"/>
          <w:szCs w:val="24"/>
        </w:rPr>
        <w:t xml:space="preserve">he MM_CTH algorithm </w:t>
      </w:r>
      <w:r w:rsidR="00AB2814">
        <w:rPr>
          <w:rFonts w:ascii="Times New Roman" w:eastAsia="Calibri" w:hAnsi="Times New Roman" w:cs="Times New Roman"/>
          <w:iCs/>
          <w:sz w:val="24"/>
          <w:szCs w:val="24"/>
        </w:rPr>
        <w:t xml:space="preserve">further </w:t>
      </w:r>
      <w:r w:rsidRPr="00850C1D">
        <w:rPr>
          <w:rFonts w:ascii="Times New Roman" w:eastAsia="Calibri" w:hAnsi="Times New Roman" w:cs="Times New Roman"/>
          <w:iCs/>
          <w:sz w:val="24"/>
          <w:szCs w:val="24"/>
        </w:rPr>
        <w:t xml:space="preserve">allows us to retrieve lidar-like distributions of high cloud macrophysics </w:t>
      </w:r>
      <w:r w:rsidRPr="00AB0B59">
        <w:rPr>
          <w:rFonts w:ascii="Times New Roman" w:eastAsia="Calibri" w:hAnsi="Times New Roman" w:cs="Times New Roman"/>
          <w:sz w:val="24"/>
          <w:szCs w:val="24"/>
        </w:rPr>
        <w:t xml:space="preserve">(Figure </w:t>
      </w:r>
      <w:r>
        <w:rPr>
          <w:rFonts w:ascii="Times New Roman" w:eastAsia="Calibri" w:hAnsi="Times New Roman" w:cs="Times New Roman"/>
          <w:sz w:val="24"/>
          <w:szCs w:val="24"/>
        </w:rPr>
        <w:t>2</w:t>
      </w:r>
      <w:r w:rsidRPr="00AB0B59">
        <w:rPr>
          <w:rFonts w:ascii="Times New Roman" w:eastAsia="Calibri" w:hAnsi="Times New Roman" w:cs="Times New Roman"/>
          <w:sz w:val="24"/>
          <w:szCs w:val="24"/>
        </w:rPr>
        <w:t xml:space="preserve">b and </w:t>
      </w:r>
      <w:r>
        <w:rPr>
          <w:rFonts w:ascii="Times New Roman" w:eastAsia="Calibri" w:hAnsi="Times New Roman" w:cs="Times New Roman"/>
          <w:sz w:val="24"/>
          <w:szCs w:val="24"/>
        </w:rPr>
        <w:t>2</w:t>
      </w:r>
      <w:r w:rsidRPr="00AB0B59">
        <w:rPr>
          <w:rFonts w:ascii="Times New Roman" w:eastAsia="Calibri" w:hAnsi="Times New Roman" w:cs="Times New Roman"/>
          <w:sz w:val="24"/>
          <w:szCs w:val="24"/>
        </w:rPr>
        <w:t>d)</w:t>
      </w:r>
      <w:r>
        <w:rPr>
          <w:rFonts w:ascii="Times New Roman" w:eastAsia="Calibri" w:hAnsi="Times New Roman" w:cs="Times New Roman"/>
          <w:sz w:val="24"/>
          <w:szCs w:val="24"/>
        </w:rPr>
        <w:t xml:space="preserve"> </w:t>
      </w:r>
      <w:r w:rsidRPr="00850C1D">
        <w:rPr>
          <w:rFonts w:ascii="Times New Roman" w:eastAsia="Calibri" w:hAnsi="Times New Roman" w:cs="Times New Roman"/>
          <w:iCs/>
          <w:sz w:val="24"/>
          <w:szCs w:val="24"/>
        </w:rPr>
        <w:t xml:space="preserve">and optical properties </w:t>
      </w:r>
      <w:r>
        <w:rPr>
          <w:rFonts w:ascii="Times New Roman" w:eastAsia="Calibri" w:hAnsi="Times New Roman" w:cs="Times New Roman"/>
          <w:iCs/>
          <w:sz w:val="24"/>
          <w:szCs w:val="24"/>
        </w:rPr>
        <w:t>such as</w:t>
      </w:r>
      <w:r w:rsidR="004D192C">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 xml:space="preserve">optical depth </w:t>
      </w:r>
      <w:r w:rsidRPr="00AB0B59">
        <w:rPr>
          <w:rFonts w:ascii="Times New Roman" w:eastAsia="Calibri" w:hAnsi="Times New Roman" w:cs="Times New Roman"/>
          <w:sz w:val="24"/>
          <w:szCs w:val="24"/>
        </w:rPr>
        <w:t xml:space="preserve">(Figure </w:t>
      </w:r>
      <w:r>
        <w:rPr>
          <w:rFonts w:ascii="Times New Roman" w:eastAsia="Calibri" w:hAnsi="Times New Roman" w:cs="Times New Roman"/>
          <w:sz w:val="24"/>
          <w:szCs w:val="24"/>
        </w:rPr>
        <w:t>3</w:t>
      </w:r>
      <w:r w:rsidRPr="00AB0B59">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Pr="00850C1D">
        <w:rPr>
          <w:rFonts w:ascii="Times New Roman" w:eastAsia="Calibri" w:hAnsi="Times New Roman" w:cs="Times New Roman"/>
          <w:iCs/>
          <w:sz w:val="24"/>
          <w:szCs w:val="24"/>
        </w:rPr>
        <w:t>in 2-layer cloud systems from passive sensors</w:t>
      </w:r>
      <w:r w:rsidRPr="00AB0B59">
        <w:rPr>
          <w:rFonts w:ascii="Times New Roman" w:eastAsia="Calibri" w:hAnsi="Times New Roman" w:cs="Times New Roman"/>
          <w:sz w:val="24"/>
          <w:szCs w:val="24"/>
        </w:rPr>
        <w:t>, through synergistic usage of MODIS and MISR</w:t>
      </w:r>
      <w:r>
        <w:rPr>
          <w:rFonts w:ascii="Times New Roman" w:eastAsia="Calibri" w:hAnsi="Times New Roman" w:cs="Times New Roman"/>
          <w:sz w:val="24"/>
          <w:szCs w:val="24"/>
        </w:rPr>
        <w:t xml:space="preserve"> and appropriate microphysical assumptions (Eq. 10).</w:t>
      </w:r>
    </w:p>
    <w:p w14:paraId="33414EC4" w14:textId="39042B54" w:rsidR="00AB0B59" w:rsidRPr="00AB0B59" w:rsidRDefault="002A3766" w:rsidP="00AB0B59">
      <w:pPr>
        <w:spacing w:line="24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sz w:val="24"/>
          <w:szCs w:val="24"/>
        </w:rPr>
        <w:t>We performed a</w:t>
      </w:r>
      <w:r w:rsidR="00AB2814">
        <w:rPr>
          <w:rFonts w:ascii="Times New Roman" w:eastAsia="Calibri" w:hAnsi="Times New Roman" w:cs="Times New Roman"/>
          <w:sz w:val="24"/>
          <w:szCs w:val="24"/>
        </w:rPr>
        <w:t xml:space="preserve"> robust </w:t>
      </w:r>
      <w:r>
        <w:rPr>
          <w:rFonts w:ascii="Times New Roman" w:eastAsia="Calibri" w:hAnsi="Times New Roman" w:cs="Times New Roman"/>
          <w:sz w:val="24"/>
          <w:szCs w:val="24"/>
        </w:rPr>
        <w:t xml:space="preserve">error </w:t>
      </w:r>
      <w:r w:rsidR="00C82654">
        <w:rPr>
          <w:rFonts w:ascii="Times New Roman" w:eastAsia="Calibri" w:hAnsi="Times New Roman" w:cs="Times New Roman"/>
          <w:sz w:val="24"/>
          <w:szCs w:val="24"/>
        </w:rPr>
        <w:t>analysis</w:t>
      </w:r>
      <w:r>
        <w:rPr>
          <w:rFonts w:ascii="Times New Roman" w:eastAsia="Calibri" w:hAnsi="Times New Roman" w:cs="Times New Roman"/>
          <w:sz w:val="24"/>
          <w:szCs w:val="24"/>
        </w:rPr>
        <w:t xml:space="preserve"> using CATS high cloud retrievals as reference. </w:t>
      </w:r>
      <w:r w:rsidR="00AB0B59" w:rsidRPr="00AB0B59">
        <w:rPr>
          <w:rFonts w:ascii="Times New Roman" w:eastAsia="Calibri" w:hAnsi="Times New Roman" w:cs="Times New Roman"/>
          <w:sz w:val="24"/>
          <w:szCs w:val="24"/>
        </w:rPr>
        <w:t>CATS high cloud retrievals</w:t>
      </w:r>
      <w:r w:rsidR="00AB2814">
        <w:rPr>
          <w:rFonts w:ascii="Times New Roman" w:eastAsia="Calibri" w:hAnsi="Times New Roman" w:cs="Times New Roman"/>
          <w:sz w:val="24"/>
          <w:szCs w:val="24"/>
        </w:rPr>
        <w:t xml:space="preserve">, </w:t>
      </w:r>
      <w:r w:rsidR="00AB0B59" w:rsidRPr="00AB0B59">
        <w:rPr>
          <w:rFonts w:ascii="Times New Roman" w:eastAsia="Calibri" w:hAnsi="Times New Roman" w:cs="Times New Roman"/>
          <w:sz w:val="24"/>
          <w:szCs w:val="24"/>
        </w:rPr>
        <w:t>ERA5 modeling error estimates, a</w:t>
      </w:r>
      <w:r w:rsidR="00AB2814">
        <w:rPr>
          <w:rFonts w:ascii="Times New Roman" w:eastAsia="Calibri" w:hAnsi="Times New Roman" w:cs="Times New Roman"/>
          <w:sz w:val="24"/>
          <w:szCs w:val="24"/>
        </w:rPr>
        <w:t>nd</w:t>
      </w:r>
      <w:r w:rsidR="00AB0B59" w:rsidRPr="00AB0B59">
        <w:rPr>
          <w:rFonts w:ascii="Times New Roman" w:eastAsia="Calibri" w:hAnsi="Times New Roman" w:cs="Times New Roman"/>
          <w:sz w:val="24"/>
          <w:szCs w:val="24"/>
        </w:rPr>
        <w:t xml:space="preserve"> the findings of </w:t>
      </w:r>
      <w:r w:rsidR="00AB0B59" w:rsidRPr="00AB0B59">
        <w:rPr>
          <w:rFonts w:ascii="Times New Roman" w:hAnsi="Times New Roman" w:cs="Times New Roman"/>
          <w:sz w:val="24"/>
          <w:szCs w:val="24"/>
        </w:rPr>
        <w:fldChar w:fldCharType="begin"/>
      </w:r>
      <w:r w:rsidR="00AB0B59" w:rsidRPr="00AB0B59">
        <w:rPr>
          <w:rFonts w:ascii="Times New Roman" w:eastAsia="Calibri" w:hAnsi="Times New Roman" w:cs="Times New Roman"/>
          <w:sz w:val="24"/>
          <w:szCs w:val="24"/>
        </w:rPr>
        <w:instrText xml:space="preserve"> ADDIN ZOTERO_ITEM CSL_CITATION {"citationID":"XMFMJmIc","properties":{"formattedCitation":"(Mitra et al., 2021)","plainCitation":"(Mitra et al., 2021)","dontUpdate":true,"noteIndex":0},"citationItems":[{"id":63,"uris":["http://zotero.org/users/8965493/items/8PWDD4VF"],"itemData":{"id":63,"type":"article-journal","abstract":"Cloud-top heights (CTH) from the Multiangle Imaging Spectroradiometer (MISR) and the Moderate Resolution Imaging Spectroradiometer (MODIS) on Terra constitute our longest-running single-platform CTH record from a stable orbit. Here, we provide the first evaluation of the Terra Level 2 CTH record against collocated International Space Station Cloud-Aerosol Transport System (CATS) lidar observations between 50ºN and 50ºS. Bias and precision of Terra CTH relative to CATS is shown to be strongly tied to cloud horizontal and vertical heterogeneity and altitude. For single-layered, unbroken, optically thick clouds observed over all altitudes, the uncertainties in MODIS and MISR CTH are −540 ± 690 m and −280 ± 370 m, respectively. The uncertainties are generally smaller for lower altitude clouds and larger for optically thin clouds. For multi-layered clouds, errors are summarized herein using both absolute CTH and CATS-layer-altitude proximity to Terra CTH. We show that MISR detects the lower cloud in a two-layered system, provided top-layer optical depth &lt;</w:instrText>
      </w:r>
      <w:r w:rsidR="00AB0B59" w:rsidRPr="00AB0B59">
        <w:rPr>
          <w:rFonts w:ascii="Cambria Math" w:eastAsia="Calibri" w:hAnsi="Cambria Math" w:cs="Cambria Math"/>
          <w:sz w:val="24"/>
          <w:szCs w:val="24"/>
        </w:rPr>
        <w:instrText>∼</w:instrText>
      </w:r>
      <w:r w:rsidR="00AB0B59" w:rsidRPr="00AB0B59">
        <w:rPr>
          <w:rFonts w:ascii="Times New Roman" w:eastAsia="Calibri" w:hAnsi="Times New Roman" w:cs="Times New Roman"/>
          <w:sz w:val="24"/>
          <w:szCs w:val="24"/>
        </w:rPr>
        <w:instrText xml:space="preserve">0.3, but MISR low-cloud CTH errors are unaltered by the presence of thin cirrus. Systematic and random errors are propagated to explain inter-sensor disagreements, as well as to provide the first estimate of the MISR stereo-opacity bias. For MISR, altitude-dependent wind-retrieval bias (−90 to −110 m) and stereo-opacity bias (−60 to −260 m) and for MODIS, CO2-slicing bias due to geometrically thick cirrus leads to overall negative CTH bias. MISR’s precision is largely driven by precision in retrieved wind-speed (3.7 m s−1), whereas MODIS precision is driven by forward-modeling uncertainty.","container-title":"Journal of Geophysical Research: Atmospheres","DOI":"10.1029/2020JD034281","ISSN":"2169-8996","issue":"9","language":"en","note":"_eprint: https://onlinelibrary.wiley.com/doi/pdf/10.1029/2020JD034281","page":"e2020JD034281","source":"Wiley Online Library","title":"Assessment and Error Analysis of Terra-MODIS and MISR Cloud-Top Heights Through Comparison With ISS-CATS Lidar","volume":"126","author":[{"family":"Mitra","given":"Arka"},{"family":"Di Girolamo","given":"Larry"},{"family":"Hong","given":"Yulan"},{"family":"Zhan","given":"Yizhe"},{"family":"Mueller","given":"Kevin J."}],"issued":{"date-parts":[["2021"]]}}}],"schema":"https://github.com/citation-style-language/schema/raw/master/csl-citation.json"} </w:instrText>
      </w:r>
      <w:r w:rsidR="00AB0B59" w:rsidRPr="00AB0B59">
        <w:rPr>
          <w:rFonts w:ascii="Times New Roman" w:hAnsi="Times New Roman" w:cs="Times New Roman"/>
          <w:sz w:val="24"/>
          <w:szCs w:val="24"/>
        </w:rPr>
        <w:fldChar w:fldCharType="separate"/>
      </w:r>
      <w:r w:rsidR="00AB0B59" w:rsidRPr="00AB0B59">
        <w:rPr>
          <w:rFonts w:ascii="Times New Roman" w:hAnsi="Times New Roman" w:cs="Times New Roman"/>
          <w:sz w:val="24"/>
          <w:szCs w:val="24"/>
        </w:rPr>
        <w:t>Mitra et al., (2021)</w:t>
      </w:r>
      <w:r w:rsidR="00AB0B59" w:rsidRPr="00AB0B59">
        <w:rPr>
          <w:rFonts w:ascii="Times New Roman" w:hAnsi="Times New Roman" w:cs="Times New Roman"/>
          <w:sz w:val="24"/>
          <w:szCs w:val="24"/>
        </w:rPr>
        <w:fldChar w:fldCharType="end"/>
      </w:r>
      <w:r w:rsidR="00AB0B59" w:rsidRPr="00AB0B59">
        <w:rPr>
          <w:rFonts w:ascii="Times New Roman" w:eastAsia="Calibri" w:hAnsi="Times New Roman" w:cs="Times New Roman"/>
          <w:sz w:val="24"/>
          <w:szCs w:val="24"/>
        </w:rPr>
        <w:t xml:space="preserve"> </w:t>
      </w:r>
      <w:r w:rsidR="00AB2814">
        <w:rPr>
          <w:rFonts w:ascii="Times New Roman" w:eastAsia="Calibri" w:hAnsi="Times New Roman" w:cs="Times New Roman"/>
          <w:sz w:val="24"/>
          <w:szCs w:val="24"/>
        </w:rPr>
        <w:t>are used to model the</w:t>
      </w:r>
      <w:r w:rsidR="00AB0B59" w:rsidRPr="00AB0B59">
        <w:rPr>
          <w:rFonts w:ascii="Times New Roman" w:eastAsia="Calibri" w:hAnsi="Times New Roman" w:cs="Times New Roman"/>
          <w:sz w:val="24"/>
          <w:szCs w:val="24"/>
        </w:rPr>
        <w:t xml:space="preserve"> systematic and random sources of CTP error, and t</w:t>
      </w:r>
      <w:r w:rsidR="006B1EBF">
        <w:rPr>
          <w:rFonts w:ascii="Times New Roman" w:eastAsia="Calibri" w:hAnsi="Times New Roman" w:cs="Times New Roman"/>
          <w:sz w:val="24"/>
          <w:szCs w:val="24"/>
        </w:rPr>
        <w:t>hen compared against</w:t>
      </w:r>
      <w:r w:rsidR="00AB0B59" w:rsidRPr="00AB0B59">
        <w:rPr>
          <w:rFonts w:ascii="Times New Roman" w:eastAsia="Calibri" w:hAnsi="Times New Roman" w:cs="Times New Roman"/>
          <w:sz w:val="24"/>
          <w:szCs w:val="24"/>
        </w:rPr>
        <w:t xml:space="preserve"> </w:t>
      </w:r>
      <w:r w:rsidR="006B1EBF">
        <w:rPr>
          <w:rFonts w:ascii="Times New Roman" w:eastAsia="Calibri" w:hAnsi="Times New Roman" w:cs="Times New Roman"/>
          <w:sz w:val="24"/>
          <w:szCs w:val="24"/>
        </w:rPr>
        <w:t>empirical</w:t>
      </w:r>
      <w:r w:rsidR="006B1EBF" w:rsidRPr="00AB0B59">
        <w:rPr>
          <w:rFonts w:ascii="Times New Roman" w:eastAsia="Calibri" w:hAnsi="Times New Roman" w:cs="Times New Roman"/>
          <w:sz w:val="24"/>
          <w:szCs w:val="24"/>
        </w:rPr>
        <w:t xml:space="preserve"> </w:t>
      </w:r>
      <w:r w:rsidR="00AB0B59" w:rsidRPr="00AB0B59">
        <w:rPr>
          <w:rFonts w:ascii="Times New Roman" w:eastAsia="Calibri" w:hAnsi="Times New Roman" w:cs="Times New Roman"/>
          <w:sz w:val="24"/>
          <w:szCs w:val="24"/>
        </w:rPr>
        <w:t xml:space="preserve">estimates </w:t>
      </w:r>
      <w:r w:rsidR="006B1EBF">
        <w:rPr>
          <w:rFonts w:ascii="Times New Roman" w:eastAsia="Calibri" w:hAnsi="Times New Roman" w:cs="Times New Roman"/>
          <w:sz w:val="24"/>
          <w:szCs w:val="24"/>
        </w:rPr>
        <w:t xml:space="preserve">of </w:t>
      </w:r>
      <w:r w:rsidR="00AB0B59" w:rsidRPr="00AB0B59">
        <w:rPr>
          <w:rFonts w:ascii="Times New Roman" w:eastAsia="Calibri" w:hAnsi="Times New Roman" w:cs="Times New Roman"/>
          <w:sz w:val="24"/>
          <w:szCs w:val="24"/>
        </w:rPr>
        <w:t xml:space="preserve">errors. 78% of all observed errors were found to be within theoretical limits (i.e., 95% </w:t>
      </w:r>
      <w:r w:rsidR="0017616D">
        <w:rPr>
          <w:rFonts w:ascii="Times New Roman" w:eastAsia="Calibri" w:hAnsi="Times New Roman" w:cs="Times New Roman"/>
          <w:sz w:val="24"/>
          <w:szCs w:val="24"/>
        </w:rPr>
        <w:t>CI</w:t>
      </w:r>
      <w:r w:rsidR="00AB0B59" w:rsidRPr="00AB0B59">
        <w:rPr>
          <w:rFonts w:ascii="Times New Roman" w:eastAsia="Calibri" w:hAnsi="Times New Roman" w:cs="Times New Roman"/>
          <w:sz w:val="24"/>
          <w:szCs w:val="24"/>
        </w:rPr>
        <w:t>)</w:t>
      </w:r>
      <w:r w:rsidR="006B1EBF">
        <w:rPr>
          <w:rFonts w:ascii="Times New Roman" w:eastAsia="Calibri" w:hAnsi="Times New Roman" w:cs="Times New Roman"/>
          <w:sz w:val="24"/>
          <w:szCs w:val="24"/>
        </w:rPr>
        <w:t>, when the effect of low-cloud properties are neglected</w:t>
      </w:r>
      <w:r w:rsidR="00AB0B59" w:rsidRPr="00AB0B59">
        <w:rPr>
          <w:rFonts w:ascii="Times New Roman" w:eastAsia="Calibri" w:hAnsi="Times New Roman" w:cs="Times New Roman"/>
          <w:sz w:val="24"/>
          <w:szCs w:val="24"/>
        </w:rPr>
        <w:t xml:space="preserve">. </w:t>
      </w:r>
      <w:r w:rsidR="006B1EBF">
        <w:rPr>
          <w:rFonts w:ascii="Times New Roman" w:eastAsia="Calibri" w:hAnsi="Times New Roman" w:cs="Times New Roman"/>
          <w:sz w:val="24"/>
          <w:szCs w:val="24"/>
        </w:rPr>
        <w:t xml:space="preserve">However, when we account for </w:t>
      </w:r>
      <w:r w:rsidR="00AB0B59" w:rsidRPr="00AB0B59">
        <w:rPr>
          <w:rFonts w:ascii="Times New Roman" w:eastAsia="Calibri" w:hAnsi="Times New Roman" w:cs="Times New Roman"/>
          <w:sz w:val="24"/>
          <w:szCs w:val="24"/>
        </w:rPr>
        <w:t xml:space="preserve">low-cloud non-blackness (stemming </w:t>
      </w:r>
      <w:r w:rsidR="006B1EBF">
        <w:rPr>
          <w:rFonts w:ascii="Times New Roman" w:eastAsia="Calibri" w:hAnsi="Times New Roman" w:cs="Times New Roman"/>
          <w:sz w:val="24"/>
          <w:szCs w:val="24"/>
        </w:rPr>
        <w:t xml:space="preserve">primarily </w:t>
      </w:r>
      <w:r w:rsidR="00AB0B59" w:rsidRPr="00AB0B59">
        <w:rPr>
          <w:rFonts w:ascii="Times New Roman" w:eastAsia="Calibri" w:hAnsi="Times New Roman" w:cs="Times New Roman"/>
          <w:sz w:val="24"/>
          <w:szCs w:val="24"/>
        </w:rPr>
        <w:t xml:space="preserve">from sub-pixel clouds), we </w:t>
      </w:r>
      <w:r w:rsidR="006B1EBF">
        <w:rPr>
          <w:rFonts w:ascii="Times New Roman" w:eastAsia="Calibri" w:hAnsi="Times New Roman" w:cs="Times New Roman"/>
          <w:sz w:val="24"/>
          <w:szCs w:val="24"/>
        </w:rPr>
        <w:t xml:space="preserve">are able to further constrain the </w:t>
      </w:r>
      <w:r w:rsidR="00AB0B59" w:rsidRPr="00AB0B59">
        <w:rPr>
          <w:rFonts w:ascii="Times New Roman" w:eastAsia="Calibri" w:hAnsi="Times New Roman" w:cs="Times New Roman"/>
          <w:sz w:val="24"/>
          <w:szCs w:val="24"/>
        </w:rPr>
        <w:t xml:space="preserve">MM_CTH error distribution (Figure </w:t>
      </w:r>
      <w:r w:rsidR="00C951D8">
        <w:rPr>
          <w:rFonts w:ascii="Times New Roman" w:eastAsia="Calibri" w:hAnsi="Times New Roman" w:cs="Times New Roman"/>
          <w:sz w:val="24"/>
          <w:szCs w:val="24"/>
        </w:rPr>
        <w:t>4</w:t>
      </w:r>
      <w:r w:rsidR="00AB0B59" w:rsidRPr="00AB0B59">
        <w:rPr>
          <w:rFonts w:ascii="Times New Roman" w:eastAsia="Calibri" w:hAnsi="Times New Roman" w:cs="Times New Roman"/>
          <w:sz w:val="24"/>
          <w:szCs w:val="24"/>
        </w:rPr>
        <w:t xml:space="preserve">). Using the most probable cloud diameter of the most common sub-pixel low clouds (i.e., trade cumuli) from </w:t>
      </w:r>
      <w:r w:rsidR="00AB0B59" w:rsidRPr="00AB0B59">
        <w:rPr>
          <w:rFonts w:ascii="Times New Roman" w:hAnsi="Times New Roman" w:cs="Times New Roman"/>
          <w:sz w:val="24"/>
          <w:szCs w:val="24"/>
        </w:rPr>
        <w:fldChar w:fldCharType="begin"/>
      </w:r>
      <w:r w:rsidR="00AB0B59" w:rsidRPr="00AB0B59">
        <w:rPr>
          <w:rFonts w:ascii="Times New Roman" w:eastAsia="Calibri" w:hAnsi="Times New Roman" w:cs="Times New Roman"/>
          <w:sz w:val="24"/>
          <w:szCs w:val="24"/>
        </w:rPr>
        <w:instrText xml:space="preserve"> ADDIN ZOTERO_ITEM CSL_CITATION {"citationID":"hysdjhIB","properties":{"formattedCitation":"(Zhao &amp; Di Girolamo, 2007)","plainCitation":"(Zhao &amp; Di Girolamo, 2007)","dontUpdate":true,"noteIndex":0},"citationItems":[{"id":200,"uris":["http://zotero.org/users/8965493/items/IFKBINBA"],"itemData":{"id":200,"type":"article-journal","abstract":"This study presents a comprehensive statistical overview of the macrophysical properties of trade wind cumulus clouds over the tropical western Atlantic using 152 scenes taken from the Advanced Spaceborne Thermal Emission and Reflection Radiometer (ASTER) between September and December 2004. The size distribution, shapes, and spatial distribution of cumulus clouds were examined with ASTER near-infrared data at 15 m resolution. The height distribution of these cumulus clouds was derived from ASTER thermal infrared data at 90 m resolution. The size distribution of cumuli exhibited a power law form and an exponent of 2.19 with a correlation coefficient of 0.99 using a direct power law fit method. The total cloud fraction of trade wind cumulus was 0.086, half of which was contributed from clouds smaller than 2 km in equivalent area diameter. An area-perimeter power law was observed with a dimension of 1.28 and a correlation coefficient of 0.87. The majority of cloudy pixels had cloud top altitudes around 1 km and increasing altitude with increasing cloud equivalent area diameter. Seventy-five percent of clouds have a nearest neighbor within a distance of 10 times their area-equivalent radius. Our results are compared to other studies of small cumulus taken over different parts of the world observed using different instruments. The statistics of cumuli observed in this study are poorly related to synoptic scale meteorological conditions from reanalysis data.","container-title":"Journal of Geophysical Research: Atmospheres","DOI":"10.1029/2006JD007371","ISSN":"2156-2202","issue":"D10","language":"en","note":"_eprint: https://onlinelibrary.wiley.com/doi/pdf/10.1029/2006JD007371","source":"Wiley Online Library","title":"Statistics on the macrophysical properties of trade wind cumuli over the tropical western Atlantic","URL":"https://onlinelibrary.wiley.com/doi/abs/10.1029/2006JD007371","volume":"112","author":[{"family":"Zhao","given":"Guangyu"},{"family":"Di Girolamo","given":"Larry"}],"accessed":{"date-parts":[["2022",4,21]]},"issued":{"date-parts":[["2007"]]}}}],"schema":"https://github.com/citation-style-language/schema/raw/master/csl-citation.json"} </w:instrText>
      </w:r>
      <w:r w:rsidR="00AB0B59" w:rsidRPr="00AB0B59">
        <w:rPr>
          <w:rFonts w:ascii="Times New Roman" w:hAnsi="Times New Roman" w:cs="Times New Roman"/>
          <w:sz w:val="24"/>
          <w:szCs w:val="24"/>
        </w:rPr>
        <w:fldChar w:fldCharType="separate"/>
      </w:r>
      <w:r w:rsidR="00AB0B59" w:rsidRPr="00AB0B59">
        <w:rPr>
          <w:rFonts w:ascii="Times New Roman" w:hAnsi="Times New Roman" w:cs="Times New Roman"/>
          <w:sz w:val="24"/>
          <w:szCs w:val="24"/>
        </w:rPr>
        <w:t>Zhao &amp; Di Girolamo (2007)</w:t>
      </w:r>
      <w:r w:rsidR="00AB0B59" w:rsidRPr="00AB0B59">
        <w:rPr>
          <w:rFonts w:ascii="Times New Roman" w:hAnsi="Times New Roman" w:cs="Times New Roman"/>
          <w:sz w:val="24"/>
          <w:szCs w:val="24"/>
        </w:rPr>
        <w:fldChar w:fldCharType="end"/>
      </w:r>
      <w:r w:rsidR="00AB0B59" w:rsidRPr="00AB0B59">
        <w:rPr>
          <w:rFonts w:ascii="Times New Roman" w:eastAsia="Calibri" w:hAnsi="Times New Roman" w:cs="Times New Roman"/>
          <w:sz w:val="24"/>
          <w:szCs w:val="24"/>
        </w:rPr>
        <w:t xml:space="preserve">, we recalculated the bounds of theoretical error. In this new paradigm, </w:t>
      </w:r>
      <w:r w:rsidR="00AB0B59" w:rsidRPr="004D192C">
        <w:rPr>
          <w:rFonts w:ascii="Times New Roman" w:eastAsia="Calibri" w:hAnsi="Times New Roman" w:cs="Times New Roman"/>
          <w:sz w:val="24"/>
          <w:szCs w:val="24"/>
        </w:rPr>
        <w:t>87% of observed error estimates were found to be bounded by the limits of 95%</w:t>
      </w:r>
      <w:r w:rsidR="0017616D">
        <w:rPr>
          <w:rFonts w:ascii="Times New Roman" w:eastAsia="Calibri" w:hAnsi="Times New Roman" w:cs="Times New Roman"/>
          <w:sz w:val="24"/>
          <w:szCs w:val="24"/>
        </w:rPr>
        <w:t xml:space="preserve"> CI</w:t>
      </w:r>
      <w:r w:rsidR="00AB0B59" w:rsidRPr="004D192C">
        <w:rPr>
          <w:rFonts w:ascii="Times New Roman" w:eastAsia="Calibri" w:hAnsi="Times New Roman" w:cs="Times New Roman"/>
          <w:sz w:val="24"/>
          <w:szCs w:val="24"/>
        </w:rPr>
        <w:t>, providing a near closure of the MM_CTH error budget.</w:t>
      </w:r>
      <w:r w:rsidR="00AB0B59" w:rsidRPr="00AB0B59">
        <w:rPr>
          <w:rFonts w:ascii="Times New Roman" w:eastAsia="Calibri" w:hAnsi="Times New Roman" w:cs="Times New Roman"/>
          <w:sz w:val="24"/>
          <w:szCs w:val="24"/>
        </w:rPr>
        <w:t xml:space="preserve"> While beyond the scope of the current study, </w:t>
      </w:r>
      <w:r w:rsidR="00AB0B59" w:rsidRPr="00AB0B59">
        <w:rPr>
          <w:rFonts w:ascii="Times New Roman" w:eastAsia="Calibri" w:hAnsi="Times New Roman" w:cs="Times New Roman"/>
          <w:color w:val="000000" w:themeColor="text1"/>
          <w:sz w:val="24"/>
          <w:szCs w:val="24"/>
        </w:rPr>
        <w:t xml:space="preserve">these results illustrate the necessity for the MODIS and MISR cloud masks to move from their current ~1 km resolutions to 250 m, since 250 m channels are available in both. If such sub-1 km cloud masks do become available in the future, then they can be easily integrated into our algorithm to </w:t>
      </w:r>
      <w:r w:rsidR="004D192C">
        <w:rPr>
          <w:rFonts w:ascii="Times New Roman" w:eastAsia="Calibri" w:hAnsi="Times New Roman" w:cs="Times New Roman"/>
          <w:color w:val="000000" w:themeColor="text1"/>
          <w:sz w:val="24"/>
          <w:szCs w:val="24"/>
        </w:rPr>
        <w:t>improve accuracy further</w:t>
      </w:r>
      <w:r w:rsidR="00AB0B59" w:rsidRPr="00AB0B59">
        <w:rPr>
          <w:rFonts w:ascii="Times New Roman" w:eastAsia="Calibri" w:hAnsi="Times New Roman" w:cs="Times New Roman"/>
          <w:color w:val="000000" w:themeColor="text1"/>
          <w:sz w:val="24"/>
          <w:szCs w:val="24"/>
        </w:rPr>
        <w:t xml:space="preserve">.  </w:t>
      </w:r>
    </w:p>
    <w:p w14:paraId="6B777D5B" w14:textId="37BAAE64" w:rsidR="00AB0B59" w:rsidRPr="00AB0B59" w:rsidRDefault="00AB0B59" w:rsidP="00EB0CE2">
      <w:pPr>
        <w:spacing w:line="240" w:lineRule="auto"/>
        <w:jc w:val="both"/>
        <w:rPr>
          <w:rFonts w:ascii="Times New Roman" w:eastAsia="Calibri"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We also demonstrate that this improvement is highly relevant</w:t>
      </w:r>
      <w:r w:rsidR="00A6772C">
        <w:rPr>
          <w:rFonts w:ascii="Times New Roman" w:eastAsia="Calibri" w:hAnsi="Times New Roman" w:cs="Times New Roman"/>
          <w:color w:val="000000" w:themeColor="text1"/>
          <w:sz w:val="24"/>
          <w:szCs w:val="24"/>
        </w:rPr>
        <w:t xml:space="preserve"> in studies dealing with Earth’s radiative budget</w:t>
      </w:r>
      <w:r w:rsidRPr="00AB0B59">
        <w:rPr>
          <w:rFonts w:ascii="Times New Roman" w:eastAsia="Calibri" w:hAnsi="Times New Roman" w:cs="Times New Roman"/>
          <w:color w:val="000000" w:themeColor="text1"/>
          <w:sz w:val="24"/>
          <w:szCs w:val="24"/>
        </w:rPr>
        <w:t>, as the</w:t>
      </w:r>
      <w:r w:rsidR="00E62913">
        <w:rPr>
          <w:rFonts w:ascii="Times New Roman" w:eastAsia="Calibri" w:hAnsi="Times New Roman" w:cs="Times New Roman"/>
          <w:color w:val="000000" w:themeColor="text1"/>
          <w:sz w:val="24"/>
          <w:szCs w:val="24"/>
        </w:rPr>
        <w:t xml:space="preserve"> larg</w:t>
      </w:r>
      <w:r w:rsidRPr="00AB0B59">
        <w:rPr>
          <w:rFonts w:ascii="Times New Roman" w:eastAsia="Calibri" w:hAnsi="Times New Roman" w:cs="Times New Roman"/>
          <w:color w:val="000000" w:themeColor="text1"/>
          <w:sz w:val="24"/>
          <w:szCs w:val="24"/>
        </w:rPr>
        <w:t>est CO</w:t>
      </w:r>
      <w:r w:rsidRPr="00AB0B59">
        <w:rPr>
          <w:rFonts w:ascii="Times New Roman" w:eastAsia="Calibri" w:hAnsi="Times New Roman" w:cs="Times New Roman"/>
          <w:color w:val="000000" w:themeColor="text1"/>
          <w:sz w:val="24"/>
          <w:szCs w:val="24"/>
          <w:vertAlign w:val="subscript"/>
        </w:rPr>
        <w:t>2</w:t>
      </w:r>
      <w:r w:rsidRPr="00AB0B59">
        <w:rPr>
          <w:rFonts w:ascii="Times New Roman" w:eastAsia="Calibri" w:hAnsi="Times New Roman" w:cs="Times New Roman"/>
          <w:color w:val="000000" w:themeColor="text1"/>
          <w:sz w:val="24"/>
          <w:szCs w:val="24"/>
        </w:rPr>
        <w:t xml:space="preserve">-slicing errors are associated with </w:t>
      </w:r>
      <w:r w:rsidR="004D26E7">
        <w:rPr>
          <w:rFonts w:ascii="Times New Roman" w:eastAsia="Calibri" w:hAnsi="Times New Roman" w:cs="Times New Roman"/>
          <w:color w:val="000000" w:themeColor="text1"/>
          <w:sz w:val="24"/>
          <w:szCs w:val="24"/>
        </w:rPr>
        <w:t>2</w:t>
      </w:r>
      <w:r w:rsidR="00C077AD">
        <w:rPr>
          <w:rFonts w:ascii="Times New Roman" w:eastAsia="Calibri" w:hAnsi="Times New Roman" w:cs="Times New Roman"/>
          <w:color w:val="000000" w:themeColor="text1"/>
          <w:sz w:val="24"/>
          <w:szCs w:val="24"/>
        </w:rPr>
        <w:t>-layered systems topped by optically thin cirrus</w:t>
      </w:r>
      <w:r w:rsidRPr="00AB0B59">
        <w:rPr>
          <w:rFonts w:ascii="Times New Roman" w:eastAsia="Calibri" w:hAnsi="Times New Roman" w:cs="Times New Roman"/>
          <w:color w:val="000000" w:themeColor="text1"/>
          <w:sz w:val="24"/>
          <w:szCs w:val="24"/>
        </w:rPr>
        <w:t xml:space="preserve"> (Figure 1), which also happen to be the most prevalent, globally. </w:t>
      </w:r>
      <w:r w:rsidR="00EB0CE2">
        <w:rPr>
          <w:rFonts w:ascii="Times New Roman" w:eastAsia="Calibri" w:hAnsi="Times New Roman" w:cs="Times New Roman"/>
          <w:color w:val="000000" w:themeColor="text1"/>
          <w:sz w:val="24"/>
          <w:szCs w:val="24"/>
        </w:rPr>
        <w:t xml:space="preserve">Our results demonstrate that using </w:t>
      </w:r>
      <w:r w:rsidR="004D26E7">
        <w:rPr>
          <w:rFonts w:ascii="Times New Roman" w:eastAsia="Calibri" w:hAnsi="Times New Roman" w:cs="Times New Roman"/>
          <w:color w:val="000000" w:themeColor="text1"/>
          <w:sz w:val="24"/>
          <w:szCs w:val="24"/>
        </w:rPr>
        <w:t xml:space="preserve">MM_CTH retrievals can improve </w:t>
      </w:r>
      <w:r w:rsidR="00EB0CE2">
        <w:rPr>
          <w:rFonts w:ascii="Times New Roman" w:eastAsia="Calibri" w:hAnsi="Times New Roman" w:cs="Times New Roman"/>
          <w:color w:val="000000" w:themeColor="text1"/>
          <w:sz w:val="24"/>
          <w:szCs w:val="24"/>
        </w:rPr>
        <w:t xml:space="preserve">estimates of </w:t>
      </w:r>
      <w:r w:rsidRPr="00AB0B59">
        <w:rPr>
          <w:rFonts w:ascii="Times New Roman" w:eastAsia="Calibri" w:hAnsi="Times New Roman" w:cs="Times New Roman"/>
          <w:color w:val="000000" w:themeColor="text1"/>
          <w:sz w:val="24"/>
          <w:szCs w:val="24"/>
        </w:rPr>
        <w:t xml:space="preserve">modeled atmospheric fluxes </w:t>
      </w:r>
      <w:r w:rsidRPr="00AB0B59">
        <w:rPr>
          <w:rFonts w:ascii="Times New Roman" w:eastAsia="Calibri" w:hAnsi="Times New Roman" w:cs="Times New Roman"/>
          <w:color w:val="000000" w:themeColor="text1"/>
          <w:sz w:val="24"/>
          <w:szCs w:val="24"/>
        </w:rPr>
        <w:lastRenderedPageBreak/>
        <w:t xml:space="preserve">(demonstrated for TOA and surface LW fluxes, in Figure </w:t>
      </w:r>
      <w:r w:rsidR="00A6772C">
        <w:rPr>
          <w:rFonts w:ascii="Times New Roman" w:eastAsia="Calibri" w:hAnsi="Times New Roman" w:cs="Times New Roman"/>
          <w:color w:val="000000" w:themeColor="text1"/>
          <w:sz w:val="24"/>
          <w:szCs w:val="24"/>
        </w:rPr>
        <w:t>5</w:t>
      </w:r>
      <w:r w:rsidRPr="00AB0B59">
        <w:rPr>
          <w:rFonts w:ascii="Times New Roman" w:eastAsia="Calibri" w:hAnsi="Times New Roman" w:cs="Times New Roman"/>
          <w:color w:val="000000" w:themeColor="text1"/>
          <w:sz w:val="24"/>
          <w:szCs w:val="24"/>
        </w:rPr>
        <w:t>)</w:t>
      </w:r>
      <w:r w:rsidR="00EB0CE2">
        <w:rPr>
          <w:rFonts w:ascii="Times New Roman" w:eastAsia="Calibri" w:hAnsi="Times New Roman" w:cs="Times New Roman"/>
          <w:color w:val="000000" w:themeColor="text1"/>
          <w:sz w:val="24"/>
          <w:szCs w:val="24"/>
        </w:rPr>
        <w:t xml:space="preserve"> by 5 to 45 W m</w:t>
      </w:r>
      <w:r w:rsidR="00EB0CE2" w:rsidRPr="00061D27">
        <w:rPr>
          <w:rFonts w:ascii="Times New Roman" w:eastAsia="Calibri" w:hAnsi="Times New Roman" w:cs="Times New Roman"/>
          <w:color w:val="000000" w:themeColor="text1"/>
          <w:sz w:val="24"/>
          <w:szCs w:val="24"/>
          <w:vertAlign w:val="superscript"/>
        </w:rPr>
        <w:t>-2</w:t>
      </w:r>
      <w:r w:rsidR="004D26E7">
        <w:rPr>
          <w:rFonts w:ascii="Times New Roman" w:eastAsia="Calibri" w:hAnsi="Times New Roman" w:cs="Times New Roman"/>
          <w:color w:val="000000" w:themeColor="text1"/>
          <w:sz w:val="24"/>
          <w:szCs w:val="24"/>
        </w:rPr>
        <w:t xml:space="preserve"> over using single-layered retrievals</w:t>
      </w:r>
      <w:r w:rsidR="00EB0CE2">
        <w:rPr>
          <w:rFonts w:ascii="Times New Roman" w:eastAsia="Calibri" w:hAnsi="Times New Roman" w:cs="Times New Roman"/>
          <w:color w:val="000000" w:themeColor="text1"/>
          <w:sz w:val="24"/>
          <w:szCs w:val="24"/>
        </w:rPr>
        <w:t xml:space="preserve">, depending on the </w:t>
      </w:r>
      <w:r w:rsidR="004D26E7">
        <w:rPr>
          <w:rFonts w:ascii="Times New Roman" w:eastAsia="Calibri" w:hAnsi="Times New Roman" w:cs="Times New Roman"/>
          <w:color w:val="000000" w:themeColor="text1"/>
          <w:sz w:val="24"/>
          <w:szCs w:val="24"/>
        </w:rPr>
        <w:t>2</w:t>
      </w:r>
      <w:r w:rsidR="00EB0CE2">
        <w:rPr>
          <w:rFonts w:ascii="Times New Roman" w:eastAsia="Calibri" w:hAnsi="Times New Roman" w:cs="Times New Roman"/>
          <w:color w:val="000000" w:themeColor="text1"/>
          <w:sz w:val="24"/>
          <w:szCs w:val="24"/>
        </w:rPr>
        <w:t>-layered properties</w:t>
      </w:r>
      <w:r w:rsidRPr="00AB0B59">
        <w:rPr>
          <w:rFonts w:ascii="Times New Roman" w:eastAsia="Calibri" w:hAnsi="Times New Roman" w:cs="Times New Roman"/>
          <w:color w:val="000000" w:themeColor="text1"/>
          <w:sz w:val="24"/>
          <w:szCs w:val="24"/>
        </w:rPr>
        <w:t>. While not shown</w:t>
      </w:r>
      <w:r w:rsidR="00E24258">
        <w:rPr>
          <w:rFonts w:ascii="Times New Roman" w:eastAsia="Calibri" w:hAnsi="Times New Roman" w:cs="Times New Roman"/>
          <w:color w:val="000000" w:themeColor="text1"/>
          <w:sz w:val="24"/>
          <w:szCs w:val="24"/>
        </w:rPr>
        <w:t xml:space="preserve"> in this study</w:t>
      </w:r>
      <w:r w:rsidRPr="00AB0B59">
        <w:rPr>
          <w:rFonts w:ascii="Times New Roman" w:eastAsia="Calibri" w:hAnsi="Times New Roman" w:cs="Times New Roman"/>
          <w:color w:val="000000" w:themeColor="text1"/>
          <w:sz w:val="24"/>
          <w:szCs w:val="24"/>
        </w:rPr>
        <w:t xml:space="preserve">, SW radiative effects from misinterpreting </w:t>
      </w:r>
      <w:r w:rsidR="00E24258">
        <w:rPr>
          <w:rFonts w:ascii="Times New Roman" w:eastAsia="Calibri" w:hAnsi="Times New Roman" w:cs="Times New Roman"/>
          <w:color w:val="000000" w:themeColor="text1"/>
          <w:sz w:val="24"/>
          <w:szCs w:val="24"/>
        </w:rPr>
        <w:t>2-layered systems</w:t>
      </w:r>
      <w:r w:rsidRPr="00AB0B59">
        <w:rPr>
          <w:rFonts w:ascii="Times New Roman" w:eastAsia="Calibri" w:hAnsi="Times New Roman" w:cs="Times New Roman"/>
          <w:color w:val="000000" w:themeColor="text1"/>
          <w:sz w:val="24"/>
          <w:szCs w:val="24"/>
        </w:rPr>
        <w:t xml:space="preserve"> as a</w:t>
      </w:r>
      <w:r w:rsidR="004D26E7">
        <w:rPr>
          <w:rFonts w:ascii="Times New Roman" w:eastAsia="Calibri" w:hAnsi="Times New Roman" w:cs="Times New Roman"/>
          <w:color w:val="000000" w:themeColor="text1"/>
          <w:sz w:val="24"/>
          <w:szCs w:val="24"/>
        </w:rPr>
        <w:t xml:space="preserve"> </w:t>
      </w:r>
      <w:r w:rsidRPr="00AB0B59">
        <w:rPr>
          <w:rFonts w:ascii="Times New Roman" w:eastAsia="Calibri" w:hAnsi="Times New Roman" w:cs="Times New Roman"/>
          <w:color w:val="000000" w:themeColor="text1"/>
          <w:sz w:val="24"/>
          <w:szCs w:val="24"/>
        </w:rPr>
        <w:t>single-layer will also likely be s</w:t>
      </w:r>
      <w:r w:rsidR="00A6772C">
        <w:rPr>
          <w:rFonts w:ascii="Times New Roman" w:eastAsia="Calibri" w:hAnsi="Times New Roman" w:cs="Times New Roman"/>
          <w:color w:val="000000" w:themeColor="text1"/>
          <w:sz w:val="24"/>
          <w:szCs w:val="24"/>
        </w:rPr>
        <w:t>ignificant</w:t>
      </w:r>
      <w:r w:rsidRPr="00AB0B59">
        <w:rPr>
          <w:rFonts w:ascii="Times New Roman" w:eastAsia="Calibri" w:hAnsi="Times New Roman" w:cs="Times New Roman"/>
          <w:color w:val="000000" w:themeColor="text1"/>
          <w:sz w:val="24"/>
          <w:szCs w:val="24"/>
        </w:rPr>
        <w:t xml:space="preserve"> </w:t>
      </w:r>
      <w:r w:rsidRPr="00AB0B59">
        <w:rPr>
          <w:rFonts w:ascii="Times New Roman" w:hAnsi="Times New Roman" w:cs="Times New Roman"/>
          <w:sz w:val="24"/>
          <w:szCs w:val="24"/>
        </w:rPr>
        <w:fldChar w:fldCharType="begin"/>
      </w:r>
      <w:r w:rsidRPr="00AB0B59">
        <w:rPr>
          <w:rFonts w:ascii="Times New Roman" w:eastAsia="Calibri" w:hAnsi="Times New Roman" w:cs="Times New Roman"/>
          <w:color w:val="000000" w:themeColor="text1"/>
          <w:sz w:val="24"/>
          <w:szCs w:val="24"/>
        </w:rPr>
        <w:instrText xml:space="preserve"> ADDIN ZOTERO_ITEM CSL_CITATION {"citationID":"Lxk8Qz0x","properties":{"formattedCitation":"(Kang et al., 2020)","plainCitation":"(Kang et al., 2020)","noteIndex":0},"citationItems":[{"id":45,"uris":["http://zotero.org/users/8965493/items/AVC4GKPC"],"itemData":{"id":45,"type":"article-journal","abstract":"Since high and low clouds ubiquitously overlie the Tropical Western Pacific (TWP) region, the cloud radiative effect (CRE) cannot be influenced by either high or low clouds, but by combinations of the clouds. This study investigates the CRE of multi-layered clouds in TWP via a radiative transfer model, Streamer. We assumed that multi-layered clouds are composed of full coverage of high clouds overlying low clouds with fractional coverage. The simulation results show that low clouds readily change CREs from positive to negative in the case of optically thin high clouds, even if the fraction of low clouds takes 10% of that of high clouds. Also, various combinations of physical properties of multi-layered high and low clouds allow more CRE variability (− 253.76 to 93.10 W m−2) than single-layered clouds do (− 101.62 to 96.95 W m−2). Even in the same conditions (total column cloud optical thickness = 15 and high cloud top pressure = 200 hPa), the multi-layer clouds have various CREs from − 180.55 to 45.64 W m−2, while the single-layer high clouds − 2.00 W m−2. These findings are also comparable with satellite observations from CERES and CALIPSO. The present study suggests that considerable uncertainty of radiative effects of high clouds over TWP can attribute to low clouds below high clouds.","container-title":"Geoscience Letters","DOI":"10.1186/s40562-020-00156-6","ISSN":"2196-4092","issue":"1","journalAbbreviation":"Geoscience Letters","page":"7","source":"BioMed Central","title":"On the cloud radiative effect for tropical high clouds overlying low clouds","volume":"7","author":[{"family":"Kang","given":"Hyoji"},{"family":"Choi","given":"Yong-Sang"},{"family":"Hwang","given":"Jiwon"},{"family":"Kim","given":"Hye-Sil"}],"issued":{"date-parts":[["2020",5,29]]}}}],"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sz w:val="24"/>
          <w:szCs w:val="24"/>
        </w:rPr>
        <w:t>(Kang et al., 2020)</w:t>
      </w:r>
      <w:r w:rsidRPr="00AB0B59">
        <w:rPr>
          <w:rFonts w:ascii="Times New Roman" w:hAnsi="Times New Roman" w:cs="Times New Roman"/>
          <w:sz w:val="24"/>
          <w:szCs w:val="24"/>
        </w:rPr>
        <w:fldChar w:fldCharType="end"/>
      </w:r>
      <w:r w:rsidRPr="00AB0B59">
        <w:rPr>
          <w:rFonts w:ascii="Times New Roman" w:eastAsia="Calibri" w:hAnsi="Times New Roman" w:cs="Times New Roman"/>
          <w:color w:val="000000" w:themeColor="text1"/>
          <w:sz w:val="24"/>
          <w:szCs w:val="24"/>
        </w:rPr>
        <w:t xml:space="preserve">. </w:t>
      </w:r>
      <w:r w:rsidR="004D26E7">
        <w:rPr>
          <w:rFonts w:ascii="Times New Roman" w:eastAsia="Calibri" w:hAnsi="Times New Roman" w:cs="Times New Roman"/>
          <w:color w:val="000000" w:themeColor="text1"/>
          <w:sz w:val="24"/>
          <w:szCs w:val="24"/>
        </w:rPr>
        <w:t>Thus, o</w:t>
      </w:r>
      <w:r w:rsidR="00EB0CE2" w:rsidRPr="00EB0CE2">
        <w:rPr>
          <w:rFonts w:ascii="Times New Roman" w:eastAsia="Calibri" w:hAnsi="Times New Roman" w:cs="Times New Roman"/>
          <w:color w:val="000000" w:themeColor="text1"/>
          <w:sz w:val="24"/>
          <w:szCs w:val="24"/>
        </w:rPr>
        <w:t>ur algorithm could provide a climatology of CTH and high-cloud optical properties that is more consistent with the fluctuations in the Earth’s radiation budget.</w:t>
      </w:r>
    </w:p>
    <w:p w14:paraId="62110930" w14:textId="2A1C21B1" w:rsidR="00AB0B59" w:rsidRPr="00AB0B59" w:rsidRDefault="00AB0B59" w:rsidP="00AB0B59">
      <w:pPr>
        <w:spacing w:line="240" w:lineRule="auto"/>
        <w:jc w:val="both"/>
        <w:rPr>
          <w:rFonts w:ascii="Times New Roman" w:hAnsi="Times New Roman" w:cs="Times New Roman"/>
          <w:color w:val="000000" w:themeColor="text1"/>
          <w:sz w:val="24"/>
          <w:szCs w:val="24"/>
        </w:rPr>
      </w:pPr>
      <w:r w:rsidRPr="00AB0B59">
        <w:rPr>
          <w:rFonts w:ascii="Times New Roman" w:eastAsia="Calibri" w:hAnsi="Times New Roman" w:cs="Times New Roman"/>
          <w:color w:val="000000" w:themeColor="text1"/>
          <w:sz w:val="24"/>
          <w:szCs w:val="24"/>
        </w:rPr>
        <w:t xml:space="preserve">Although this current study </w:t>
      </w:r>
      <w:r w:rsidR="00160BAF">
        <w:rPr>
          <w:rFonts w:ascii="Times New Roman" w:eastAsia="Calibri" w:hAnsi="Times New Roman" w:cs="Times New Roman"/>
          <w:color w:val="000000" w:themeColor="text1"/>
          <w:sz w:val="24"/>
          <w:szCs w:val="24"/>
        </w:rPr>
        <w:t>i</w:t>
      </w:r>
      <w:r w:rsidRPr="00AB0B59">
        <w:rPr>
          <w:rFonts w:ascii="Times New Roman" w:eastAsia="Calibri" w:hAnsi="Times New Roman" w:cs="Times New Roman"/>
          <w:color w:val="000000" w:themeColor="text1"/>
          <w:sz w:val="24"/>
          <w:szCs w:val="24"/>
        </w:rPr>
        <w:t xml:space="preserve">s concerned with the pixel-level MM_CTH algorithm and its validation and error budget analysis, we would like to stress its future importance to </w:t>
      </w:r>
      <w:r w:rsidR="00061D27">
        <w:rPr>
          <w:rFonts w:ascii="Times New Roman" w:eastAsia="Calibri" w:hAnsi="Times New Roman" w:cs="Times New Roman"/>
          <w:color w:val="000000" w:themeColor="text1"/>
          <w:sz w:val="24"/>
          <w:szCs w:val="24"/>
        </w:rPr>
        <w:t>broader</w:t>
      </w:r>
      <w:r w:rsidRPr="00AB0B59">
        <w:rPr>
          <w:rFonts w:ascii="Times New Roman" w:eastAsia="Calibri" w:hAnsi="Times New Roman" w:cs="Times New Roman"/>
          <w:color w:val="000000" w:themeColor="text1"/>
          <w:sz w:val="24"/>
          <w:szCs w:val="24"/>
        </w:rPr>
        <w:t xml:space="preserve"> climate science, especially in leveraging the 22-year-long stable Terra record to study long-term climate-scale cloud responses, especially for high cloud populations. </w:t>
      </w:r>
      <w:r w:rsidRPr="00AB0B59">
        <w:rPr>
          <w:rFonts w:ascii="Times New Roman" w:hAnsi="Times New Roman" w:cs="Times New Roman"/>
          <w:color w:val="000000" w:themeColor="text1"/>
          <w:sz w:val="24"/>
          <w:szCs w:val="24"/>
        </w:rPr>
        <w:t xml:space="preserve">Of the many cloud responses to anthropogenic forcing predicted by models, the highest confidence is associated with rising CTHs (Boucher et al. 2013). Rising CTH is predicted to be the first signal of forced change that will emerge above natural variability </w:t>
      </w:r>
      <w:r w:rsidRPr="00AB0B59">
        <w:rPr>
          <w:rFonts w:ascii="Times New Roman" w:hAnsi="Times New Roman" w:cs="Times New Roman"/>
          <w:sz w:val="24"/>
          <w:szCs w:val="24"/>
        </w:rPr>
        <w:fldChar w:fldCharType="begin" w:fldLock="1"/>
      </w:r>
      <w:r w:rsidR="00262E96">
        <w:rPr>
          <w:rFonts w:ascii="Times New Roman" w:hAnsi="Times New Roman" w:cs="Times New Roman"/>
          <w:color w:val="000000" w:themeColor="text1"/>
          <w:sz w:val="24"/>
          <w:szCs w:val="24"/>
        </w:rPr>
        <w:instrText xml:space="preserve"> ADDIN ZOTERO_ITEM CSL_CITATION {"citationID":"FQSVmmen","properties":{"formattedCitation":"(Chepfer et al., 2014; Winker et al., 2017)","plainCitation":"(Chepfer et al., 2014; Winker et al., 2017)","noteIndex":0},"citationItems":[{"id":"jT8HOLI3/15QNcVYE","uris":["http://www.mendeley.com/documents/?uuid=cac08757-920c-394c-a6fe-722fdcc63907"],"itemData":{"DOI":"10.1007/s10712-017-9452-0","ISSN":"15730956","abstract":"Cloud profiling from active lidar and radar in the A-train satellite constellation has significantly advanced our understanding of clouds and their role in the climate system. Nevertheless, the response of clouds to a warming climate remains one of the largest uncertainties in predicting climate change and for the development of adaptions to change. Both observation of long-term changes and observational constraints on the processes responsible for those changes are necessary. We review recent progress in our understanding of the cloud feedback problem. Capabilities and advantages of active sensors for observing clouds are discussed, along with the importance of active sensors for deriving constraints on cloud feedbacks as an essential component of a global climate observing system.","author":[{"dropping-particle":"","family":"Winker","given":"David","non-dropping-particle":"","parse-names":false,"suffix":""},{"dropping-particle":"","family":"Chepfer","given":"Helene","non-dropping-particle":"","parse-names":false,"suffix":""},{"dropping-particle":"","family":"Noel","given":"Vincent","non-dropping-particle":"","parse-names":false,"suffix":""},{"dropping-particle":"","family":"Cai","given":"Xia","non-dropping-particle":"","parse-names":false,"suffix":""}],"container-title":"Surveys in Geophysics","id":"ITEM-1","issue":"6","issued":{"date-parts":[["2017","11","1"]]},"page":"1483-1508","publisher":"Springer Netherlands","title":"Observational Constraints on Cloud Feedbacks: The Role of Active Satellite Sensors","type":"article-journal","volume":"38"}},{"id":"jT8HOLI3/B9YmLC7X","uris":["http://www.mendeley.com/documents/?uuid=d0705673-cb69-3649-964f-48140a87cfe1"],"itemData":{"DOI":"10.1002/2014GL061792","ISSN":"0094-8276","abstract":"Climate models predict that the geographic distribution of clouds will change in response to anthropogenic warming, though uncertainties in the existing satellite record are larger than the magnitude of the predicted effects. Here we argue that cloud vertical distribution, observable by active spaceborne sensors, is a more robust signature of climate change. Comparison of Atmospheric Model Intercomparison Project present day and +4 K runs from Coupled Model Intercomparison Project Phase 5 shows that cloud radiative effect and total cloud cover do not represent robust signatures of climate change, as predicted changes fall within the range of variability in the current observational record. However, the predicted forced changes in cloud vertical distribution (directly measurable by spaceborne active sensors) are much larger than the currently observed variability and are expected to first appear at a statistically significant level in the upper troposphere, at all latitudes.","author":[{"dropping-particle":"","family":"Chepfer","given":"H.","non-dropping-particle":"","parse-names":false,"suffix":""},{"dropping-particle":"","family":"Noel","given":"V.","non-dropping-particle":"","parse-names":false,"suffix":""},{"dropping-particle":"","family":"Winker","given":"D.","non-dropping-particle":"","parse-names":false,"suffix":""},{"dropping-particle":"","family":"Chiriaco","given":"M.","non-dropping-particle":"","parse-names":false,"suffix":""}],"container-title":"Geophysical Research Letters","id":"ITEM-2","issue":"23","issued":{"date-parts":[["2014","12","16"]]},"page":"8387-8395","publisher":"Blackwell Publishing Ltd","title":"Where and when will we observe cloud changes due to climate warming?","type":"article-journal","volume":"41"}}],"schema":"https://github.com/citation-style-language/schema/raw/master/csl-citation.json"} </w:instrText>
      </w:r>
      <w:r w:rsidRPr="00AB0B59">
        <w:rPr>
          <w:rFonts w:ascii="Times New Roman" w:hAnsi="Times New Roman" w:cs="Times New Roman"/>
          <w:sz w:val="24"/>
          <w:szCs w:val="24"/>
        </w:rPr>
        <w:fldChar w:fldCharType="separate"/>
      </w:r>
      <w:r w:rsidRPr="00AB0B59">
        <w:rPr>
          <w:rFonts w:ascii="Times New Roman" w:hAnsi="Times New Roman" w:cs="Times New Roman"/>
          <w:color w:val="000000" w:themeColor="text1"/>
          <w:sz w:val="24"/>
          <w:szCs w:val="24"/>
        </w:rPr>
        <w:t>(Chepfer et al., 2014; Winker et al., 2017)</w:t>
      </w:r>
      <w:r w:rsidRPr="00AB0B59">
        <w:rPr>
          <w:rFonts w:ascii="Times New Roman" w:hAnsi="Times New Roman" w:cs="Times New Roman"/>
          <w:sz w:val="24"/>
          <w:szCs w:val="24"/>
        </w:rPr>
        <w:fldChar w:fldCharType="end"/>
      </w:r>
      <w:r w:rsidRPr="00AB0B59">
        <w:rPr>
          <w:rFonts w:ascii="Times New Roman" w:hAnsi="Times New Roman" w:cs="Times New Roman"/>
          <w:color w:val="000000" w:themeColor="text1"/>
          <w:sz w:val="24"/>
          <w:szCs w:val="24"/>
        </w:rPr>
        <w:t xml:space="preserve">. For example, </w:t>
      </w:r>
      <w:r w:rsidRPr="00AB0B59">
        <w:rPr>
          <w:rFonts w:ascii="Times New Roman" w:hAnsi="Times New Roman" w:cs="Times New Roman"/>
          <w:color w:val="000000" w:themeColor="text1"/>
          <w:sz w:val="24"/>
          <w:szCs w:val="24"/>
          <w:lang w:val="en-IN"/>
        </w:rPr>
        <w:t>estimates from simulations of a uniform 21</w:t>
      </w:r>
      <w:r w:rsidRPr="00AB0B59">
        <w:rPr>
          <w:rFonts w:ascii="Times New Roman" w:hAnsi="Times New Roman" w:cs="Times New Roman"/>
          <w:color w:val="000000" w:themeColor="text1"/>
          <w:sz w:val="24"/>
          <w:szCs w:val="24"/>
          <w:vertAlign w:val="superscript"/>
          <w:lang w:val="en-IN"/>
        </w:rPr>
        <w:t>st</w:t>
      </w:r>
      <w:r w:rsidRPr="00AB0B59">
        <w:rPr>
          <w:rFonts w:ascii="Times New Roman" w:hAnsi="Times New Roman" w:cs="Times New Roman"/>
          <w:color w:val="000000" w:themeColor="text1"/>
          <w:sz w:val="24"/>
          <w:szCs w:val="24"/>
          <w:lang w:val="en-IN"/>
        </w:rPr>
        <w:t xml:space="preserve"> century 4K warming had predicted the increase in high cloud amounts by ~5-15%, along with ~25 m/year increase in mean tropical high CTH </w:t>
      </w:r>
      <w:r w:rsidRPr="00AB0B59">
        <w:rPr>
          <w:rFonts w:ascii="Times New Roman" w:hAnsi="Times New Roman" w:cs="Times New Roman"/>
          <w:color w:val="000000" w:themeColor="text1"/>
          <w:sz w:val="24"/>
          <w:szCs w:val="24"/>
          <w:lang w:val="en-IN"/>
        </w:rPr>
        <w:fldChar w:fldCharType="begin" w:fldLock="1"/>
      </w:r>
      <w:r w:rsidR="00262E96">
        <w:rPr>
          <w:rFonts w:ascii="Times New Roman" w:hAnsi="Times New Roman" w:cs="Times New Roman"/>
          <w:color w:val="000000" w:themeColor="text1"/>
          <w:sz w:val="24"/>
          <w:szCs w:val="24"/>
          <w:lang w:val="en-IN"/>
        </w:rPr>
        <w:instrText xml:space="preserve"> ADDIN ZOTERO_ITEM CSL_CITATION {"citationID":"ax4XxJJU","properties":{"formattedCitation":"(Chepfer et al., 2014)","plainCitation":"(Chepfer et al., 2014)","noteIndex":0},"citationItems":[{"id":"jT8HOLI3/B9YmLC7X","uris":["http://www.mendeley.com/documents/?uuid=d0705673-cb69-3649-964f-48140a87cfe1"],"itemData":{"DOI":"10.1002/2014GL061792","ISSN":"0094-8276","abstract":"Climate models predict that the geographic distribution of clouds will change in response to anthropogenic warming, though uncertainties in the existing satellite record are larger than the magnitude of the predicted effects. Here we argue that cloud vertical distribution, observable by active spaceborne sensors, is a more robust signature of climate change. Comparison of Atmospheric Model Intercomparison Project present day and +4 K runs from Coupled Model Intercomparison Project Phase 5 shows that cloud radiative effect and total cloud cover do not represent robust signatures of climate change, as predicted changes fall within the range of variability in the current observational record. However, the predicted forced changes in cloud vertical distribution (directly measurable by spaceborne active sensors) are much larger than the currently observed variability and are expected to first appear at a statistically significant level in the upper troposphere, at all latitudes.","author":[{"dropping-particle":"","family":"Chepfer","given":"H.","non-dropping-particle":"","parse-names":false,"suffix":""},{"dropping-particle":"","family":"Noel","given":"V.","non-dropping-particle":"","parse-names":false,"suffix":""},{"dropping-particle":"","family":"Winker","given":"D.","non-dropping-particle":"","parse-names":false,"suffix":""},{"dropping-particle":"","family":"Chiriaco","given":"M.","non-dropping-particle":"","parse-names":false,"suffix":""}],"container-title":"Geophysical Research Letters","id":"ITEM-1","issue":"23","issued":{"date-parts":[["2014","12","16"]]},"page":"8387-8395","publisher":"Blackwell Publishing Ltd","title":"Where and when will we observe cloud changes due to climate warming?","type":"article-journal","volume":"41"}}],"schema":"https://github.com/citation-style-language/schema/raw/master/csl-citation.json"} </w:instrText>
      </w:r>
      <w:r w:rsidRPr="00AB0B59">
        <w:rPr>
          <w:rFonts w:ascii="Times New Roman" w:hAnsi="Times New Roman" w:cs="Times New Roman"/>
          <w:color w:val="000000" w:themeColor="text1"/>
          <w:sz w:val="24"/>
          <w:szCs w:val="24"/>
          <w:lang w:val="en-IN"/>
        </w:rPr>
        <w:fldChar w:fldCharType="separate"/>
      </w:r>
      <w:r w:rsidRPr="00AB0B59">
        <w:rPr>
          <w:rFonts w:ascii="Times New Roman" w:hAnsi="Times New Roman" w:cs="Times New Roman"/>
          <w:color w:val="000000" w:themeColor="text1"/>
          <w:sz w:val="24"/>
          <w:szCs w:val="24"/>
        </w:rPr>
        <w:t>(Chepfer et al., 2014)</w:t>
      </w:r>
      <w:r w:rsidRPr="00AB0B59">
        <w:rPr>
          <w:rFonts w:ascii="Times New Roman" w:hAnsi="Times New Roman" w:cs="Times New Roman"/>
          <w:color w:val="000000" w:themeColor="text1"/>
          <w:sz w:val="24"/>
          <w:szCs w:val="24"/>
          <w:lang w:val="en-IN"/>
        </w:rPr>
        <w:fldChar w:fldCharType="end"/>
      </w:r>
      <w:r w:rsidRPr="00AB0B59">
        <w:rPr>
          <w:rFonts w:ascii="Times New Roman" w:hAnsi="Times New Roman" w:cs="Times New Roman"/>
          <w:color w:val="000000" w:themeColor="text1"/>
          <w:sz w:val="24"/>
          <w:szCs w:val="24"/>
          <w:lang w:val="en-IN"/>
        </w:rPr>
        <w:t xml:space="preserve">. </w:t>
      </w:r>
      <w:r w:rsidRPr="00A6772C">
        <w:rPr>
          <w:rFonts w:ascii="Times New Roman" w:hAnsi="Times New Roman" w:cs="Times New Roman"/>
          <w:color w:val="000000" w:themeColor="text1"/>
          <w:sz w:val="24"/>
          <w:szCs w:val="24"/>
          <w:lang w:val="en-IN"/>
        </w:rPr>
        <w:t xml:space="preserve">For confident detection of </w:t>
      </w:r>
      <w:r w:rsidRPr="00A6772C">
        <w:rPr>
          <w:rFonts w:ascii="Times New Roman" w:hAnsi="Times New Roman" w:cs="Times New Roman"/>
          <w:color w:val="000000" w:themeColor="text1"/>
          <w:sz w:val="24"/>
          <w:szCs w:val="24"/>
        </w:rPr>
        <w:t>these small predicted trends, we need stable multi-decadal observations (subject to robust uncertainty analysis) of cloud vertical distribution, globally</w:t>
      </w:r>
      <w:r w:rsidRPr="00AB0B59">
        <w:rPr>
          <w:rFonts w:ascii="Times New Roman" w:hAnsi="Times New Roman" w:cs="Times New Roman"/>
          <w:color w:val="000000" w:themeColor="text1"/>
          <w:sz w:val="24"/>
          <w:szCs w:val="24"/>
        </w:rPr>
        <w:t xml:space="preserve"> </w:t>
      </w:r>
      <w:r w:rsidRPr="00AB0B59">
        <w:rPr>
          <w:rFonts w:ascii="Times New Roman" w:hAnsi="Times New Roman" w:cs="Times New Roman"/>
          <w:color w:val="000000" w:themeColor="text1"/>
          <w:sz w:val="24"/>
          <w:szCs w:val="24"/>
        </w:rPr>
        <w:fldChar w:fldCharType="begin" w:fldLock="1"/>
      </w:r>
      <w:r w:rsidR="00262E96">
        <w:rPr>
          <w:rFonts w:ascii="Times New Roman" w:hAnsi="Times New Roman" w:cs="Times New Roman"/>
          <w:color w:val="000000" w:themeColor="text1"/>
          <w:sz w:val="24"/>
          <w:szCs w:val="24"/>
        </w:rPr>
        <w:instrText xml:space="preserve"> ADDIN ZOTERO_ITEM CSL_CITATION {"citationID":"hXMZbHBr","properties":{"formattedCitation":"(Shea et al., 2017)","plainCitation":"(Shea et al., 2017)","dontUpdate":true,"noteIndex":0},"citationItems":[{"id":"jT8HOLI3/g3vdedlA","uris":["http://www.mendeley.com/documents/?uuid=baa16169-9873-33de-ae9d-29c19809b42b"],"itemData":{"DOI":"10.1175/JCLI-D-16-0429.1","ISSN":"0894-8755","abstract":"&lt;p&gt;Cloud response to Earth’s changing climate is one of the largest sources of uncertainty among global climate model (GCM) projections. Two of the largest sources of uncertainty are the spread in equilibrium climate sensitivity (ECS) and uncertainty in radiative forcing due to uncertainty in the aerosol indirect effect. Satellite instruments with sufficient accuracy and on-orbit stability to detect climate change–scale trends in cloud properties will improve confidence in the understanding of the relationship between observed climate change and cloud property trends, thus providing information to better constrain ECS and radiative forcing. This study applies a climate change uncertainty framework to quantify the impact of measurement uncertainty on trend detection times for cloud fraction, effective temperature, optical thickness, and water cloud effective radius. Although GCMs generally agree that the total cloud feedback is positive, disagreement remains on its magnitude. With the climate uncertainty framework, it is demonstrated how stringent measurement uncertainty requirements for reflected solar and infrared satellite measurements enable improved constraint of SW and LW cloud feedbacks and the ECS by significantly reducing trend uncertainties for cloud fraction, optical thickness, and effective temperature. The authors also demonstrate improved constraint on uncertainty in the aerosol indirect effect by reducing water cloud effective radius trend uncertainty.&lt;/p&gt;","author":[{"dropping-particle":"","family":"Shea","given":"Yolanda L.","non-dropping-particle":"","parse-names":false,"suffix":""},{"dropping-particle":"","family":"Wielicki","given":"Bruce A.","non-dropping-particle":"","parse-names":false,"suffix":""},{"dropping-particle":"","family":"Sun-Mack","given":"Sunny","non-dropping-particle":"","parse-names":false,"suffix":""},{"dropping-particle":"","family":"Minnis","given":"Patrick","non-dropping-particle":"","parse-names":false,"suffix":""}],"container-title":"Journal of Climate","id":"ITEM-1","issue":"17","issued":{"date-parts":[["2017","9","1"]]},"page":"6959-6976","publisher":"American Meteorological Society","title":"Quantifying the Dependence of Satellite Cloud Retrievals on Instrument Uncertainty","type":"article-journal","volume":"30"}}],"schema":"https://github.com/citation-style-language/schema/raw/master/csl-citation.json"} </w:instrText>
      </w:r>
      <w:r w:rsidRPr="00AB0B59">
        <w:rPr>
          <w:rFonts w:ascii="Times New Roman" w:hAnsi="Times New Roman" w:cs="Times New Roman"/>
          <w:color w:val="000000" w:themeColor="text1"/>
          <w:sz w:val="24"/>
          <w:szCs w:val="24"/>
        </w:rPr>
        <w:fldChar w:fldCharType="separate"/>
      </w:r>
      <w:r w:rsidRPr="00AB0B59">
        <w:rPr>
          <w:rFonts w:ascii="Times New Roman" w:hAnsi="Times New Roman" w:cs="Times New Roman"/>
          <w:color w:val="000000" w:themeColor="text1"/>
          <w:sz w:val="24"/>
          <w:szCs w:val="24"/>
        </w:rPr>
        <w:t>(Shea et al., 2017)</w:t>
      </w:r>
      <w:r w:rsidRPr="00AB0B59">
        <w:rPr>
          <w:rFonts w:ascii="Times New Roman" w:hAnsi="Times New Roman" w:cs="Times New Roman"/>
          <w:color w:val="000000" w:themeColor="text1"/>
          <w:sz w:val="24"/>
          <w:szCs w:val="24"/>
        </w:rPr>
        <w:fldChar w:fldCharType="end"/>
      </w:r>
      <w:r w:rsidRPr="00AB0B59">
        <w:rPr>
          <w:rFonts w:ascii="Times New Roman" w:hAnsi="Times New Roman" w:cs="Times New Roman"/>
          <w:i/>
          <w:iCs/>
          <w:color w:val="000000" w:themeColor="text1"/>
          <w:sz w:val="24"/>
          <w:szCs w:val="24"/>
        </w:rPr>
        <w:t xml:space="preserve">. </w:t>
      </w:r>
      <w:r w:rsidRPr="00AB0B59">
        <w:rPr>
          <w:rFonts w:ascii="Times New Roman" w:hAnsi="Times New Roman" w:cs="Times New Roman"/>
          <w:color w:val="000000" w:themeColor="text1"/>
          <w:sz w:val="24"/>
          <w:szCs w:val="24"/>
        </w:rPr>
        <w:t>However, the of emergence of such trends from active sensors are thwarted by the short durations and lack of swath coverage.</w:t>
      </w:r>
    </w:p>
    <w:p w14:paraId="429A5D77" w14:textId="4E7F498D" w:rsidR="00AB0B59" w:rsidRPr="00AB0B59" w:rsidRDefault="00AB0B59" w:rsidP="00AB0B59">
      <w:pPr>
        <w:spacing w:line="240" w:lineRule="auto"/>
        <w:jc w:val="both"/>
        <w:rPr>
          <w:rFonts w:ascii="Times New Roman" w:eastAsia="Calibri" w:hAnsi="Times New Roman" w:cs="Times New Roman"/>
          <w:i/>
          <w:iCs/>
          <w:color w:val="000000" w:themeColor="text1"/>
          <w:sz w:val="24"/>
          <w:szCs w:val="24"/>
        </w:rPr>
      </w:pPr>
      <w:r w:rsidRPr="00AB0B59">
        <w:rPr>
          <w:rFonts w:ascii="Times New Roman" w:hAnsi="Times New Roman" w:cs="Times New Roman"/>
          <w:color w:val="000000" w:themeColor="text1"/>
          <w:sz w:val="24"/>
          <w:szCs w:val="24"/>
        </w:rPr>
        <w:t>A record of lidar-like distribution of high cloud properties from a passive sensor in space (</w:t>
      </w:r>
      <w:r w:rsidR="00A6772C">
        <w:rPr>
          <w:rFonts w:ascii="Times New Roman" w:hAnsi="Times New Roman" w:cs="Times New Roman"/>
          <w:color w:val="000000" w:themeColor="text1"/>
          <w:sz w:val="24"/>
          <w:szCs w:val="24"/>
        </w:rPr>
        <w:t xml:space="preserve">e.g., </w:t>
      </w:r>
      <w:r w:rsidRPr="00AB0B59">
        <w:rPr>
          <w:rFonts w:ascii="Times New Roman" w:hAnsi="Times New Roman" w:cs="Times New Roman"/>
          <w:color w:val="000000" w:themeColor="text1"/>
          <w:sz w:val="24"/>
          <w:szCs w:val="24"/>
        </w:rPr>
        <w:t>MM_CTH) signifies the best of both conditions required in a</w:t>
      </w:r>
      <w:r w:rsidR="00160BAF">
        <w:rPr>
          <w:rFonts w:ascii="Times New Roman" w:hAnsi="Times New Roman" w:cs="Times New Roman"/>
          <w:color w:val="000000" w:themeColor="text1"/>
          <w:sz w:val="24"/>
          <w:szCs w:val="24"/>
        </w:rPr>
        <w:t xml:space="preserve"> stable</w:t>
      </w:r>
      <w:r w:rsidRPr="00AB0B59">
        <w:rPr>
          <w:rFonts w:ascii="Times New Roman" w:hAnsi="Times New Roman" w:cs="Times New Roman"/>
          <w:color w:val="000000" w:themeColor="text1"/>
          <w:sz w:val="24"/>
          <w:szCs w:val="24"/>
        </w:rPr>
        <w:t xml:space="preserve"> climate dataset –</w:t>
      </w:r>
      <w:r w:rsidR="00061D27">
        <w:rPr>
          <w:rFonts w:ascii="Times New Roman" w:hAnsi="Times New Roman" w:cs="Times New Roman"/>
          <w:color w:val="000000" w:themeColor="text1"/>
          <w:sz w:val="24"/>
          <w:szCs w:val="24"/>
        </w:rPr>
        <w:t xml:space="preserve"> spatial </w:t>
      </w:r>
      <w:r w:rsidRPr="00AB0B59">
        <w:rPr>
          <w:rFonts w:ascii="Times New Roman" w:hAnsi="Times New Roman" w:cs="Times New Roman"/>
          <w:color w:val="000000" w:themeColor="text1"/>
          <w:sz w:val="24"/>
          <w:szCs w:val="24"/>
        </w:rPr>
        <w:t xml:space="preserve">coverage and accuracy. In fact, there have been non-significant detection of the expected rising patterns in global high cloud amounts from passive sensors </w:t>
      </w:r>
      <w:r w:rsidRPr="00AB0B59">
        <w:rPr>
          <w:rFonts w:ascii="Times New Roman" w:hAnsi="Times New Roman" w:cs="Times New Roman"/>
          <w:color w:val="000000" w:themeColor="text1"/>
          <w:sz w:val="24"/>
          <w:szCs w:val="24"/>
        </w:rPr>
        <w:fldChar w:fldCharType="begin"/>
      </w:r>
      <w:r w:rsidRPr="00AB0B59">
        <w:rPr>
          <w:rFonts w:ascii="Times New Roman" w:hAnsi="Times New Roman" w:cs="Times New Roman"/>
          <w:color w:val="000000" w:themeColor="text1"/>
          <w:sz w:val="24"/>
          <w:szCs w:val="24"/>
        </w:rPr>
        <w:instrText xml:space="preserve"> ADDIN ZOTERO_ITEM CSL_CITATION {"citationID":"LYmEPjBv","properties":{"formattedCitation":"(Aerenson et al., 2022; Norris et al., 2016)","plainCitation":"(Aerenson et al., 2022; Norris et al., 2016)","noteIndex":0},"citationItems":[{"id":170,"uris":["http://zotero.org/users/8965493/items/RFJUU8LX"],"itemData":{"id":170,"type":"article-journal","abstract":"It is predicted by both theory and models that high-altitude clouds will occur higher in the atmosphere as a result of climate warming. This produces a positive longwave feedback and has a substantial impact on the Earth's response to warming. This effect is well established by theory, but is poorly constrained by observations, and there is large spread in the feedback strength between climate models. We use the NASA Multi-angle Imaging SpectroRadiometer (MISR) to examine changes in Cloud-Top-Height (CTH). MISR uses a stereo-imaging technique to determine CTH. This approach is geometric in nature and insensitive to instrument calibration and therefore is well suited for trend analysis and studies of variability on long time scales. In this article we show that the current MISR record does have an increase in CTH for high-altitude cloud over Southern Hemisphere (SH) oceans but not over Tropical or the Northern Hemisphere (NH) oceans. We use climate model simulations to estimate when MISR might be expected to detect trends in CTH, that include the NH. The analysis suggests that according to the models used in this study MISR should detect changes over the SH ocean earlier than the NH, and if the model predictions are correct should be capable of detecting a trend over the Tropics and NH very soon (3–10 years). This result highlights the potential value of a follow-on mission to MISR, which no longer maintains a fixed equator crossing time and is unlikely to be making observations for another 10 years.","container-title":"Journal of Geophysical Research: Atmospheres","DOI":"10.1029/2021JD035865","ISSN":"2169-8996","issue":"2","language":"en","note":"_eprint: https://onlinelibrary.wiley.com/doi/pdf/10.1029/2021JD035865","page":"e2021JD035865","source":"Wiley Online Library","title":"When Will MISR Detect Rising High Clouds?","volume":"127","author":[{"family":"Aerenson","given":"Travis"},{"family":"Marchand","given":"Roger"},{"family":"Chepfer","given":"Hélène"},{"family":"Medeiros","given":"Brian"}],"issued":{"date-parts":[["2022"]]}}},{"id":145,"uris":["http://zotero.org/users/8965493/items/A3D682J5"],"itemData":{"id":145,"type":"article-journal","abstract":"Satellite records show that the global pattern of cloud changes between the 1980s and the 2000s are similar to the patterns predicted by models of climate with recent external radiative forcing, and that the primary drivers of the cloud changes appear to be increasing greenhouse gas concentrations and a recovery from volcanic radiative cooling.","container-title":"Nature","DOI":"10.1038/nature18273","ISSN":"1476-4687","issue":"7614","language":"en","note":"number: 7614\npublisher: Nature Publishing Group","page":"72-75","source":"www.nature.com","title":"Evidence for climate change in the satellite cloud record","volume":"536","author":[{"family":"Norris","given":"Joel R."},{"family":"Allen","given":"Robert J."},{"family":"Evan","given":"Amato T."},{"family":"Zelinka","given":"Mark D."},{"family":"O’Dell","given":"Christopher W."},{"family":"Klein","given":"Stephen A."}],"issued":{"date-parts":[["2016",8]]}}}],"schema":"https://github.com/citation-style-language/schema/raw/master/csl-citation.json"} </w:instrText>
      </w:r>
      <w:r w:rsidRPr="00AB0B59">
        <w:rPr>
          <w:rFonts w:ascii="Times New Roman" w:hAnsi="Times New Roman" w:cs="Times New Roman"/>
          <w:color w:val="000000" w:themeColor="text1"/>
          <w:sz w:val="24"/>
          <w:szCs w:val="24"/>
        </w:rPr>
        <w:fldChar w:fldCharType="separate"/>
      </w:r>
      <w:r w:rsidRPr="00AB0B59">
        <w:rPr>
          <w:rFonts w:ascii="Times New Roman" w:hAnsi="Times New Roman" w:cs="Times New Roman"/>
          <w:sz w:val="24"/>
          <w:szCs w:val="24"/>
        </w:rPr>
        <w:t>(Aerenson et al., 2022; Norris et al., 2016)</w:t>
      </w:r>
      <w:r w:rsidRPr="00AB0B59">
        <w:rPr>
          <w:rFonts w:ascii="Times New Roman" w:hAnsi="Times New Roman" w:cs="Times New Roman"/>
          <w:color w:val="000000" w:themeColor="text1"/>
          <w:sz w:val="24"/>
          <w:szCs w:val="24"/>
        </w:rPr>
        <w:fldChar w:fldCharType="end"/>
      </w:r>
      <w:r w:rsidRPr="00AB0B59">
        <w:rPr>
          <w:rFonts w:ascii="Times New Roman" w:hAnsi="Times New Roman" w:cs="Times New Roman"/>
          <w:color w:val="000000" w:themeColor="text1"/>
          <w:sz w:val="24"/>
          <w:szCs w:val="24"/>
        </w:rPr>
        <w:t>. However, as demonstrated in Section 1, both stereoscopic and multi-spectral retrievals of cloud macrophysics suffer from issues of sensitivity to</w:t>
      </w:r>
      <w:r w:rsidR="00AF63B0">
        <w:rPr>
          <w:rFonts w:ascii="Times New Roman" w:hAnsi="Times New Roman" w:cs="Times New Roman"/>
          <w:color w:val="000000" w:themeColor="text1"/>
          <w:sz w:val="24"/>
          <w:szCs w:val="24"/>
        </w:rPr>
        <w:t xml:space="preserve"> different</w:t>
      </w:r>
      <w:r w:rsidRPr="00AB0B59">
        <w:rPr>
          <w:rFonts w:ascii="Times New Roman" w:hAnsi="Times New Roman" w:cs="Times New Roman"/>
          <w:color w:val="000000" w:themeColor="text1"/>
          <w:sz w:val="24"/>
          <w:szCs w:val="24"/>
        </w:rPr>
        <w:t xml:space="preserve"> cloud types and accuracy. MISR stereo misses a majority amount of cirrus in 2-layered cases. </w:t>
      </w:r>
      <w:r w:rsidRPr="00AB0B59">
        <w:rPr>
          <w:rFonts w:ascii="Times New Roman" w:eastAsia="Calibri" w:hAnsi="Times New Roman" w:cs="Times New Roman"/>
          <w:color w:val="000000" w:themeColor="text1"/>
          <w:sz w:val="24"/>
          <w:szCs w:val="24"/>
        </w:rPr>
        <w:t xml:space="preserve">On the other hand, unless the cirrus is very thin (OD &lt;&lt; 1), MODIS IR channels detect cirrus emission above the channels’ noise levels, but it is the restrictive choice of a 1-layer solution (in the MODIS forward model) that leads to the misrepresentation of cirrus properties, including its retrieved emissivity. </w:t>
      </w:r>
      <w:r w:rsidRPr="00A6772C">
        <w:rPr>
          <w:rFonts w:ascii="Times New Roman" w:eastAsia="Calibri" w:hAnsi="Times New Roman" w:cs="Times New Roman"/>
          <w:color w:val="000000" w:themeColor="text1"/>
          <w:sz w:val="24"/>
          <w:szCs w:val="24"/>
        </w:rPr>
        <w:t>Left unchecked, it would be difficult to impossible to decouple long-term changes in high cloud heights and emissivity from true changes in low cloud heights and amount using MODIS data alone. Similarly, it would be difficult to impossible to decouple long-term changes in low cloud heights and amounts from true changes in high cloud amount and optical depths from MISR.</w:t>
      </w:r>
      <w:r w:rsidRPr="00AB0B59">
        <w:rPr>
          <w:rFonts w:ascii="Times New Roman" w:eastAsia="Calibri" w:hAnsi="Times New Roman" w:cs="Times New Roman"/>
          <w:i/>
          <w:iCs/>
          <w:color w:val="000000" w:themeColor="text1"/>
          <w:sz w:val="24"/>
          <w:szCs w:val="24"/>
        </w:rPr>
        <w:t xml:space="preserve"> </w:t>
      </w:r>
      <w:r w:rsidRPr="00AB0B59">
        <w:rPr>
          <w:rFonts w:ascii="Times New Roman" w:eastAsia="Calibri" w:hAnsi="Times New Roman" w:cs="Times New Roman"/>
          <w:color w:val="000000" w:themeColor="text1"/>
          <w:sz w:val="24"/>
          <w:szCs w:val="24"/>
        </w:rPr>
        <w:t xml:space="preserve">Therefore, to extend the utility of the Terra record for climate research, this problem must be fixed. </w:t>
      </w:r>
    </w:p>
    <w:p w14:paraId="37006EB4" w14:textId="54CC69EC" w:rsidR="00AB0B59" w:rsidRPr="00AB0B59" w:rsidRDefault="00AB0B59" w:rsidP="00AB0B59">
      <w:pPr>
        <w:spacing w:after="0" w:line="240" w:lineRule="auto"/>
        <w:jc w:val="both"/>
        <w:rPr>
          <w:rFonts w:ascii="Times New Roman" w:hAnsi="Times New Roman" w:cs="Times New Roman"/>
          <w:sz w:val="24"/>
          <w:szCs w:val="24"/>
        </w:rPr>
      </w:pPr>
      <w:r w:rsidRPr="00AB0B59">
        <w:rPr>
          <w:rFonts w:ascii="Times New Roman" w:hAnsi="Times New Roman" w:cs="Times New Roman"/>
          <w:color w:val="000000" w:themeColor="text1"/>
          <w:sz w:val="24"/>
          <w:szCs w:val="24"/>
        </w:rPr>
        <w:t xml:space="preserve">Unfortunately, the Terra platform has begun to drift in ECT in order to save fuel for a safe reentry for end-of-mission. By June 2022 it will have reached an ECT of 10:15 AM, thus surpassing the 10:30 AM ± 15-minute ECT stability requirement of the mission (it actually maintained a 10:30 AM ± 1-minute ECT from 2002 to 2021). However, with Terra’s drift in ECT, its stable climate record is at an end. With no similar long-term satellite mission planned, </w:t>
      </w:r>
      <w:r w:rsidRPr="000F2C14">
        <w:rPr>
          <w:rFonts w:ascii="Times New Roman" w:hAnsi="Times New Roman" w:cs="Times New Roman"/>
          <w:color w:val="000000" w:themeColor="text1"/>
          <w:sz w:val="24"/>
          <w:szCs w:val="24"/>
        </w:rPr>
        <w:t>the Terra record will remain an unmatched climate record of cloud macro-physical and optical properties for at least three more decades</w:t>
      </w:r>
      <w:r w:rsidRPr="00AB0B59">
        <w:rPr>
          <w:rFonts w:ascii="Times New Roman" w:hAnsi="Times New Roman" w:cs="Times New Roman"/>
          <w:color w:val="000000" w:themeColor="text1"/>
          <w:sz w:val="24"/>
          <w:szCs w:val="24"/>
        </w:rPr>
        <w:t xml:space="preserve">. We are therefore left with the goal to ensure that the Terra record produces cloud products with well-characterized uncertainties. Towards this goal, the </w:t>
      </w:r>
      <w:r w:rsidR="000F2C14">
        <w:rPr>
          <w:rFonts w:ascii="Times New Roman" w:hAnsi="Times New Roman" w:cs="Times New Roman"/>
          <w:color w:val="000000" w:themeColor="text1"/>
          <w:sz w:val="24"/>
          <w:szCs w:val="24"/>
        </w:rPr>
        <w:t xml:space="preserve">pixel-level </w:t>
      </w:r>
      <w:r w:rsidRPr="00AB0B59">
        <w:rPr>
          <w:rFonts w:ascii="Times New Roman" w:hAnsi="Times New Roman" w:cs="Times New Roman"/>
          <w:color w:val="000000" w:themeColor="text1"/>
          <w:sz w:val="24"/>
          <w:szCs w:val="24"/>
        </w:rPr>
        <w:t>MM_CTH algorithm</w:t>
      </w:r>
      <w:r w:rsidR="000F2C14">
        <w:rPr>
          <w:rFonts w:ascii="Times New Roman" w:hAnsi="Times New Roman" w:cs="Times New Roman"/>
          <w:color w:val="000000" w:themeColor="text1"/>
          <w:sz w:val="24"/>
          <w:szCs w:val="24"/>
        </w:rPr>
        <w:t xml:space="preserve"> introduced here must be scaled</w:t>
      </w:r>
      <w:r w:rsidRPr="00AB0B59">
        <w:rPr>
          <w:rFonts w:ascii="Times New Roman" w:hAnsi="Times New Roman" w:cs="Times New Roman"/>
          <w:color w:val="000000" w:themeColor="text1"/>
          <w:sz w:val="24"/>
          <w:szCs w:val="24"/>
        </w:rPr>
        <w:t xml:space="preserve"> to a fully operational product over the entire Terra record.</w:t>
      </w:r>
      <w:r w:rsidRPr="00AB0B59">
        <w:rPr>
          <w:rFonts w:ascii="Times New Roman" w:hAnsi="Times New Roman" w:cs="Times New Roman"/>
          <w:sz w:val="24"/>
          <w:szCs w:val="24"/>
        </w:rPr>
        <w:t xml:space="preserve"> </w:t>
      </w:r>
    </w:p>
    <w:p w14:paraId="7DDF7529" w14:textId="0BFAE26C" w:rsidR="00C83219" w:rsidRPr="00AB0B59" w:rsidRDefault="005F6224" w:rsidP="000F2C1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EE5820F" w14:textId="329B5ECD" w:rsidR="001353B0" w:rsidRPr="00C54F48" w:rsidRDefault="001353B0" w:rsidP="00C83219">
      <w:pPr>
        <w:pStyle w:val="ListParagraph"/>
        <w:numPr>
          <w:ilvl w:val="0"/>
          <w:numId w:val="3"/>
        </w:numPr>
        <w:spacing w:line="240" w:lineRule="auto"/>
        <w:jc w:val="both"/>
        <w:rPr>
          <w:rFonts w:ascii="Times New Roman" w:hAnsi="Times New Roman" w:cs="Times New Roman"/>
          <w:b/>
          <w:bCs/>
          <w:i/>
          <w:iCs/>
          <w:sz w:val="24"/>
          <w:szCs w:val="24"/>
        </w:rPr>
      </w:pPr>
      <w:r w:rsidRPr="00C54F48">
        <w:rPr>
          <w:rFonts w:ascii="Times New Roman" w:hAnsi="Times New Roman" w:cs="Times New Roman"/>
          <w:b/>
          <w:bCs/>
          <w:i/>
          <w:iCs/>
          <w:sz w:val="24"/>
          <w:szCs w:val="24"/>
        </w:rPr>
        <w:lastRenderedPageBreak/>
        <w:t>Acknowledgements</w:t>
      </w:r>
      <w:r w:rsidR="005A555B" w:rsidRPr="00C54F48">
        <w:rPr>
          <w:rFonts w:ascii="Times New Roman" w:hAnsi="Times New Roman" w:cs="Times New Roman"/>
          <w:b/>
          <w:bCs/>
          <w:i/>
          <w:iCs/>
          <w:sz w:val="24"/>
          <w:szCs w:val="24"/>
        </w:rPr>
        <w:t>, Software</w:t>
      </w:r>
      <w:r w:rsidRPr="00C54F48">
        <w:rPr>
          <w:rFonts w:ascii="Times New Roman" w:hAnsi="Times New Roman" w:cs="Times New Roman"/>
          <w:b/>
          <w:bCs/>
          <w:i/>
          <w:iCs/>
          <w:sz w:val="24"/>
          <w:szCs w:val="24"/>
        </w:rPr>
        <w:t xml:space="preserve"> and Data Sources</w:t>
      </w:r>
    </w:p>
    <w:p w14:paraId="0F41CAFB" w14:textId="6A14B907" w:rsidR="001353B0" w:rsidRDefault="001353B0" w:rsidP="001353B0">
      <w:pPr>
        <w:pStyle w:val="ListParagraph"/>
        <w:spacing w:line="240" w:lineRule="auto"/>
        <w:ind w:left="360"/>
        <w:jc w:val="both"/>
        <w:rPr>
          <w:rFonts w:ascii="Times New Roman" w:hAnsi="Times New Roman" w:cs="Times New Roman"/>
          <w:sz w:val="24"/>
          <w:szCs w:val="24"/>
        </w:rPr>
      </w:pPr>
    </w:p>
    <w:p w14:paraId="380B2413" w14:textId="2C95B3E9" w:rsidR="001353B0" w:rsidRDefault="001353B0" w:rsidP="001353B0">
      <w:pPr>
        <w:pStyle w:val="ListParagraph"/>
        <w:spacing w:line="240" w:lineRule="auto"/>
        <w:ind w:left="0"/>
        <w:jc w:val="both"/>
        <w:rPr>
          <w:rFonts w:ascii="Times New Roman" w:hAnsi="Times New Roman" w:cs="Times New Roman"/>
          <w:sz w:val="24"/>
          <w:szCs w:val="24"/>
        </w:rPr>
      </w:pPr>
      <w:r w:rsidRPr="001353B0">
        <w:rPr>
          <w:rFonts w:ascii="Times New Roman" w:hAnsi="Times New Roman" w:cs="Times New Roman"/>
          <w:sz w:val="24"/>
          <w:szCs w:val="24"/>
        </w:rPr>
        <w:t xml:space="preserve">This research was supported under MISR project contract 147871 with the Jet Propulsion Laboratory, California Institute of Technology. Partial support from the NASA ACCESS program under contract NNX16AMO7A is also acknowledged. </w:t>
      </w:r>
      <w:r w:rsidR="005A555B">
        <w:rPr>
          <w:rFonts w:ascii="Times New Roman" w:hAnsi="Times New Roman" w:cs="Times New Roman"/>
          <w:sz w:val="24"/>
          <w:szCs w:val="24"/>
        </w:rPr>
        <w:t xml:space="preserve">The Collection 6.1 MODIS Level 2 Clouds Software modified to create the MM_CTH software was downloaded from the NASA Goddard Space Flight Center </w:t>
      </w:r>
      <w:r w:rsidR="005A555B" w:rsidRPr="005A555B">
        <w:rPr>
          <w:rFonts w:ascii="Times New Roman" w:hAnsi="Times New Roman" w:cs="Times New Roman"/>
          <w:sz w:val="24"/>
          <w:szCs w:val="24"/>
        </w:rPr>
        <w:t>MODIS Adaptive Processing System (MODAPS) website</w:t>
      </w:r>
      <w:r w:rsidR="005A555B">
        <w:rPr>
          <w:rFonts w:ascii="Times New Roman" w:hAnsi="Times New Roman" w:cs="Times New Roman"/>
          <w:sz w:val="24"/>
          <w:szCs w:val="24"/>
        </w:rPr>
        <w:t xml:space="preserve"> (</w:t>
      </w:r>
      <w:hyperlink r:id="rId18" w:history="1">
        <w:r w:rsidR="005A555B" w:rsidRPr="00903E93">
          <w:rPr>
            <w:rStyle w:val="Hyperlink"/>
            <w:rFonts w:ascii="Times New Roman" w:hAnsi="Times New Roman" w:cs="Times New Roman"/>
            <w:sz w:val="24"/>
            <w:szCs w:val="24"/>
          </w:rPr>
          <w:t>https://modaps.modaps.eosdis.nasa.gov/software/MODIS/AM1M/PGE06/Collection61/</w:t>
        </w:r>
      </w:hyperlink>
      <w:r w:rsidR="005A555B">
        <w:rPr>
          <w:rFonts w:ascii="Times New Roman" w:hAnsi="Times New Roman" w:cs="Times New Roman"/>
          <w:sz w:val="24"/>
          <w:szCs w:val="24"/>
        </w:rPr>
        <w:t xml:space="preserve">). </w:t>
      </w:r>
      <w:r w:rsidRPr="001353B0">
        <w:rPr>
          <w:rFonts w:ascii="Times New Roman" w:hAnsi="Times New Roman" w:cs="Times New Roman"/>
          <w:sz w:val="24"/>
          <w:szCs w:val="24"/>
          <w:lang w:val="en-IN"/>
        </w:rPr>
        <w:t>The MISR data was downloaded from NASA Langley Research Center Atmospheric Sciences Data Center (</w:t>
      </w:r>
      <w:hyperlink r:id="rId19" w:history="1">
        <w:r w:rsidRPr="001353B0">
          <w:rPr>
            <w:rStyle w:val="Hyperlink"/>
            <w:rFonts w:ascii="Times New Roman" w:hAnsi="Times New Roman" w:cs="Times New Roman"/>
            <w:sz w:val="24"/>
            <w:szCs w:val="24"/>
          </w:rPr>
          <w:t>https://opendap.larc.nasa.gov/opendap/MISR/MIL2TCSP.001/</w:t>
        </w:r>
      </w:hyperlink>
      <w:r w:rsidRPr="001353B0">
        <w:rPr>
          <w:rFonts w:ascii="Times New Roman" w:hAnsi="Times New Roman" w:cs="Times New Roman"/>
          <w:sz w:val="24"/>
          <w:szCs w:val="24"/>
          <w:lang w:val="en-IN"/>
        </w:rPr>
        <w:t>). The MODIS data were obtained through the Level 1 and Atmosphere Archive and Distribution System of NASA Goddard Space Flight Center (</w:t>
      </w:r>
      <w:hyperlink r:id="rId20" w:history="1">
        <w:r w:rsidRPr="001353B0">
          <w:rPr>
            <w:rStyle w:val="Hyperlink"/>
            <w:rFonts w:ascii="Times New Roman" w:hAnsi="Times New Roman" w:cs="Times New Roman"/>
            <w:sz w:val="24"/>
            <w:szCs w:val="24"/>
            <w:lang w:val="en-IN"/>
          </w:rPr>
          <w:t>https://ladsweb.modaps.eosdis.nasa.gov/archive/allData/61/</w:t>
        </w:r>
      </w:hyperlink>
      <w:r w:rsidRPr="001353B0">
        <w:rPr>
          <w:rFonts w:ascii="Times New Roman" w:hAnsi="Times New Roman" w:cs="Times New Roman"/>
          <w:sz w:val="24"/>
          <w:szCs w:val="24"/>
          <w:lang w:val="en-IN"/>
        </w:rPr>
        <w:t>). The CATS data was downloaded from the NASA Langley Research Center's ASDC DAAC (</w:t>
      </w:r>
      <w:hyperlink r:id="rId21" w:history="1">
        <w:r w:rsidRPr="001353B0">
          <w:rPr>
            <w:rStyle w:val="Hyperlink"/>
            <w:rFonts w:ascii="Times New Roman" w:hAnsi="Times New Roman" w:cs="Times New Roman"/>
            <w:sz w:val="24"/>
            <w:szCs w:val="24"/>
            <w:lang w:val="en-IN"/>
          </w:rPr>
          <w:t>https://opendap.larc.nasa.gov/opendap/CATS/</w:t>
        </w:r>
      </w:hyperlink>
      <w:r w:rsidRPr="001353B0">
        <w:rPr>
          <w:rFonts w:ascii="Times New Roman" w:hAnsi="Times New Roman" w:cs="Times New Roman"/>
          <w:sz w:val="24"/>
          <w:szCs w:val="24"/>
          <w:lang w:val="en-IN"/>
        </w:rPr>
        <w:t xml:space="preserve">). </w:t>
      </w:r>
      <w:r w:rsidRPr="001353B0">
        <w:rPr>
          <w:rFonts w:ascii="Times New Roman" w:hAnsi="Times New Roman" w:cs="Times New Roman"/>
          <w:sz w:val="24"/>
          <w:szCs w:val="24"/>
        </w:rPr>
        <w:t>We are thankful to the NASA MODIS, MISR and CATS teams for supplying the documentation and tools, especially the MISR toolkit (</w:t>
      </w:r>
      <w:hyperlink r:id="rId22" w:history="1">
        <w:r w:rsidRPr="001353B0">
          <w:rPr>
            <w:rStyle w:val="Hyperlink"/>
            <w:rFonts w:ascii="Times New Roman" w:hAnsi="Times New Roman" w:cs="Times New Roman"/>
            <w:sz w:val="24"/>
            <w:szCs w:val="24"/>
          </w:rPr>
          <w:t>https://nasa.github.io/MISR-Toolkit/html/index.html</w:t>
        </w:r>
      </w:hyperlink>
      <w:r w:rsidRPr="001353B0">
        <w:rPr>
          <w:rFonts w:ascii="Times New Roman" w:hAnsi="Times New Roman" w:cs="Times New Roman"/>
          <w:sz w:val="24"/>
          <w:szCs w:val="24"/>
        </w:rPr>
        <w:t xml:space="preserve">). </w:t>
      </w:r>
      <w:r w:rsidR="00667DBD">
        <w:rPr>
          <w:rFonts w:ascii="Times New Roman" w:hAnsi="Times New Roman" w:cs="Times New Roman"/>
          <w:sz w:val="24"/>
          <w:szCs w:val="24"/>
        </w:rPr>
        <w:t xml:space="preserve">All ERA5 Reanalyses are downloaded through the European </w:t>
      </w:r>
      <w:r w:rsidR="005252B5">
        <w:rPr>
          <w:rFonts w:ascii="Times New Roman" w:hAnsi="Times New Roman" w:cs="Times New Roman"/>
          <w:sz w:val="24"/>
          <w:szCs w:val="24"/>
        </w:rPr>
        <w:t>Center for Medium-Range Weather Forecast (ECMWF) Climate Data Store (CDS) website (</w:t>
      </w:r>
      <w:hyperlink r:id="rId23" w:anchor="!/home" w:history="1">
        <w:r w:rsidR="005252B5" w:rsidRPr="00903E93">
          <w:rPr>
            <w:rStyle w:val="Hyperlink"/>
            <w:rFonts w:ascii="Times New Roman" w:hAnsi="Times New Roman" w:cs="Times New Roman"/>
            <w:sz w:val="24"/>
            <w:szCs w:val="24"/>
          </w:rPr>
          <w:t>https://cds.climate.copernicus.eu/cdsapp#!/home</w:t>
        </w:r>
      </w:hyperlink>
      <w:r w:rsidR="005252B5">
        <w:rPr>
          <w:rFonts w:ascii="Times New Roman" w:hAnsi="Times New Roman" w:cs="Times New Roman"/>
          <w:sz w:val="24"/>
          <w:szCs w:val="24"/>
        </w:rPr>
        <w:t xml:space="preserve">). </w:t>
      </w:r>
      <w:r w:rsidR="00614980">
        <w:rPr>
          <w:rFonts w:ascii="Times New Roman" w:hAnsi="Times New Roman" w:cs="Times New Roman"/>
          <w:sz w:val="24"/>
          <w:szCs w:val="24"/>
        </w:rPr>
        <w:t>The geoid data used in this study was downloaded from the National Geospatial-Intelligence Agency (NGA) WGS84 website (</w:t>
      </w:r>
      <w:hyperlink r:id="rId24" w:history="1">
        <w:r w:rsidR="00614980" w:rsidRPr="00903E93">
          <w:rPr>
            <w:rStyle w:val="Hyperlink"/>
            <w:rFonts w:ascii="Times New Roman" w:hAnsi="Times New Roman" w:cs="Times New Roman"/>
            <w:sz w:val="24"/>
            <w:szCs w:val="24"/>
          </w:rPr>
          <w:t>https://earth-info.nga.mil/index.php?dir=wgs84&amp;action=wgs84</w:t>
        </w:r>
      </w:hyperlink>
      <w:r w:rsidR="00614980">
        <w:rPr>
          <w:rFonts w:ascii="Times New Roman" w:hAnsi="Times New Roman" w:cs="Times New Roman"/>
          <w:sz w:val="24"/>
          <w:szCs w:val="24"/>
        </w:rPr>
        <w:t xml:space="preserve">). </w:t>
      </w:r>
      <w:r w:rsidRPr="001353B0">
        <w:rPr>
          <w:rFonts w:ascii="Times New Roman" w:hAnsi="Times New Roman" w:cs="Times New Roman"/>
          <w:sz w:val="24"/>
          <w:szCs w:val="24"/>
        </w:rPr>
        <w:t xml:space="preserve">Data was stored and computation was conducted on the University of Illinois, Urbana-Champaign School of Earth, Society, and Environment (SESE) computer cluster, Keeling. </w:t>
      </w:r>
    </w:p>
    <w:p w14:paraId="427994A1" w14:textId="77777777" w:rsidR="001353B0" w:rsidRDefault="001353B0" w:rsidP="001353B0">
      <w:pPr>
        <w:pStyle w:val="ListParagraph"/>
        <w:spacing w:line="240" w:lineRule="auto"/>
        <w:ind w:left="0"/>
        <w:jc w:val="both"/>
        <w:rPr>
          <w:rFonts w:ascii="Times New Roman" w:hAnsi="Times New Roman" w:cs="Times New Roman"/>
          <w:sz w:val="24"/>
          <w:szCs w:val="24"/>
        </w:rPr>
      </w:pPr>
    </w:p>
    <w:p w14:paraId="184ACC4F" w14:textId="4C2191DC" w:rsidR="00C83219" w:rsidRPr="00C54F48" w:rsidRDefault="00ED2513" w:rsidP="00C83219">
      <w:pPr>
        <w:pStyle w:val="ListParagraph"/>
        <w:numPr>
          <w:ilvl w:val="0"/>
          <w:numId w:val="3"/>
        </w:numPr>
        <w:spacing w:line="240" w:lineRule="auto"/>
        <w:jc w:val="both"/>
        <w:rPr>
          <w:rFonts w:ascii="Times New Roman" w:hAnsi="Times New Roman" w:cs="Times New Roman"/>
          <w:b/>
          <w:bCs/>
          <w:i/>
          <w:iCs/>
          <w:sz w:val="24"/>
          <w:szCs w:val="24"/>
        </w:rPr>
      </w:pPr>
      <w:r w:rsidRPr="00C54F48">
        <w:rPr>
          <w:rFonts w:ascii="Times New Roman" w:hAnsi="Times New Roman" w:cs="Times New Roman"/>
          <w:b/>
          <w:bCs/>
          <w:i/>
          <w:iCs/>
          <w:sz w:val="24"/>
          <w:szCs w:val="24"/>
        </w:rPr>
        <w:t>References</w:t>
      </w:r>
    </w:p>
    <w:p w14:paraId="462A6530"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Aerenson, T., Marchand, R., Chepfer, H., &amp; Medeiros, B. (2022). When Will MISR Detect Rising High Clouds? Journal of Geophysical Research: Atmospheres, 127(2), e2021JD035865. https://doi.org/10.1029/2021JD035865</w:t>
      </w:r>
    </w:p>
    <w:p w14:paraId="6378CD5C"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Anderson, G. P., Clough, S. A., Kneizys, F. X., Chetwynd, J. H., &amp; Shettle, E. P. (1986). AFGL Atmospheric Constituent Profiles (0.120km). AIR FORCE GEOPHYSICS LAB HANSCOM AFB MA. Retrieved from https://apps.dtic.mil/sti/citations/ADA175173</w:t>
      </w:r>
    </w:p>
    <w:p w14:paraId="2C6B23FB"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Baum, B.A., Uttal, T., Poellot, M., Ackerman, T. P., Alvarez, J. M., Intrieri, J., et al. (1995). Satellite Remote Sensing of Multiple Cloud Layers. https://doi.org/10.1175/1520-0469(1995)052&lt;4210:SRSOMC&gt;2.0.CO;2</w:t>
      </w:r>
    </w:p>
    <w:p w14:paraId="25501AB1"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Baum, Bryan A., &amp; Spinhirne, J. D. (2000). Remote sensing of cloud properties using MODIS airborne simulator imagery during SUCCESS: 3. Cloud Overlap. Journal of Geophysical Research: Atmospheres, 105(D9), 11793–11804. https://doi.org/10.1029/1999JD901091</w:t>
      </w:r>
    </w:p>
    <w:p w14:paraId="0D1CCF39"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Baum, Bryan A., &amp; Wielicki, B. A. (1994). Cirrus Cloud Retrieval Using Infrared Sounding Data: Multilevel Cloud Errors. Journal of Applied Meteorology and Climatology, 33(1), 107–117. https://doi.org/10.1175/1520-0450(1994)033&lt;0107:CCRUIS&gt;2.0.CO;2</w:t>
      </w:r>
    </w:p>
    <w:p w14:paraId="254665CC"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Baum, Bryan A., Menzel, W. P., Frey, R. A., Tobin, D. C., Holz, R. E., Ackerman, S. A., et al. (2012). MODIS cloud-top property refinements for collection 6. Journal of Applied Meteorology and Climatology, 51(6), 1145–1163. https://doi.org/10.1175/JAMC-D-11-0203.1</w:t>
      </w:r>
    </w:p>
    <w:p w14:paraId="18BBFD68"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Baum, Bryan A., Yang, P., Heymsfield, A. J., Bansemer, A., Cole, B. H., Merrelli, A., et al. (2014). Ice cloud single-scattering property models with the full phase matrix at wavelengths from 0.2 to 100µm. Journal of Quantitative Spectroscopy and Radiative Transfer, 146, 123–139. https://doi.org/10.1016/j.jqsrt.2014.02.029</w:t>
      </w:r>
    </w:p>
    <w:p w14:paraId="7EF53E64"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Bouali, M., &amp; Ladjal, S. (2011). Toward Optimal Destriping of MODIS Data Using a Unidirectional Variational Model. IEEE Transactions on Geoscience and Remote Sensing, 49(8), 2924–2935. https://doi.org/10.1109/TGRS.2011.2119399</w:t>
      </w:r>
    </w:p>
    <w:p w14:paraId="21678AB3"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Boucher, O., D. Randall, P. Artaxo, C. Bretherton, G. Feingold, P. Forster, V.-M. Kerminen, Y. Kondo, H. Liao, U. Lohmann, P. Rasch, S.K. Satheesh, S. Sherwood, B. Stevens and X.Y. Zhang, 2013: Clouds and Aerosols. In: Climate Change 2013: The Physical Sc, U. (2013). IPCC Ch 7: Clouds and Aerosols. https://doi.org/10.1017/CBO9781107415324.016</w:t>
      </w:r>
    </w:p>
    <w:p w14:paraId="1C40BEFC"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Cesana, G., Waliser, D. E., Henderson, D., L’Ecuyer, T. S., Jiang, X., &amp; Li, J.-L. F. (2019). The Vertical Structure of Radiative Heating Rates: A Multimodel Evaluation Using A-Train Satellite Observations. Journal of Climate, 32(5), 1573–1590. https://doi.org/10.1175/JCLI-D-17-0136.1</w:t>
      </w:r>
    </w:p>
    <w:p w14:paraId="7AEB87BC"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Chang, F. L., &amp; Li, Z. (2005). A new method for detection of cirrus overlapping water clouds and determination of their optical properties. Journal of the Atmospheric Sciences, 62(11), 3993–4009. https://doi.org/10.1175/JAS3578.1</w:t>
      </w:r>
    </w:p>
    <w:p w14:paraId="38C32E5C"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Chepfer, H., Noel, V., Winker, D., &amp; Chiriaco, M. (2014). Where and when will we observe cloud changes due to climate warming? Geophysical Research Letters, 41(23), 8387–8395. https://doi.org/10.1002/2014GL061792</w:t>
      </w:r>
    </w:p>
    <w:p w14:paraId="32D64B07"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Davies, R. (2019). ENSO and Teleconnections Observed Using MISR Cloud Height Anomalies. Remote Sensing, 11(1), 32. https://doi.org/10.3390/rs11010032</w:t>
      </w:r>
    </w:p>
    <w:p w14:paraId="62090995"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Derber, J. C., Parrish, D. F., &amp; Lord, S. J. (1991). The New Global Operational Analysis System at the National Meteorological Center. Weather and Forecasting, 6(4), 538–547. https://doi.org/10.1175/1520-0434(1991)006&lt;0538:TNGOAS&gt;2.0.CO;2</w:t>
      </w:r>
    </w:p>
    <w:p w14:paraId="0FC18242"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Fu, Q., &amp; Liou, K. N. (1992). On the Correlated k-Distribution Method for Radiative Transfer in Nonhomogeneous Atmospheres. Journal of the Atmospheric Sciences, 49(22), 2139–2156. https://doi.org/10.1175/1520-0469(1992)049&lt;2139:OTCDMF&gt;2.0.CO;2</w:t>
      </w:r>
    </w:p>
    <w:p w14:paraId="0DAECB63"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Geiss, A., &amp; Marchand, R. (2019). Cloud responses to climate variability over the extratropical oceans as observed by MISR and MODIS. Atmospheric Chemistry and Physics, 19(11), 7547–7565. https://doi.org/10.5194/acp-19-7547-2019</w:t>
      </w:r>
    </w:p>
    <w:p w14:paraId="05BD4B4B"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Graham, R. M., Hudson, S. R., &amp; Maturilli, M. (2019). Improved Performance of ERA5 in Arctic Gateway Relative to Four Global Atmospheric Reanalyses. Geophysical Research Letters, 46(11), 6138–6147. https://doi.org/10.1029/2019GL082781</w:t>
      </w:r>
    </w:p>
    <w:p w14:paraId="49FE23CF"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Haladay, T., &amp; Stephens, G. (2009). Characteristics of tropical thin cirrus clouds deduced from joint CloudSat and CALIPSO observations. Journal of Geophysical Research Atmospheres, 114(8). https://doi.org/10.1029/2008JD010675</w:t>
      </w:r>
    </w:p>
    <w:p w14:paraId="35B09271"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Hannon, S. E., Strow, L. L., &amp; McMillan, W. W. (1996). Atmospheric infrared fast transmittance models: a comparison of two approaches. In Optical Spectroscopic Techniques and </w:t>
      </w:r>
      <w:r>
        <w:rPr>
          <w:rFonts w:ascii="Times New Roman" w:hAnsi="Times New Roman" w:cs="Times New Roman"/>
          <w:sz w:val="24"/>
          <w:szCs w:val="24"/>
        </w:rPr>
        <w:lastRenderedPageBreak/>
        <w:t>Instrumentation for Atmospheric and Space Research II (Vol. 2830, pp. 94–105). SPIE. https://doi.org/10.1117/12.256106</w:t>
      </w:r>
    </w:p>
    <w:p w14:paraId="51EED583"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Hartmann, D. L., &amp; Berry, S. E. (2017). The balanced radiative effect of tropical anvil clouds. Journal of Geophysical Research: Atmospheres, 122(9), 5003–5020. https://doi.org/10.1002/2017JD026460</w:t>
      </w:r>
    </w:p>
    <w:p w14:paraId="5281E1F9"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Hersbach, H., Bell, B., Berrisford, P., Hirahara, S., Horányi, A., Muñoz-Sabater, J., et al. (2020). The ERA5 global reanalysis. Quarterly Journal of the Royal Meteorological Society, 146(730), 1999–2049. https://doi.org/10.1002/qj.3803</w:t>
      </w:r>
    </w:p>
    <w:p w14:paraId="5BC6F010"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Hong, Y., &amp; Di Girolamo, L. (2020). Cloud phase characteristics over Southeast Asia from A-Train satellite observations. Atmospheric Chemistry and Physics, 20(13), 8267–8291. https://doi.org/10.5194/acp-20-8267-2020</w:t>
      </w:r>
    </w:p>
    <w:p w14:paraId="79F47126"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Hu, Y. X., &amp; Stamnes, K. (1993). An Accurate Parameterization of the Radiative Properties of Water Clouds Suitable for Use in Climate Models. Journal of Climate, 6(4), 728–742. https://doi.org/10.1175/1520-0442(1993)006&lt;0728:AAPOTR&gt;2.0.CO;2</w:t>
      </w:r>
    </w:p>
    <w:p w14:paraId="31A5A8C1"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Joiner, J., Vasilkov, A. P., Bhartia, P. K., Wind, G., Platnick, S., &amp; Menzel, W. P. (2010). Detection of multi-layer and vertically-extended clouds using A-train sensors. Atmospheric Measurement Techniques, 3(1), 233–247. https://doi.org/10.5194/amt-3-233-2010</w:t>
      </w:r>
    </w:p>
    <w:p w14:paraId="3B47C7F5"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Kang, H., Choi, Y.-S., Hwang, J., &amp; Kim, H.-S. (2020). On the cloud radiative effect for tropical high clouds overlying low clouds. Geoscience Letters, 7(1), 7. https://doi.org/10.1186/s40562-020-00156-6</w:t>
      </w:r>
    </w:p>
    <w:p w14:paraId="4BCEE5A8"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Kim, H.-S., Baum, B. A., &amp; Choi, Y.-S. (2019). Use of spectral cloud emissivities and their related uncertainties to infer ice cloud boundaries: methodology and assessment using CALIPSO cloud products. Atmospheric Measurement Techniques, 12(9), 5039–5054. https://doi.org/10.5194/amt-12-5039-2019</w:t>
      </w:r>
    </w:p>
    <w:p w14:paraId="5B4D4E33"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King, M. D., Platnick, S., Menzel, W. P., Ackerman, S. A., &amp; Hubanks, P. A. (2013). Spatial and temporal distribution of clouds observed by MODIS onboard the terra and aqua satellites. IEEE Transactions on Geoscience and Remote Sensing, 51(7), 3826–3852. https://doi.org/10.1109/TGRS.2012.2227333</w:t>
      </w:r>
    </w:p>
    <w:p w14:paraId="3FBDD125"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L’Ecuyer, T. S., Hang, Y., Matus, A. V., &amp; Wang, Z. (2019). Reassessing the Effect of Cloud Type on Earth’s Energy Balance in the Age of Active Spaceborne Observations. Part I: Top of Atmosphere and Surface. Journal of Climate, 32(19), 6197–6217. https://doi.org/10.1175/JCLI-D-18-0753.1</w:t>
      </w:r>
    </w:p>
    <w:p w14:paraId="700D5161"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Lensky, I. M., &amp; Rosenfeld, D. (2006). The time-space exchangeability of satellite retrieved relations between cloud top temperature and particle effective radius. Atmospheric Chemistry and Physics, 6(10), 2887–2894. https://doi.org/10.5194/acp-6-2887-2006</w:t>
      </w:r>
    </w:p>
    <w:p w14:paraId="49F7E761"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Li, J., Yi, Y., Minnis, P., Huang, J., Yan, H., Ma, Y., et al. (2011). Radiative effect differences between multi-layered and single-layer clouds derived from CERES, CALIPSO, and CloudSat data. Journal of Quantitative Spectroscopy and Radiative Transfer, 112(2), 361–375. https://doi.org/10.1016/j.jqsrt.2010.10.006</w:t>
      </w:r>
    </w:p>
    <w:p w14:paraId="467458DE"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Li, Y., Thompson, D. W. J., &amp; Bony, S. (2015). The Influence of Atmospheric Cloud Radiative Effects on the Large-Scale Atmospheric Circulation. Journal of Climate, 28(18), 7263–7278. https://doi.org/10.1175/JCLI-D-14-00825.1</w:t>
      </w:r>
    </w:p>
    <w:p w14:paraId="31522ED5"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Mace, G. G., &amp; Berry, E. (2017, September 1). Using Active Remote Sensing to Evaluate Cloud-Climate Feedbacks: a Review and a Look to the Future. Current Climate Change Reports. Springer. https://doi.org/10.1007/s40641-017-0067-9</w:t>
      </w:r>
    </w:p>
    <w:p w14:paraId="38DB7F44"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Marchand, R., Ackerman, T., Smyth, M., &amp; Rossow, W. B. (2010). A review of cloud top height and optical depth histograms from MISR, ISCCP, and MODIS. Journal of Geophysical Research: Atmospheres, 115(D16). https://doi.org/10.1029/2009JD013422</w:t>
      </w:r>
    </w:p>
    <w:p w14:paraId="57AE1E08"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Marchant, B., Platnick, S., Meyer, K., Arnold, G. T., &amp; Riedi, J. (2016). MODIS Collection 6 shortwave-derived cloud phase classification algorithm and comparisons with CALIOP. Atmospheric Measurement Techniques, 9(4), 1587–1599. https://doi.org/10.5194/amt-9-1587-2016</w:t>
      </w:r>
    </w:p>
    <w:p w14:paraId="4DC2F9F0"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Marchant, B., Platnick, S., Meyer, K., &amp; Wind, G. (2020). Evaluation of the MODIS Collection 6 multilayer cloud detection algorithm through comparisons with CloudSat Cloud Profiling Radar and CALIPSO CALIOP products. Atmospheric Measurement Techniques, 13(6), 3263–3275. https://doi.org/10.5194/amt-13-3263-2020</w:t>
      </w:r>
    </w:p>
    <w:p w14:paraId="4BFB4EA5"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Mayer, B., &amp; Kylling, A. (2005). Technical note: The libRadtran software package for radiative transfer calculations - description and examples of use. Atmospheric Chemistry and Physics, 5(7), 1855–1877. https://doi.org/10.5194/acp-5-1855-2005</w:t>
      </w:r>
    </w:p>
    <w:p w14:paraId="0304DD59" w14:textId="77777777" w:rsidR="00FB672D" w:rsidRDefault="00FB672D" w:rsidP="00FB672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Menzel, W. P., R. A. Frey, and B. A. Baum (2015), Cloud Top Properties and Cloud Phase Algorithm Theoretical Basis Document Collection 006 Update. [Available at https://atmosphere-imager.gsfc.nasa.gov/sites/default/files/ModAtmo/MOD06-ATBD_2015_05_01_1.pdf]</w:t>
      </w:r>
    </w:p>
    <w:p w14:paraId="6CAC44CB"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McFarlane, N. (2011). Parameterizations: representing key processes in climate models without resolving them. WIREs Climate Change, 2(4), 482–497. https://doi.org/10.1002/wcc.122</w:t>
      </w:r>
    </w:p>
    <w:p w14:paraId="27D8190F"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McFarlane, S. A., Mather, J. H., Ackerman, T. P., &amp; Liu, Z. (2008). Effect of clouds on the calculated vertical distribution of shortwave absorption in the tropics. Journal of Geophysical Research: Atmospheres, 113(D18). https://doi.org/10.1029/2008JD009791</w:t>
      </w:r>
    </w:p>
    <w:p w14:paraId="284621DA"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McGill, M. J., Yorks, J. E., Scott, V. S., Kupchock, A. W., &amp; Selmer, P. A. (2015). The Cloud-Aerosol Transport System (CATS): a technology demonstration on the International Space Station. In Lidar Remote Sensing for Environmental Monitoring XV (Vol. 9612, pp. 34–39). SPIE. https://doi.org/10.1117/12.2190841</w:t>
      </w:r>
    </w:p>
    <w:p w14:paraId="258D7406"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Menzel, W. P., Frey, R. A., Zhang, H., Wylie, D. P., Moeller, C. C., Holz, R. E., et al. (2008). MODIS Global Cloud-Top Pressure and Amount Estimation: Algorithm Description and Results. Journal of Applied Meteorology and Climatology, 47(4), 1175–1198. https://doi.org/10.1175/2007JAMC1705.1</w:t>
      </w:r>
    </w:p>
    <w:p w14:paraId="3EA8DD20"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Minnis, P., Alvarez, J. M., Sassen, K., Young, D. F., &amp; Grund, C. J. (1990). The 27–28 October 1986 FIRE IFO Cirrus Case Study: Cirrus Parameter Relationships Derived from Satellite and Lidar Data. Monthly Weather Review, 118(11), 2402–2425. https://doi.org/10.1175/1520-0493(1990)118&lt;2402:TOFICC&gt;2.0.CO;2</w:t>
      </w:r>
    </w:p>
    <w:p w14:paraId="6F37F162"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Mitra, A., Di Girolamo, L., Hong, Y., Zhan, Y., &amp; Mueller, K. J. (2021). Assessment and Error Analysis of Terra-MODIS and MISR Cloud-Top Heights Through Comparison With ISS-CATS Lidar. Journal of Geophysical Research: Atmospheres, 126(9), e2020JD034281. https://doi.org/10.1029/2020JD034281</w:t>
      </w:r>
    </w:p>
    <w:p w14:paraId="503437DC"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Naren Athreyas, K., Gunawan, E., &amp; Tay, B. K. (2020). Estimation of vertical structure of latent heat generated in thunderstorms using CloudSat radar. Meteorological Applications, 27(2), e1902. https://doi.org/10.1002/met.1902</w:t>
      </w:r>
    </w:p>
    <w:p w14:paraId="7E4FC51D" w14:textId="77777777" w:rsidR="00FB672D" w:rsidRDefault="00FB672D" w:rsidP="00FB672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National Academies of Sciences, Engineering, and Medicine. 2018. Thriving on Our Changing Planet: A Decadal Strategy for Earth Observation from Space. Washington, DC: The National Academies Press. doi: https://doi.org/10.17226/24938</w:t>
      </w:r>
    </w:p>
    <w:p w14:paraId="5549F3B4"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Naud, C., Muller, J.-P., Haeffelin, M., Morille, Y., &amp; Delaval, A. (2004). Assessment of MISR and MODIS cloud top heights through inter-comparison with a back-scattering lidar at SIRTA. Geophysical Research Letters, 31(4). https://doi.org/10.1029/2003GL018976</w:t>
      </w:r>
    </w:p>
    <w:p w14:paraId="11171823"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Naud, C. M., Muller, J.-P., Clothiaux, E. E., Baum, B. A., &amp; Menzel, W. P. (2005). Intercomparison of multiple years of MODIS, MISR and radar cloud-top heights. Annales Geophysicae, 23(7), 2415–2424. https://doi.org/10.5194/angeo-23-2415-2005</w:t>
      </w:r>
    </w:p>
    <w:p w14:paraId="3E059EBA"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Naud, C. M., Baum, B. A., Pavolonis, M., Heidinger, A., Frey, R., &amp; Zhang, H. (2007). Comparison of MISR and MODIS cloud-top heights in the presence of cloud overlap. Remote Sensing of Environment, 107(1), 200–210. https://doi.org/10.1016/j.rse.2006.09.030</w:t>
      </w:r>
    </w:p>
    <w:p w14:paraId="78A71F42"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Norris, J. R., Allen, R. J., Evan, A. T., Zelinka, M. D., O’Dell, C. W., &amp; Klein, S. A. (2016). Evidence for climate change in the satellite cloud record. Nature, 536(7614), 72–75. https://doi.org/10.1038/nature18273</w:t>
      </w:r>
    </w:p>
    <w:p w14:paraId="3E671113"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Oreopoulos, L., Cho, N., &amp; Lee, D. (2017). New insights about cloud vertical structure from CloudSat and CALIPSO observations. Journal of Geophysical Research: Atmospheres, 122(17), 9280–9300. https://doi.org/10.1002/2017JD026629</w:t>
      </w:r>
    </w:p>
    <w:p w14:paraId="1306E789"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Pavolonis, M. J., &amp; Heidinger, A. K. (2004). Daytime Cloud Overlap Detection from AVHRR and VIIRS. Journal of Applied Meteorology, 43(5), 762–778. https://doi.org/10.1175/2099.1</w:t>
      </w:r>
    </w:p>
    <w:p w14:paraId="0AED4040"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Platnick, S., Meyer, K. G., King, M. D., Wind, G., Amarasinghe, N., Marchant, B., et al. (2017). The MODIS Cloud Optical and Microphysical Products: Collection 6 Updates and Examples From Terra and Aqua. IEEE Transactions on Geoscience and Remote Sensing, 55(1), 502–525. https://doi.org/10.1109/TGRS.2016.2610522</w:t>
      </w:r>
    </w:p>
    <w:p w14:paraId="4AC683AF"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Prasad, A. A., &amp; Davies, R. (2012). Detecting tropical thin cirrus using Multiangle Imaging SpectroRadiometer’s oblique cameras and modeled outgoing longwave radiation. Journal of Geophysical Research: Atmospheres, 117(D6). https://doi.org/10.1029/2011JD016798</w:t>
      </w:r>
    </w:p>
    <w:p w14:paraId="3CB69F66"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Prasad, A. A., &amp; Davies, R. (2013). An assessment of cirrus heights from MISR oblique stereo using ground-based radar and lidar at the Tropical Western Pacific ARM sites. Journal of Geophysical Research: Atmospheres, 118(11), 5588–5599. https://doi.org/10.1002/jgrd.50454</w:t>
      </w:r>
    </w:p>
    <w:p w14:paraId="450DE931"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Rajapakshe, C., Zhang, Z., Yorks, J. E., Yu, H., Tan, Q., Meyer, K., et al. (2017). Seasonally Transported Aerosol Layers over Southeast Atlantic are Closer to Underlying Clouds than </w:t>
      </w:r>
      <w:r>
        <w:rPr>
          <w:rFonts w:ascii="Times New Roman" w:hAnsi="Times New Roman" w:cs="Times New Roman"/>
          <w:sz w:val="24"/>
          <w:szCs w:val="24"/>
        </w:rPr>
        <w:lastRenderedPageBreak/>
        <w:t>Previously Reported. Geophysical Research Letters, Volume 44(Iss 11), 5818–5825. https://doi.org/10.1002/2017gl073559</w:t>
      </w:r>
    </w:p>
    <w:p w14:paraId="41B7CE2C"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Reynolds, R. W., Smith, T. M., Liu, C., Chelton, D. B., Casey, K. S., &amp; Schlax, M. G. (2007). Daily High-Resolution-Blended Analyses for Sea Surface Temperature. Journal of Climate, 20(22), 5473–5496. https://doi.org/10.1175/2007JCLI1824.1</w:t>
      </w:r>
    </w:p>
    <w:p w14:paraId="436D51DD"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Rossow, W. B., &amp; Schiffer, R. A. (1999). Advances in Understanding Clouds from ISCCP. Bulletin of the American Meteorological Society, 80(11), 2261–2288. https://doi.org/10.1175/1520-0477(1999)080&lt;2261:AIUCFI&gt;2.0.CO;2</w:t>
      </w:r>
    </w:p>
    <w:p w14:paraId="53EA69FE"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Sassen, K., Wang, Z., &amp; Liu, D. (2008). Global distribution of cirrus clouds from CloudSat/Cloud-Aerosol Lidar and Infrared Pathfinder Satellite Observations (CALIPSO) measurements. Journal of Geophysical Research: Atmospheres, 113(D8). https://doi.org/10.1029/2008JD009972</w:t>
      </w:r>
    </w:p>
    <w:p w14:paraId="62F125E4"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Seemann, S. W., Borbas, E. E., Knuteson, R. O., Stephenson, G. R., &amp; Huang, H.-L. (2008). Development of a Global Infrared Land Surface Emissivity Database for Application to Clear Sky Sounding Retrievals from Multispectral Satellite Radiance Measurements. Journal of Applied Meteorology and Climatology, 47(1), 108–123. https://doi.org/10.1175/2007JAMC1590.1</w:t>
      </w:r>
    </w:p>
    <w:p w14:paraId="584775E4"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Shea, Y. L., Wielicki, B. A., Sun-Mack, S., &amp; Minnis, P. (2017). Quantifying the Dependence of Satellite Cloud Retrievals on Instrument Uncertainty. Journal of Climate, 30(17), 6959–6976. https://doi.org/10.1175/JCLI-D-16-0429.1</w:t>
      </w:r>
    </w:p>
    <w:p w14:paraId="48829268"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Tegtmeier, S., Anstey, J., Davis, S., Dragani, R., Harada, Y., Ivanciu, I., et al. (2020). Temperature and tropopause characteristics from reanalyses data in the tropical tropopause layer. Atmospheric Chemistry and Physics, 20(2), 753–770. https://doi.org/10.5194/acp-20-753-2020</w:t>
      </w:r>
    </w:p>
    <w:p w14:paraId="54376CCE"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Terai, C. R., Klein, S. A., &amp; Zelinka, M. D. (2016). Constraining the low-cloud optical depth feedback at middle and high latitudes using satellite observations. Journal of Geophysical Research: Atmospheres, 121(16), 9696–9716. https://doi.org/10.1002/2016JD025233</w:t>
      </w:r>
    </w:p>
    <w:p w14:paraId="6D56108C"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Tetzner, D., Thomas, E., &amp; Allen, C. (2019). A Validation of ERA5 Reanalysis Data in the Southern Antarctic Peninsula—Ellsworth Land Region, and Its Implications for Ice Core Studies. Geosciences, 9(7), 289. https://doi.org/10.3390/geosciences9070289</w:t>
      </w:r>
    </w:p>
    <w:p w14:paraId="19C5B26A"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Voigt, A., Albern, N., Ceppi, P., Grise, K., Li, Y., &amp; Medeiros, B. (2021). Clouds, radiation, and atmospheric circulation in the present-day climate and under climate change. WIREs Climate Change, 12(2), e694. https://doi.org/10.1002/wcc.694</w:t>
      </w:r>
    </w:p>
    <w:p w14:paraId="505A412F"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Wang, L., &amp; Dessler, A. E. (2006). Instantaneous cloud overlap statistics in the tropical area revealed by ICESat/GLAS data. Geophysical Research Letters, 33(15). https://doi.org/10.1029/2005GL024350</w:t>
      </w:r>
    </w:p>
    <w:p w14:paraId="31837627"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Weinreb, M. P., Xie, R., Lienesch, J. H., &amp; D.S. Crosby. (1989). Destriping GOES images by matching empirical distribution functions. Remote Sensing of Environment, 29(2), 185–195. https://doi.org/10.1016/0034-4257(89)90026-6</w:t>
      </w:r>
    </w:p>
    <w:p w14:paraId="2B665EC5"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Winker, D., Chepfer, H., Noel, V., &amp; Cai, X. (2017). Observational Constraints on Cloud Feedbacks: The Role of Active Satellite Sensors. Surveys in Geophysics, 38(6), 1483–1508. https://doi.org/10.1007/s10712-017-9452-0</w:t>
      </w:r>
    </w:p>
    <w:p w14:paraId="114E6557"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Yorks, J. E., McGill, M. J., Palm, S. P., Hlavka, D. L., Selmer, P. A., Nowottnick, E. P., et al. (2016). An overview of the CATS level 1 processing algorithms and data products. Geophysical Research Letters, 43(9), 4632–4639. https://doi.org/10.1002/2016GL068006</w:t>
      </w:r>
    </w:p>
    <w:p w14:paraId="07926FCF"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Yuan, T., &amp; Oreopoulos, L. (2013). On the global character of overlap between low and high clouds. Geophysical Research Letters, 40(19), 5320–5326. https://doi.org/10.1002/grl.50871</w:t>
      </w:r>
    </w:p>
    <w:p w14:paraId="17D80A54"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Zhang, H., &amp; Menzel, W. P. (2002). Improvement in thin cirrus retrievals using an emissivity-adjusted CO2 slicing algorithm. Journal of Geophysical Research: Atmospheres, 107(D17), AAC 2-1-AAC 2-11. https://doi.org/10.1029/2001JD001037</w:t>
      </w:r>
    </w:p>
    <w:p w14:paraId="5610FFD9"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Zhao, G., &amp; Di Girolamo, L. (2007). Statistics on the macrophysical properties of trade wind cumuli over the tropical western Atlantic. Journal of Geophysical Research: Atmospheres, 112(D10). https://doi.org/10.1029/2006JD007371</w:t>
      </w:r>
    </w:p>
    <w:p w14:paraId="6533FEAC" w14:textId="77777777" w:rsidR="00FB672D" w:rsidRDefault="00FB672D" w:rsidP="00FB672D">
      <w:pPr>
        <w:spacing w:line="240" w:lineRule="auto"/>
        <w:jc w:val="both"/>
        <w:rPr>
          <w:rFonts w:ascii="Times New Roman" w:hAnsi="Times New Roman" w:cs="Times New Roman"/>
          <w:sz w:val="24"/>
          <w:szCs w:val="24"/>
        </w:rPr>
      </w:pPr>
      <w:r>
        <w:rPr>
          <w:rFonts w:ascii="Times New Roman" w:hAnsi="Times New Roman" w:cs="Times New Roman"/>
          <w:sz w:val="24"/>
          <w:szCs w:val="24"/>
        </w:rPr>
        <w:t>Zheng, Y., Rosenfeld, D., Zhu, Y., &amp; Li, Z. (2019). Satellite-Based Estimation of Cloud Top Radiative Cooling Rate for Marine Stratocumulus. Geophysical Research Letters, 46(8), 4485–4494. https://doi.org/10.1029/2019GL082094</w:t>
      </w:r>
    </w:p>
    <w:p w14:paraId="509DFE92" w14:textId="123C4840" w:rsidR="00C83219" w:rsidRPr="00C83219" w:rsidRDefault="00FB672D" w:rsidP="00C46741">
      <w:pPr>
        <w:spacing w:line="240" w:lineRule="auto"/>
        <w:jc w:val="both"/>
        <w:rPr>
          <w:rFonts w:ascii="Times New Roman" w:hAnsi="Times New Roman" w:cs="Times New Roman"/>
          <w:sz w:val="24"/>
          <w:szCs w:val="24"/>
        </w:rPr>
      </w:pPr>
      <w:r>
        <w:rPr>
          <w:rFonts w:ascii="Times New Roman" w:hAnsi="Times New Roman" w:cs="Times New Roman"/>
          <w:sz w:val="24"/>
          <w:szCs w:val="24"/>
        </w:rPr>
        <w:t>Zhou, C., Zelinka, M. D., Dessler, A. E., &amp; Yang, P. (2013). An Analysis of the Short-Term Cloud Feedback Using MODIS Data. Journal of Climate, 26(13), 4803–4815. https://doi.org/10.1175/JCLI-D-12-00547.1</w:t>
      </w:r>
      <w:r w:rsidR="00C83219">
        <w:rPr>
          <w:rFonts w:ascii="Times New Roman" w:hAnsi="Times New Roman" w:cs="Times New Roman"/>
          <w:sz w:val="24"/>
          <w:szCs w:val="24"/>
        </w:rPr>
        <w:br w:type="page"/>
      </w:r>
    </w:p>
    <w:p w14:paraId="28D6F51C" w14:textId="658A6836" w:rsidR="00ED2513" w:rsidRPr="00C54F48" w:rsidRDefault="00ED2513" w:rsidP="00AB0B59">
      <w:pPr>
        <w:pStyle w:val="ListParagraph"/>
        <w:numPr>
          <w:ilvl w:val="0"/>
          <w:numId w:val="3"/>
        </w:numPr>
        <w:spacing w:line="240" w:lineRule="auto"/>
        <w:jc w:val="both"/>
        <w:rPr>
          <w:rFonts w:ascii="Times New Roman" w:hAnsi="Times New Roman" w:cs="Times New Roman"/>
          <w:b/>
          <w:bCs/>
          <w:i/>
          <w:iCs/>
          <w:sz w:val="24"/>
          <w:szCs w:val="24"/>
        </w:rPr>
      </w:pPr>
      <w:r w:rsidRPr="00C54F48">
        <w:rPr>
          <w:rFonts w:ascii="Times New Roman" w:hAnsi="Times New Roman" w:cs="Times New Roman"/>
          <w:b/>
          <w:bCs/>
          <w:i/>
          <w:iCs/>
          <w:sz w:val="24"/>
          <w:szCs w:val="24"/>
        </w:rPr>
        <w:lastRenderedPageBreak/>
        <w:t>Supplementary Materials</w:t>
      </w:r>
    </w:p>
    <w:p w14:paraId="021DA3B8" w14:textId="09CCD58F" w:rsidR="00C83219" w:rsidRPr="00A36AF1" w:rsidRDefault="005647EC" w:rsidP="00C83219">
      <w:pPr>
        <w:rPr>
          <w:rFonts w:ascii="Times New Roman" w:eastAsia="Calibri" w:hAnsi="Times New Roman" w:cs="Times New Roman"/>
          <w:sz w:val="24"/>
          <w:szCs w:val="24"/>
        </w:rPr>
      </w:pPr>
      <w:r w:rsidRPr="004C2807">
        <w:rPr>
          <w:rFonts w:ascii="Times New Roman" w:eastAsia="Calibri" w:hAnsi="Times New Roman" w:cs="Times New Roman"/>
          <w:noProof/>
          <w:sz w:val="24"/>
          <w:szCs w:val="24"/>
        </w:rPr>
        <w:drawing>
          <wp:anchor distT="0" distB="0" distL="114300" distR="114300" simplePos="0" relativeHeight="251656192" behindDoc="1" locked="0" layoutInCell="1" allowOverlap="1" wp14:anchorId="4BB76FB7" wp14:editId="25AFAF9B">
            <wp:simplePos x="0" y="0"/>
            <wp:positionH relativeFrom="column">
              <wp:posOffset>14605</wp:posOffset>
            </wp:positionH>
            <wp:positionV relativeFrom="paragraph">
              <wp:posOffset>210185</wp:posOffset>
            </wp:positionV>
            <wp:extent cx="5974080" cy="2948940"/>
            <wp:effectExtent l="0" t="0" r="0" b="0"/>
            <wp:wrapTight wrapText="bothSides">
              <wp:wrapPolygon edited="0">
                <wp:start x="0" y="0"/>
                <wp:lineTo x="0" y="21488"/>
                <wp:lineTo x="21559" y="21488"/>
                <wp:lineTo x="21559" y="0"/>
                <wp:lineTo x="0" y="0"/>
              </wp:wrapPolygon>
            </wp:wrapTight>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0257" r="8718"/>
                    <a:stretch/>
                  </pic:blipFill>
                  <pic:spPr bwMode="auto">
                    <a:xfrm>
                      <a:off x="0" y="0"/>
                      <a:ext cx="5974080" cy="2948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119CB0" w14:textId="5E5CA58E" w:rsidR="003A697A" w:rsidRPr="0081607D" w:rsidRDefault="003A697A" w:rsidP="003A697A">
      <w:pPr>
        <w:pStyle w:val="Caption"/>
        <w:rPr>
          <w:rFonts w:ascii="Times New Roman" w:hAnsi="Times New Roman" w:cs="Times New Roman"/>
          <w:noProof/>
          <w:sz w:val="24"/>
          <w:szCs w:val="24"/>
        </w:rPr>
      </w:pPr>
      <w:r w:rsidRPr="0081607D">
        <w:rPr>
          <w:rFonts w:ascii="Times New Roman" w:hAnsi="Times New Roman" w:cs="Times New Roman"/>
          <w:sz w:val="24"/>
          <w:szCs w:val="24"/>
        </w:rPr>
        <w:t xml:space="preserve">Supplementary Materials Figure </w:t>
      </w:r>
      <w:r w:rsidR="009B435D">
        <w:rPr>
          <w:rFonts w:ascii="Times New Roman" w:hAnsi="Times New Roman" w:cs="Times New Roman"/>
          <w:sz w:val="24"/>
          <w:szCs w:val="24"/>
        </w:rPr>
        <w:t>1</w:t>
      </w:r>
      <w:r w:rsidRPr="0081607D">
        <w:rPr>
          <w:rFonts w:ascii="Times New Roman" w:hAnsi="Times New Roman" w:cs="Times New Roman"/>
          <w:sz w:val="24"/>
          <w:szCs w:val="24"/>
        </w:rPr>
        <w:t>. Spatial distribution of collocated CATS, Terra-MODIS and MISR pixels between 2015-17 (a) globally and (b) binned zonally.</w:t>
      </w:r>
    </w:p>
    <w:p w14:paraId="461E72FB" w14:textId="25A97F79" w:rsidR="00C83219" w:rsidRPr="00A36AF1" w:rsidRDefault="004C2807" w:rsidP="00C83219">
      <w:pPr>
        <w:spacing w:line="360" w:lineRule="auto"/>
        <w:jc w:val="both"/>
        <w:rPr>
          <w:rFonts w:ascii="Times New Roman" w:eastAsia="Calibri" w:hAnsi="Times New Roman" w:cs="Times New Roman"/>
          <w:sz w:val="24"/>
          <w:szCs w:val="24"/>
        </w:rPr>
      </w:pPr>
      <w:r>
        <w:rPr>
          <w:noProof/>
        </w:rPr>
        <w:drawing>
          <wp:anchor distT="0" distB="0" distL="114300" distR="114300" simplePos="0" relativeHeight="251655168" behindDoc="1" locked="0" layoutInCell="1" allowOverlap="1" wp14:anchorId="6AB54945" wp14:editId="5FF08C9F">
            <wp:simplePos x="0" y="0"/>
            <wp:positionH relativeFrom="column">
              <wp:posOffset>731520</wp:posOffset>
            </wp:positionH>
            <wp:positionV relativeFrom="paragraph">
              <wp:posOffset>23495</wp:posOffset>
            </wp:positionV>
            <wp:extent cx="4251960" cy="2926080"/>
            <wp:effectExtent l="0" t="0" r="0" b="0"/>
            <wp:wrapTight wrapText="bothSides">
              <wp:wrapPolygon edited="0">
                <wp:start x="0" y="0"/>
                <wp:lineTo x="0" y="21516"/>
                <wp:lineTo x="21484" y="21516"/>
                <wp:lineTo x="21484"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9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DD650" w14:textId="416FB9FB" w:rsidR="00C83219" w:rsidRPr="00A36AF1" w:rsidRDefault="00C83219" w:rsidP="00C83219">
      <w:pPr>
        <w:spacing w:line="360" w:lineRule="auto"/>
        <w:jc w:val="both"/>
        <w:rPr>
          <w:rFonts w:ascii="Times New Roman" w:hAnsi="Times New Roman" w:cs="Times New Roman"/>
          <w:sz w:val="24"/>
          <w:szCs w:val="24"/>
        </w:rPr>
      </w:pPr>
    </w:p>
    <w:p w14:paraId="1D925ADA" w14:textId="4028FD38" w:rsidR="00ED2513" w:rsidRPr="00AB0B59" w:rsidRDefault="003A697A" w:rsidP="00B8020D">
      <w:pPr>
        <w:pStyle w:val="Caption"/>
        <w:jc w:val="both"/>
        <w:rPr>
          <w:rFonts w:ascii="Times New Roman" w:hAnsi="Times New Roman" w:cs="Times New Roman"/>
          <w:sz w:val="24"/>
          <w:szCs w:val="24"/>
        </w:rPr>
      </w:pPr>
      <w:r w:rsidRPr="00F714B9">
        <w:rPr>
          <w:rFonts w:ascii="Times New Roman" w:hAnsi="Times New Roman" w:cs="Times New Roman"/>
          <w:sz w:val="24"/>
          <w:szCs w:val="24"/>
        </w:rPr>
        <w:t xml:space="preserve">Supplementary Materials Figure </w:t>
      </w:r>
      <w:r w:rsidR="009B435D">
        <w:rPr>
          <w:rFonts w:ascii="Times New Roman" w:hAnsi="Times New Roman" w:cs="Times New Roman"/>
          <w:sz w:val="24"/>
          <w:szCs w:val="24"/>
        </w:rPr>
        <w:t>2</w:t>
      </w:r>
      <w:r w:rsidRPr="00F714B9">
        <w:rPr>
          <w:rFonts w:ascii="Times New Roman" w:hAnsi="Times New Roman" w:cs="Times New Roman"/>
          <w:sz w:val="24"/>
          <w:szCs w:val="24"/>
        </w:rPr>
        <w:t>. Variation of visible optical depth (</w:t>
      </w:r>
      <w:r>
        <w:rPr>
          <w:rFonts w:ascii="Times New Roman" w:hAnsi="Times New Roman" w:cs="Times New Roman"/>
          <w:sz w:val="24"/>
          <w:szCs w:val="24"/>
        </w:rPr>
        <w:t>τ</w:t>
      </w:r>
      <w:r w:rsidRPr="00F714B9">
        <w:rPr>
          <w:rFonts w:ascii="Times New Roman" w:hAnsi="Times New Roman" w:cs="Times New Roman"/>
          <w:sz w:val="24"/>
          <w:szCs w:val="24"/>
        </w:rPr>
        <w:t>) with ice-water content (</w:t>
      </w:r>
      <w:r>
        <w:rPr>
          <w:rFonts w:ascii="Times New Roman" w:hAnsi="Times New Roman" w:cs="Times New Roman"/>
          <w:sz w:val="24"/>
          <w:szCs w:val="24"/>
        </w:rPr>
        <w:t xml:space="preserve">IWC; </w:t>
      </w:r>
      <w:r w:rsidRPr="00F714B9">
        <w:rPr>
          <w:rFonts w:ascii="Times New Roman" w:hAnsi="Times New Roman" w:cs="Times New Roman"/>
          <w:sz w:val="24"/>
          <w:szCs w:val="24"/>
        </w:rPr>
        <w:t>g/m</w:t>
      </w:r>
      <w:r w:rsidRPr="006428E1">
        <w:rPr>
          <w:rFonts w:ascii="Times New Roman" w:hAnsi="Times New Roman" w:cs="Times New Roman"/>
          <w:sz w:val="24"/>
          <w:szCs w:val="24"/>
          <w:vertAlign w:val="superscript"/>
        </w:rPr>
        <w:t>3</w:t>
      </w:r>
      <w:r w:rsidRPr="00F714B9">
        <w:rPr>
          <w:rFonts w:ascii="Times New Roman" w:hAnsi="Times New Roman" w:cs="Times New Roman"/>
          <w:sz w:val="24"/>
          <w:szCs w:val="24"/>
        </w:rPr>
        <w:t xml:space="preserve">) for a 250 m thick ice-cloud at 10 km, with effective radius of ice particles = 40 </w:t>
      </w:r>
      <w:r>
        <w:rPr>
          <w:rFonts w:ascii="Times New Roman" w:hAnsi="Times New Roman" w:cs="Times New Roman"/>
          <w:sz w:val="24"/>
          <w:szCs w:val="24"/>
        </w:rPr>
        <w:t>µm</w:t>
      </w:r>
      <w:r w:rsidRPr="00F714B9">
        <w:rPr>
          <w:rFonts w:ascii="Times New Roman" w:hAnsi="Times New Roman" w:cs="Times New Roman"/>
          <w:sz w:val="24"/>
          <w:szCs w:val="24"/>
        </w:rPr>
        <w:t xml:space="preserve"> and in a tropical climatological atmospheric profile.</w:t>
      </w:r>
      <w:r w:rsidR="009B1B7A">
        <w:rPr>
          <w:noProof/>
        </w:rPr>
        <mc:AlternateContent>
          <mc:Choice Requires="wps">
            <w:drawing>
              <wp:anchor distT="0" distB="0" distL="114300" distR="114300" simplePos="0" relativeHeight="251661312" behindDoc="1" locked="0" layoutInCell="1" allowOverlap="1" wp14:anchorId="3DE58F0B" wp14:editId="312D5FC4">
                <wp:simplePos x="0" y="0"/>
                <wp:positionH relativeFrom="column">
                  <wp:posOffset>-22860</wp:posOffset>
                </wp:positionH>
                <wp:positionV relativeFrom="paragraph">
                  <wp:posOffset>4631055</wp:posOffset>
                </wp:positionV>
                <wp:extent cx="5943600" cy="283210"/>
                <wp:effectExtent l="0" t="1905" r="3810" b="635"/>
                <wp:wrapTight wrapText="bothSides">
                  <wp:wrapPolygon edited="0">
                    <wp:start x="-35" y="0"/>
                    <wp:lineTo x="-35" y="20874"/>
                    <wp:lineTo x="21600" y="20874"/>
                    <wp:lineTo x="21600" y="0"/>
                    <wp:lineTo x="-35"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AFDD4" w14:textId="77777777" w:rsidR="00D850FE" w:rsidRDefault="00D850FE"/>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E58F0B" id="Text Box 4" o:spid="_x0000_s1030" type="#_x0000_t202" style="position:absolute;left:0;text-align:left;margin-left:-1.8pt;margin-top:364.65pt;width:468pt;height:22.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" stroked="f">
                <v:textbox style="mso-fit-shape-to-text:t" inset="0,0,0,0">
                  <w:txbxContent>
                    <w:p w14:paraId="159AFDD4" w14:textId="77777777" w:rsidR="00D850FE" w:rsidRDefault="00D850FE"/>
                  </w:txbxContent>
                </v:textbox>
                <w10:wrap type="tight"/>
              </v:shape>
            </w:pict>
          </mc:Fallback>
        </mc:AlternateContent>
      </w:r>
      <w:r w:rsidR="009B1B7A">
        <w:rPr>
          <w:noProof/>
        </w:rPr>
        <mc:AlternateContent>
          <mc:Choice Requires="wps">
            <w:drawing>
              <wp:anchor distT="0" distB="0" distL="114300" distR="114300" simplePos="0" relativeHeight="251660288" behindDoc="1" locked="0" layoutInCell="1" allowOverlap="1" wp14:anchorId="0056E26D" wp14:editId="17CE3061">
                <wp:simplePos x="0" y="0"/>
                <wp:positionH relativeFrom="column">
                  <wp:posOffset>104140</wp:posOffset>
                </wp:positionH>
                <wp:positionV relativeFrom="paragraph">
                  <wp:posOffset>5952490</wp:posOffset>
                </wp:positionV>
                <wp:extent cx="5943600" cy="283210"/>
                <wp:effectExtent l="0" t="0" r="635" b="3175"/>
                <wp:wrapTight wrapText="bothSides">
                  <wp:wrapPolygon edited="0">
                    <wp:start x="-35" y="0"/>
                    <wp:lineTo x="-35" y="20874"/>
                    <wp:lineTo x="21600" y="20874"/>
                    <wp:lineTo x="21600" y="0"/>
                    <wp:lineTo x="-35"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3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28C23" w14:textId="77777777" w:rsidR="00D850FE" w:rsidRDefault="00D850FE"/>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shape w14:anchorId="0056E26D" id="Text Box 3" o:spid="_x0000_s1031" type="#_x0000_t202" style="position:absolute;left:0;text-align:left;margin-left:8.2pt;margin-top:468.7pt;width:468pt;height:2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" stroked="f">
                <v:textbox style="mso-fit-shape-to-text:t" inset="0,0,0,0">
                  <w:txbxContent>
                    <w:p w14:paraId="67828C23" w14:textId="77777777" w:rsidR="00D850FE" w:rsidRDefault="00D850FE"/>
                  </w:txbxContent>
                </v:textbox>
                <w10:wrap type="tight"/>
              </v:shape>
            </w:pict>
          </mc:Fallback>
        </mc:AlternateContent>
      </w:r>
    </w:p>
    <w:sectPr w:rsidR="00ED2513" w:rsidRPr="00AB0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veridge, Jesse Ray" w:date="2022-06-03T16:49:00Z" w:initials="LJR">
    <w:p w14:paraId="48F1D81B" w14:textId="34A70671" w:rsidR="0052510A" w:rsidRDefault="0052510A">
      <w:pPr>
        <w:pStyle w:val="CommentText"/>
      </w:pPr>
      <w:r>
        <w:rPr>
          <w:rStyle w:val="CommentReference"/>
        </w:rPr>
        <w:annotationRef/>
      </w:r>
      <w:r>
        <w:t>Is the region at least 100% cloudy within CATS field of view according to MODIS?</w:t>
      </w:r>
    </w:p>
  </w:comment>
  <w:comment w:id="2" w:author="Di Girolamo, Larry" w:date="2022-06-09T16:37:00Z" w:initials="DGL">
    <w:p w14:paraId="3E40E2BB" w14:textId="77777777" w:rsidR="00294DCB" w:rsidRDefault="00294DCB" w:rsidP="00146398">
      <w:r>
        <w:rPr>
          <w:rStyle w:val="CommentReference"/>
        </w:rPr>
        <w:annotationRef/>
      </w:r>
      <w:r>
        <w:rPr>
          <w:sz w:val="20"/>
          <w:szCs w:val="25"/>
        </w:rPr>
        <w:t>Again, compare how this was written in the proposal.</w:t>
      </w:r>
    </w:p>
  </w:comment>
  <w:comment w:id="5" w:author="Loveridge, Jesse Ray" w:date="2022-06-03T16:44:00Z" w:initials="LJR">
    <w:p w14:paraId="2379EC3D" w14:textId="5A46E444" w:rsidR="00CA2EDE" w:rsidRDefault="00CA2EDE">
      <w:pPr>
        <w:pStyle w:val="CommentText"/>
      </w:pPr>
      <w:r>
        <w:rPr>
          <w:rStyle w:val="CommentReference"/>
        </w:rPr>
        <w:annotationRef/>
      </w:r>
      <w:r>
        <w:t xml:space="preserve">I </w:t>
      </w:r>
      <w:r w:rsidR="0052510A">
        <w:t>skipped to</w:t>
      </w:r>
      <w:r>
        <w:t xml:space="preserve"> here but haven’t had time to rewrite any of this. This sentence and the one above are not that clear.</w:t>
      </w:r>
    </w:p>
  </w:comment>
  <w:comment w:id="6" w:author="Loveridge, Jesse Ray" w:date="2022-06-03T16:35:00Z" w:initials="LJR">
    <w:p w14:paraId="5AF832BA" w14:textId="53470FF4" w:rsidR="00CE719F" w:rsidRDefault="00CE719F">
      <w:pPr>
        <w:pStyle w:val="CommentText"/>
      </w:pPr>
      <w:r>
        <w:rPr>
          <w:rStyle w:val="CommentReference"/>
        </w:rPr>
        <w:annotationRef/>
      </w:r>
      <w:r>
        <w:t>As I mentioned before, seems clearer if the error matrices include the climate zone.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F1D81B" w15:done="0"/>
  <w15:commentEx w15:paraId="3E40E2BB" w15:done="0"/>
  <w15:commentEx w15:paraId="2379EC3D" w15:done="0"/>
  <w15:commentEx w15:paraId="5AF832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A03D" w16cex:dateUtc="2022-06-09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F1D81B" w16cid:durableId="2644BA03"/>
  <w16cid:commentId w16cid:paraId="3E40E2BB" w16cid:durableId="264CA03D"/>
  <w16cid:commentId w16cid:paraId="2379EC3D" w16cid:durableId="2644B905"/>
  <w16cid:commentId w16cid:paraId="5AF832BA" w16cid:durableId="2644B6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E57E8" w14:textId="77777777" w:rsidR="008D00FF" w:rsidRDefault="008D00FF" w:rsidP="00E145AD">
      <w:pPr>
        <w:spacing w:after="0" w:line="240" w:lineRule="auto"/>
      </w:pPr>
      <w:r>
        <w:separator/>
      </w:r>
    </w:p>
  </w:endnote>
  <w:endnote w:type="continuationSeparator" w:id="0">
    <w:p w14:paraId="427F8735" w14:textId="77777777" w:rsidR="008D00FF" w:rsidRDefault="008D00FF" w:rsidP="00E14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394CB" w14:textId="77777777" w:rsidR="008D00FF" w:rsidRDefault="008D00FF" w:rsidP="00E145AD">
      <w:pPr>
        <w:spacing w:after="0" w:line="240" w:lineRule="auto"/>
      </w:pPr>
      <w:r>
        <w:separator/>
      </w:r>
    </w:p>
  </w:footnote>
  <w:footnote w:type="continuationSeparator" w:id="0">
    <w:p w14:paraId="0E03EC8A" w14:textId="77777777" w:rsidR="008D00FF" w:rsidRDefault="008D00FF" w:rsidP="00E14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27C4"/>
    <w:multiLevelType w:val="hybridMultilevel"/>
    <w:tmpl w:val="4162CBE6"/>
    <w:lvl w:ilvl="0" w:tplc="EC3EA6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A1845"/>
    <w:multiLevelType w:val="hybridMultilevel"/>
    <w:tmpl w:val="7966C74E"/>
    <w:lvl w:ilvl="0" w:tplc="23F4C71E">
      <w:start w:val="1"/>
      <w:numFmt w:val="low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53D9A"/>
    <w:multiLevelType w:val="hybridMultilevel"/>
    <w:tmpl w:val="5922C13E"/>
    <w:lvl w:ilvl="0" w:tplc="4AF63E88">
      <w:start w:val="1"/>
      <w:numFmt w:val="decimal"/>
      <w:lvlText w:val="%1."/>
      <w:lvlJc w:val="left"/>
      <w:pPr>
        <w:ind w:left="360" w:hanging="360"/>
      </w:pPr>
      <w:rPr>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3EAB5FAF"/>
    <w:multiLevelType w:val="hybridMultilevel"/>
    <w:tmpl w:val="601461F4"/>
    <w:lvl w:ilvl="0" w:tplc="80E8AF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41035405"/>
    <w:multiLevelType w:val="hybridMultilevel"/>
    <w:tmpl w:val="F0407EA6"/>
    <w:lvl w:ilvl="0" w:tplc="EC3EA6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A7ED9"/>
    <w:multiLevelType w:val="hybridMultilevel"/>
    <w:tmpl w:val="CFA80B7E"/>
    <w:lvl w:ilvl="0" w:tplc="EC3EA67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A05E29"/>
    <w:multiLevelType w:val="hybridMultilevel"/>
    <w:tmpl w:val="96244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59652C4"/>
    <w:multiLevelType w:val="hybridMultilevel"/>
    <w:tmpl w:val="EEC492F4"/>
    <w:lvl w:ilvl="0" w:tplc="EC3EA6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836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2781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0809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0107813">
    <w:abstractNumId w:val="5"/>
  </w:num>
  <w:num w:numId="5" w16cid:durableId="100687704">
    <w:abstractNumId w:val="2"/>
  </w:num>
  <w:num w:numId="6" w16cid:durableId="268513387">
    <w:abstractNumId w:val="4"/>
  </w:num>
  <w:num w:numId="7" w16cid:durableId="213856561">
    <w:abstractNumId w:val="7"/>
  </w:num>
  <w:num w:numId="8" w16cid:durableId="1983120865">
    <w:abstractNumId w:val="1"/>
  </w:num>
  <w:num w:numId="9" w16cid:durableId="8995143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veridge, Jesse Ray">
    <w15:presenceInfo w15:providerId="AD" w15:userId="S::jesserl2@illinois.edu::0523aaeb-18d5-4042-b615-7a921e953038"/>
  </w15:person>
  <w15:person w15:author="Di Girolamo, Larry">
    <w15:presenceInfo w15:providerId="AD" w15:userId="S::gdi@illinois.edu::dbff719b-e52c-43d6-8d44-d331e3972f1e"/>
  </w15:person>
  <w15:person w15:author="Arka Mitra">
    <w15:presenceInfo w15:providerId="None" w15:userId="Arka Mi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F5"/>
    <w:rsid w:val="00000A2A"/>
    <w:rsid w:val="000063EB"/>
    <w:rsid w:val="00015205"/>
    <w:rsid w:val="00017751"/>
    <w:rsid w:val="0002089C"/>
    <w:rsid w:val="00026D13"/>
    <w:rsid w:val="00031257"/>
    <w:rsid w:val="00041FD0"/>
    <w:rsid w:val="00056DCB"/>
    <w:rsid w:val="00061D27"/>
    <w:rsid w:val="0007451C"/>
    <w:rsid w:val="000776F1"/>
    <w:rsid w:val="00083BAB"/>
    <w:rsid w:val="00096FFA"/>
    <w:rsid w:val="000A37DD"/>
    <w:rsid w:val="000A666A"/>
    <w:rsid w:val="000D4B25"/>
    <w:rsid w:val="000D62F1"/>
    <w:rsid w:val="000D694E"/>
    <w:rsid w:val="000E3272"/>
    <w:rsid w:val="000E3BFA"/>
    <w:rsid w:val="000E7EFC"/>
    <w:rsid w:val="000F0A30"/>
    <w:rsid w:val="000F2C14"/>
    <w:rsid w:val="001023EE"/>
    <w:rsid w:val="001043E1"/>
    <w:rsid w:val="00104AAB"/>
    <w:rsid w:val="00105B79"/>
    <w:rsid w:val="00107618"/>
    <w:rsid w:val="001201EC"/>
    <w:rsid w:val="001202D3"/>
    <w:rsid w:val="0012226D"/>
    <w:rsid w:val="00123862"/>
    <w:rsid w:val="00123CE5"/>
    <w:rsid w:val="00126F68"/>
    <w:rsid w:val="00127948"/>
    <w:rsid w:val="00133358"/>
    <w:rsid w:val="001353B0"/>
    <w:rsid w:val="00160BAF"/>
    <w:rsid w:val="001620FC"/>
    <w:rsid w:val="00167348"/>
    <w:rsid w:val="00174F19"/>
    <w:rsid w:val="0017616D"/>
    <w:rsid w:val="00181F97"/>
    <w:rsid w:val="0018438A"/>
    <w:rsid w:val="00195387"/>
    <w:rsid w:val="001A1BA9"/>
    <w:rsid w:val="001A403C"/>
    <w:rsid w:val="001A5E29"/>
    <w:rsid w:val="001B72D9"/>
    <w:rsid w:val="001C0166"/>
    <w:rsid w:val="001C1CEE"/>
    <w:rsid w:val="001C717E"/>
    <w:rsid w:val="001D1B96"/>
    <w:rsid w:val="001E047F"/>
    <w:rsid w:val="001E07CA"/>
    <w:rsid w:val="001F0F84"/>
    <w:rsid w:val="001F290D"/>
    <w:rsid w:val="001F4105"/>
    <w:rsid w:val="00203FC3"/>
    <w:rsid w:val="002055A8"/>
    <w:rsid w:val="00207F62"/>
    <w:rsid w:val="00210D24"/>
    <w:rsid w:val="00214D71"/>
    <w:rsid w:val="00216CF7"/>
    <w:rsid w:val="0021790C"/>
    <w:rsid w:val="00245C3C"/>
    <w:rsid w:val="002503E1"/>
    <w:rsid w:val="00255FB1"/>
    <w:rsid w:val="00261C34"/>
    <w:rsid w:val="00262E96"/>
    <w:rsid w:val="00283A35"/>
    <w:rsid w:val="00294DCB"/>
    <w:rsid w:val="00297907"/>
    <w:rsid w:val="002A2CDA"/>
    <w:rsid w:val="002A3766"/>
    <w:rsid w:val="002A5EE8"/>
    <w:rsid w:val="002B0B53"/>
    <w:rsid w:val="002B5D46"/>
    <w:rsid w:val="002B7EAC"/>
    <w:rsid w:val="002C0292"/>
    <w:rsid w:val="002C6960"/>
    <w:rsid w:val="002D0D76"/>
    <w:rsid w:val="002E55E4"/>
    <w:rsid w:val="002F0A82"/>
    <w:rsid w:val="002F463E"/>
    <w:rsid w:val="002F5D6A"/>
    <w:rsid w:val="002F6BAE"/>
    <w:rsid w:val="003029A1"/>
    <w:rsid w:val="00307997"/>
    <w:rsid w:val="003125F5"/>
    <w:rsid w:val="00312610"/>
    <w:rsid w:val="00314421"/>
    <w:rsid w:val="00337902"/>
    <w:rsid w:val="00343716"/>
    <w:rsid w:val="00354A78"/>
    <w:rsid w:val="00362C93"/>
    <w:rsid w:val="0036620D"/>
    <w:rsid w:val="0036784A"/>
    <w:rsid w:val="0037394B"/>
    <w:rsid w:val="003904B1"/>
    <w:rsid w:val="003A0048"/>
    <w:rsid w:val="003A697A"/>
    <w:rsid w:val="003B09A2"/>
    <w:rsid w:val="003C291A"/>
    <w:rsid w:val="003E09D1"/>
    <w:rsid w:val="003E71DB"/>
    <w:rsid w:val="003F7A05"/>
    <w:rsid w:val="00400881"/>
    <w:rsid w:val="00410A96"/>
    <w:rsid w:val="00414064"/>
    <w:rsid w:val="00432655"/>
    <w:rsid w:val="00445A92"/>
    <w:rsid w:val="0045173D"/>
    <w:rsid w:val="00454662"/>
    <w:rsid w:val="00455D00"/>
    <w:rsid w:val="00457759"/>
    <w:rsid w:val="00476399"/>
    <w:rsid w:val="00480AA2"/>
    <w:rsid w:val="00482EFD"/>
    <w:rsid w:val="004842B2"/>
    <w:rsid w:val="00496782"/>
    <w:rsid w:val="0049709B"/>
    <w:rsid w:val="004978E2"/>
    <w:rsid w:val="004A395E"/>
    <w:rsid w:val="004A5E54"/>
    <w:rsid w:val="004B30D8"/>
    <w:rsid w:val="004B3A4C"/>
    <w:rsid w:val="004C2807"/>
    <w:rsid w:val="004C34D1"/>
    <w:rsid w:val="004C5320"/>
    <w:rsid w:val="004C6E7A"/>
    <w:rsid w:val="004D192C"/>
    <w:rsid w:val="004D26E7"/>
    <w:rsid w:val="004D4205"/>
    <w:rsid w:val="004F2FC5"/>
    <w:rsid w:val="004F4B29"/>
    <w:rsid w:val="004F5724"/>
    <w:rsid w:val="00501A79"/>
    <w:rsid w:val="00513B2E"/>
    <w:rsid w:val="0052510A"/>
    <w:rsid w:val="005252B5"/>
    <w:rsid w:val="005252E7"/>
    <w:rsid w:val="00535E16"/>
    <w:rsid w:val="005375D2"/>
    <w:rsid w:val="00541B93"/>
    <w:rsid w:val="00544994"/>
    <w:rsid w:val="00545E5D"/>
    <w:rsid w:val="00550DB6"/>
    <w:rsid w:val="00551CD7"/>
    <w:rsid w:val="00553EA8"/>
    <w:rsid w:val="005647EC"/>
    <w:rsid w:val="00566332"/>
    <w:rsid w:val="005750E0"/>
    <w:rsid w:val="005A5100"/>
    <w:rsid w:val="005A555B"/>
    <w:rsid w:val="005B0DE5"/>
    <w:rsid w:val="005B1018"/>
    <w:rsid w:val="005B18C5"/>
    <w:rsid w:val="005C4B15"/>
    <w:rsid w:val="005C59A5"/>
    <w:rsid w:val="005C7B20"/>
    <w:rsid w:val="005D0AA7"/>
    <w:rsid w:val="005F1EF0"/>
    <w:rsid w:val="005F507F"/>
    <w:rsid w:val="005F558B"/>
    <w:rsid w:val="005F6224"/>
    <w:rsid w:val="00601066"/>
    <w:rsid w:val="00603A5D"/>
    <w:rsid w:val="00613995"/>
    <w:rsid w:val="00614980"/>
    <w:rsid w:val="00614B22"/>
    <w:rsid w:val="006414ED"/>
    <w:rsid w:val="00667684"/>
    <w:rsid w:val="00667DBD"/>
    <w:rsid w:val="00672B0B"/>
    <w:rsid w:val="00675CD6"/>
    <w:rsid w:val="00684220"/>
    <w:rsid w:val="006875BA"/>
    <w:rsid w:val="006904CF"/>
    <w:rsid w:val="006954B1"/>
    <w:rsid w:val="006974E6"/>
    <w:rsid w:val="006A46DE"/>
    <w:rsid w:val="006B1EBF"/>
    <w:rsid w:val="006D42EB"/>
    <w:rsid w:val="006E64DA"/>
    <w:rsid w:val="006F0B1C"/>
    <w:rsid w:val="006F1969"/>
    <w:rsid w:val="006F6B5C"/>
    <w:rsid w:val="006F712A"/>
    <w:rsid w:val="00705B84"/>
    <w:rsid w:val="007073CA"/>
    <w:rsid w:val="0072345B"/>
    <w:rsid w:val="007453E2"/>
    <w:rsid w:val="0074669C"/>
    <w:rsid w:val="00750840"/>
    <w:rsid w:val="007572F0"/>
    <w:rsid w:val="0076463D"/>
    <w:rsid w:val="00775D13"/>
    <w:rsid w:val="00780CE2"/>
    <w:rsid w:val="007814BE"/>
    <w:rsid w:val="00782E47"/>
    <w:rsid w:val="00793E2F"/>
    <w:rsid w:val="00796EDC"/>
    <w:rsid w:val="0079791F"/>
    <w:rsid w:val="007B30BB"/>
    <w:rsid w:val="007C1AF7"/>
    <w:rsid w:val="007D68CF"/>
    <w:rsid w:val="007E0FB7"/>
    <w:rsid w:val="007E14F3"/>
    <w:rsid w:val="007F5C2E"/>
    <w:rsid w:val="007F7345"/>
    <w:rsid w:val="00802A7B"/>
    <w:rsid w:val="008212FF"/>
    <w:rsid w:val="008242F5"/>
    <w:rsid w:val="008311A9"/>
    <w:rsid w:val="0084318C"/>
    <w:rsid w:val="00844B35"/>
    <w:rsid w:val="008502AF"/>
    <w:rsid w:val="00854B15"/>
    <w:rsid w:val="00854D2C"/>
    <w:rsid w:val="0087406A"/>
    <w:rsid w:val="00884213"/>
    <w:rsid w:val="0088517D"/>
    <w:rsid w:val="00885262"/>
    <w:rsid w:val="008A20DE"/>
    <w:rsid w:val="008A6A2E"/>
    <w:rsid w:val="008A6E04"/>
    <w:rsid w:val="008B2532"/>
    <w:rsid w:val="008C20A4"/>
    <w:rsid w:val="008C384C"/>
    <w:rsid w:val="008D00FF"/>
    <w:rsid w:val="008D0AAF"/>
    <w:rsid w:val="008D0BCE"/>
    <w:rsid w:val="008E0C15"/>
    <w:rsid w:val="008E16B4"/>
    <w:rsid w:val="008E5DB9"/>
    <w:rsid w:val="008E6BD1"/>
    <w:rsid w:val="008E7E1A"/>
    <w:rsid w:val="008F209D"/>
    <w:rsid w:val="008F509B"/>
    <w:rsid w:val="00910D30"/>
    <w:rsid w:val="00915691"/>
    <w:rsid w:val="00941811"/>
    <w:rsid w:val="00944416"/>
    <w:rsid w:val="0094688F"/>
    <w:rsid w:val="00950FEA"/>
    <w:rsid w:val="0096126D"/>
    <w:rsid w:val="00970F1C"/>
    <w:rsid w:val="00972483"/>
    <w:rsid w:val="0097375D"/>
    <w:rsid w:val="00974C3D"/>
    <w:rsid w:val="00975C44"/>
    <w:rsid w:val="009842F3"/>
    <w:rsid w:val="00984E89"/>
    <w:rsid w:val="00985068"/>
    <w:rsid w:val="009862EA"/>
    <w:rsid w:val="00990C15"/>
    <w:rsid w:val="00996B85"/>
    <w:rsid w:val="009A17EB"/>
    <w:rsid w:val="009A6429"/>
    <w:rsid w:val="009B1B7A"/>
    <w:rsid w:val="009B2655"/>
    <w:rsid w:val="009B435D"/>
    <w:rsid w:val="009C237E"/>
    <w:rsid w:val="009C381E"/>
    <w:rsid w:val="009C6396"/>
    <w:rsid w:val="009F54BA"/>
    <w:rsid w:val="00A03273"/>
    <w:rsid w:val="00A05507"/>
    <w:rsid w:val="00A22261"/>
    <w:rsid w:val="00A277DC"/>
    <w:rsid w:val="00A47507"/>
    <w:rsid w:val="00A55173"/>
    <w:rsid w:val="00A61C5B"/>
    <w:rsid w:val="00A63B05"/>
    <w:rsid w:val="00A6772C"/>
    <w:rsid w:val="00A70D4A"/>
    <w:rsid w:val="00A72F72"/>
    <w:rsid w:val="00A81EA8"/>
    <w:rsid w:val="00A84EF8"/>
    <w:rsid w:val="00A90B6D"/>
    <w:rsid w:val="00AA36CB"/>
    <w:rsid w:val="00AB0B59"/>
    <w:rsid w:val="00AB2814"/>
    <w:rsid w:val="00AB6C44"/>
    <w:rsid w:val="00AE50AA"/>
    <w:rsid w:val="00AF0CD5"/>
    <w:rsid w:val="00AF63B0"/>
    <w:rsid w:val="00B03E98"/>
    <w:rsid w:val="00B13E2A"/>
    <w:rsid w:val="00B161AE"/>
    <w:rsid w:val="00B37A6A"/>
    <w:rsid w:val="00B5240F"/>
    <w:rsid w:val="00B56C3A"/>
    <w:rsid w:val="00B664BD"/>
    <w:rsid w:val="00B75AE9"/>
    <w:rsid w:val="00B8020D"/>
    <w:rsid w:val="00B82CB5"/>
    <w:rsid w:val="00B837C2"/>
    <w:rsid w:val="00BA362F"/>
    <w:rsid w:val="00BA7D85"/>
    <w:rsid w:val="00BB73E9"/>
    <w:rsid w:val="00BC2A2F"/>
    <w:rsid w:val="00BC458C"/>
    <w:rsid w:val="00BD0AC4"/>
    <w:rsid w:val="00BD52A5"/>
    <w:rsid w:val="00BD5430"/>
    <w:rsid w:val="00BE2F0B"/>
    <w:rsid w:val="00BF0EE8"/>
    <w:rsid w:val="00BF2325"/>
    <w:rsid w:val="00C018DB"/>
    <w:rsid w:val="00C05E7C"/>
    <w:rsid w:val="00C077AD"/>
    <w:rsid w:val="00C106E6"/>
    <w:rsid w:val="00C1189D"/>
    <w:rsid w:val="00C2375A"/>
    <w:rsid w:val="00C23E3C"/>
    <w:rsid w:val="00C24D06"/>
    <w:rsid w:val="00C268C5"/>
    <w:rsid w:val="00C37DBC"/>
    <w:rsid w:val="00C42636"/>
    <w:rsid w:val="00C46741"/>
    <w:rsid w:val="00C54244"/>
    <w:rsid w:val="00C54F48"/>
    <w:rsid w:val="00C57A47"/>
    <w:rsid w:val="00C7050F"/>
    <w:rsid w:val="00C74814"/>
    <w:rsid w:val="00C754ED"/>
    <w:rsid w:val="00C75F23"/>
    <w:rsid w:val="00C75FF3"/>
    <w:rsid w:val="00C80050"/>
    <w:rsid w:val="00C82654"/>
    <w:rsid w:val="00C83219"/>
    <w:rsid w:val="00C85297"/>
    <w:rsid w:val="00C943D9"/>
    <w:rsid w:val="00C951D8"/>
    <w:rsid w:val="00C9614A"/>
    <w:rsid w:val="00C96D3B"/>
    <w:rsid w:val="00CA2EDE"/>
    <w:rsid w:val="00CA3C3F"/>
    <w:rsid w:val="00CC2A8C"/>
    <w:rsid w:val="00CD19B7"/>
    <w:rsid w:val="00CE719F"/>
    <w:rsid w:val="00D2176A"/>
    <w:rsid w:val="00D31D73"/>
    <w:rsid w:val="00D32BE2"/>
    <w:rsid w:val="00D50AB6"/>
    <w:rsid w:val="00D523EE"/>
    <w:rsid w:val="00D55B43"/>
    <w:rsid w:val="00D6272D"/>
    <w:rsid w:val="00D6487D"/>
    <w:rsid w:val="00D70340"/>
    <w:rsid w:val="00D72F4B"/>
    <w:rsid w:val="00D850FE"/>
    <w:rsid w:val="00D94E7F"/>
    <w:rsid w:val="00DA23BF"/>
    <w:rsid w:val="00DA2ADF"/>
    <w:rsid w:val="00DB2D38"/>
    <w:rsid w:val="00DC181C"/>
    <w:rsid w:val="00DC7473"/>
    <w:rsid w:val="00DE4DE3"/>
    <w:rsid w:val="00DF608A"/>
    <w:rsid w:val="00E077DC"/>
    <w:rsid w:val="00E145AD"/>
    <w:rsid w:val="00E145DD"/>
    <w:rsid w:val="00E21733"/>
    <w:rsid w:val="00E24258"/>
    <w:rsid w:val="00E26522"/>
    <w:rsid w:val="00E33B6F"/>
    <w:rsid w:val="00E43D3E"/>
    <w:rsid w:val="00E54D6A"/>
    <w:rsid w:val="00E54E07"/>
    <w:rsid w:val="00E575D4"/>
    <w:rsid w:val="00E62893"/>
    <w:rsid w:val="00E62913"/>
    <w:rsid w:val="00E67AD3"/>
    <w:rsid w:val="00E7069E"/>
    <w:rsid w:val="00E7648D"/>
    <w:rsid w:val="00E82123"/>
    <w:rsid w:val="00E92D4F"/>
    <w:rsid w:val="00E93F57"/>
    <w:rsid w:val="00EB0CE2"/>
    <w:rsid w:val="00EB3D28"/>
    <w:rsid w:val="00EB6D57"/>
    <w:rsid w:val="00ED07EC"/>
    <w:rsid w:val="00ED0AD9"/>
    <w:rsid w:val="00ED1D45"/>
    <w:rsid w:val="00ED2513"/>
    <w:rsid w:val="00ED6D2E"/>
    <w:rsid w:val="00EF366F"/>
    <w:rsid w:val="00F263BC"/>
    <w:rsid w:val="00F347F8"/>
    <w:rsid w:val="00F36D68"/>
    <w:rsid w:val="00F5312E"/>
    <w:rsid w:val="00F561B4"/>
    <w:rsid w:val="00F71BCA"/>
    <w:rsid w:val="00F75B7A"/>
    <w:rsid w:val="00F81833"/>
    <w:rsid w:val="00F8421C"/>
    <w:rsid w:val="00F953E0"/>
    <w:rsid w:val="00F963CE"/>
    <w:rsid w:val="00FA78D8"/>
    <w:rsid w:val="00FB14DE"/>
    <w:rsid w:val="00FB672D"/>
    <w:rsid w:val="00FB7B39"/>
    <w:rsid w:val="00FC4A34"/>
    <w:rsid w:val="00FC5A8A"/>
    <w:rsid w:val="00FD2767"/>
    <w:rsid w:val="00FD57F2"/>
    <w:rsid w:val="00FD58B4"/>
    <w:rsid w:val="00FE12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432E"/>
  <w15:docId w15:val="{684EF495-528B-4453-BA93-F8BB6408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E2A"/>
    <w:pPr>
      <w:spacing w:line="256" w:lineRule="auto"/>
    </w:pPr>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E2A"/>
    <w:rPr>
      <w:color w:val="0563C1" w:themeColor="hyperlink"/>
      <w:u w:val="single"/>
    </w:rPr>
  </w:style>
  <w:style w:type="character" w:styleId="CommentReference">
    <w:name w:val="annotation reference"/>
    <w:basedOn w:val="DefaultParagraphFont"/>
    <w:uiPriority w:val="99"/>
    <w:semiHidden/>
    <w:unhideWhenUsed/>
    <w:rsid w:val="00B13E2A"/>
    <w:rPr>
      <w:sz w:val="16"/>
      <w:szCs w:val="16"/>
    </w:rPr>
  </w:style>
  <w:style w:type="paragraph" w:styleId="ListParagraph">
    <w:name w:val="List Paragraph"/>
    <w:basedOn w:val="Normal"/>
    <w:uiPriority w:val="34"/>
    <w:qFormat/>
    <w:rsid w:val="00B13E2A"/>
    <w:pPr>
      <w:ind w:left="720"/>
      <w:contextualSpacing/>
    </w:pPr>
  </w:style>
  <w:style w:type="paragraph" w:styleId="Bibliography">
    <w:name w:val="Bibliography"/>
    <w:basedOn w:val="Normal"/>
    <w:next w:val="Normal"/>
    <w:uiPriority w:val="37"/>
    <w:unhideWhenUsed/>
    <w:rsid w:val="003E09D1"/>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rFonts w:cs="Vrinda"/>
      <w:sz w:val="20"/>
      <w:szCs w:val="25"/>
    </w:rPr>
  </w:style>
  <w:style w:type="paragraph" w:styleId="Caption">
    <w:name w:val="caption"/>
    <w:basedOn w:val="Normal"/>
    <w:next w:val="Normal"/>
    <w:uiPriority w:val="35"/>
    <w:unhideWhenUsed/>
    <w:qFormat/>
    <w:rsid w:val="00ED2513"/>
    <w:pPr>
      <w:spacing w:after="200" w:line="240" w:lineRule="auto"/>
    </w:pPr>
    <w:rPr>
      <w:rFonts w:ascii="Calibri" w:eastAsia="Calibri" w:hAnsi="Calibri"/>
      <w:i/>
      <w:iCs/>
      <w:color w:val="44546A" w:themeColor="text2"/>
      <w:sz w:val="18"/>
      <w:szCs w:val="22"/>
    </w:rPr>
  </w:style>
  <w:style w:type="table" w:styleId="GridTable1Light">
    <w:name w:val="Grid Table 1 Light"/>
    <w:basedOn w:val="TableNormal"/>
    <w:uiPriority w:val="46"/>
    <w:rsid w:val="00C57A47"/>
    <w:pPr>
      <w:spacing w:after="0" w:line="240" w:lineRule="auto"/>
    </w:pPr>
    <w:rPr>
      <w:rFonts w:ascii="Calibri" w:eastAsia="Calibri" w:hAnsi="Calibri" w:cs="Vrinda"/>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14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5AD"/>
    <w:rPr>
      <w:rFonts w:cs="Vrinda"/>
    </w:rPr>
  </w:style>
  <w:style w:type="paragraph" w:styleId="Footer">
    <w:name w:val="footer"/>
    <w:basedOn w:val="Normal"/>
    <w:link w:val="FooterChar"/>
    <w:uiPriority w:val="99"/>
    <w:unhideWhenUsed/>
    <w:rsid w:val="00E1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5AD"/>
    <w:rPr>
      <w:rFonts w:cs="Vrinda"/>
    </w:rPr>
  </w:style>
  <w:style w:type="table" w:styleId="TableGrid">
    <w:name w:val="Table Grid"/>
    <w:basedOn w:val="TableNormal"/>
    <w:uiPriority w:val="39"/>
    <w:rsid w:val="00432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4DE3"/>
    <w:rPr>
      <w:color w:val="808080"/>
    </w:rPr>
  </w:style>
  <w:style w:type="character" w:styleId="UnresolvedMention">
    <w:name w:val="Unresolved Mention"/>
    <w:basedOn w:val="DefaultParagraphFont"/>
    <w:uiPriority w:val="99"/>
    <w:semiHidden/>
    <w:unhideWhenUsed/>
    <w:rsid w:val="001353B0"/>
    <w:rPr>
      <w:color w:val="605E5C"/>
      <w:shd w:val="clear" w:color="auto" w:fill="E1DFDD"/>
    </w:rPr>
  </w:style>
  <w:style w:type="paragraph" w:styleId="BalloonText">
    <w:name w:val="Balloon Text"/>
    <w:basedOn w:val="Normal"/>
    <w:link w:val="BalloonTextChar"/>
    <w:uiPriority w:val="99"/>
    <w:semiHidden/>
    <w:unhideWhenUsed/>
    <w:rsid w:val="00F81833"/>
    <w:pPr>
      <w:spacing w:after="0" w:line="240" w:lineRule="auto"/>
    </w:pPr>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F81833"/>
    <w:rPr>
      <w:rFonts w:ascii="Times New Roman" w:hAnsi="Times New Roman" w:cs="Times New Roman"/>
      <w:sz w:val="18"/>
      <w:szCs w:val="22"/>
    </w:rPr>
  </w:style>
  <w:style w:type="paragraph" w:styleId="CommentSubject">
    <w:name w:val="annotation subject"/>
    <w:basedOn w:val="CommentText"/>
    <w:next w:val="CommentText"/>
    <w:link w:val="CommentSubjectChar"/>
    <w:uiPriority w:val="99"/>
    <w:semiHidden/>
    <w:unhideWhenUsed/>
    <w:rsid w:val="00BD5430"/>
    <w:rPr>
      <w:b/>
      <w:bCs/>
    </w:rPr>
  </w:style>
  <w:style w:type="character" w:customStyle="1" w:styleId="CommentSubjectChar">
    <w:name w:val="Comment Subject Char"/>
    <w:basedOn w:val="CommentTextChar"/>
    <w:link w:val="CommentSubject"/>
    <w:uiPriority w:val="99"/>
    <w:semiHidden/>
    <w:rsid w:val="00BD5430"/>
    <w:rPr>
      <w:rFonts w:cs="Vrinda"/>
      <w:b/>
      <w:bCs/>
      <w:sz w:val="20"/>
      <w:szCs w:val="25"/>
    </w:rPr>
  </w:style>
  <w:style w:type="paragraph" w:styleId="Revision">
    <w:name w:val="Revision"/>
    <w:hidden/>
    <w:uiPriority w:val="99"/>
    <w:semiHidden/>
    <w:rsid w:val="00127948"/>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8117">
      <w:bodyDiv w:val="1"/>
      <w:marLeft w:val="0"/>
      <w:marRight w:val="0"/>
      <w:marTop w:val="0"/>
      <w:marBottom w:val="0"/>
      <w:divBdr>
        <w:top w:val="none" w:sz="0" w:space="0" w:color="auto"/>
        <w:left w:val="none" w:sz="0" w:space="0" w:color="auto"/>
        <w:bottom w:val="none" w:sz="0" w:space="0" w:color="auto"/>
        <w:right w:val="none" w:sz="0" w:space="0" w:color="auto"/>
      </w:divBdr>
    </w:div>
    <w:div w:id="279609166">
      <w:bodyDiv w:val="1"/>
      <w:marLeft w:val="0"/>
      <w:marRight w:val="0"/>
      <w:marTop w:val="0"/>
      <w:marBottom w:val="0"/>
      <w:divBdr>
        <w:top w:val="none" w:sz="0" w:space="0" w:color="auto"/>
        <w:left w:val="none" w:sz="0" w:space="0" w:color="auto"/>
        <w:bottom w:val="none" w:sz="0" w:space="0" w:color="auto"/>
        <w:right w:val="none" w:sz="0" w:space="0" w:color="auto"/>
      </w:divBdr>
    </w:div>
    <w:div w:id="623275419">
      <w:bodyDiv w:val="1"/>
      <w:marLeft w:val="0"/>
      <w:marRight w:val="0"/>
      <w:marTop w:val="0"/>
      <w:marBottom w:val="0"/>
      <w:divBdr>
        <w:top w:val="none" w:sz="0" w:space="0" w:color="auto"/>
        <w:left w:val="none" w:sz="0" w:space="0" w:color="auto"/>
        <w:bottom w:val="none" w:sz="0" w:space="0" w:color="auto"/>
        <w:right w:val="none" w:sz="0" w:space="0" w:color="auto"/>
      </w:divBdr>
    </w:div>
    <w:div w:id="848178514">
      <w:bodyDiv w:val="1"/>
      <w:marLeft w:val="0"/>
      <w:marRight w:val="0"/>
      <w:marTop w:val="0"/>
      <w:marBottom w:val="0"/>
      <w:divBdr>
        <w:top w:val="none" w:sz="0" w:space="0" w:color="auto"/>
        <w:left w:val="none" w:sz="0" w:space="0" w:color="auto"/>
        <w:bottom w:val="none" w:sz="0" w:space="0" w:color="auto"/>
        <w:right w:val="none" w:sz="0" w:space="0" w:color="auto"/>
      </w:divBdr>
    </w:div>
    <w:div w:id="981151474">
      <w:bodyDiv w:val="1"/>
      <w:marLeft w:val="0"/>
      <w:marRight w:val="0"/>
      <w:marTop w:val="0"/>
      <w:marBottom w:val="0"/>
      <w:divBdr>
        <w:top w:val="none" w:sz="0" w:space="0" w:color="auto"/>
        <w:left w:val="none" w:sz="0" w:space="0" w:color="auto"/>
        <w:bottom w:val="none" w:sz="0" w:space="0" w:color="auto"/>
        <w:right w:val="none" w:sz="0" w:space="0" w:color="auto"/>
      </w:divBdr>
    </w:div>
    <w:div w:id="1516459689">
      <w:bodyDiv w:val="1"/>
      <w:marLeft w:val="0"/>
      <w:marRight w:val="0"/>
      <w:marTop w:val="0"/>
      <w:marBottom w:val="0"/>
      <w:divBdr>
        <w:top w:val="none" w:sz="0" w:space="0" w:color="auto"/>
        <w:left w:val="none" w:sz="0" w:space="0" w:color="auto"/>
        <w:bottom w:val="none" w:sz="0" w:space="0" w:color="auto"/>
        <w:right w:val="none" w:sz="0" w:space="0" w:color="auto"/>
      </w:divBdr>
    </w:div>
    <w:div w:id="1645965651">
      <w:bodyDiv w:val="1"/>
      <w:marLeft w:val="0"/>
      <w:marRight w:val="0"/>
      <w:marTop w:val="0"/>
      <w:marBottom w:val="0"/>
      <w:divBdr>
        <w:top w:val="none" w:sz="0" w:space="0" w:color="auto"/>
        <w:left w:val="none" w:sz="0" w:space="0" w:color="auto"/>
        <w:bottom w:val="none" w:sz="0" w:space="0" w:color="auto"/>
        <w:right w:val="none" w:sz="0" w:space="0" w:color="auto"/>
      </w:divBdr>
    </w:div>
    <w:div w:id="2060661465">
      <w:bodyDiv w:val="1"/>
      <w:marLeft w:val="0"/>
      <w:marRight w:val="0"/>
      <w:marTop w:val="0"/>
      <w:marBottom w:val="0"/>
      <w:divBdr>
        <w:top w:val="none" w:sz="0" w:space="0" w:color="auto"/>
        <w:left w:val="none" w:sz="0" w:space="0" w:color="auto"/>
        <w:bottom w:val="none" w:sz="0" w:space="0" w:color="auto"/>
        <w:right w:val="none" w:sz="0" w:space="0" w:color="auto"/>
      </w:divBdr>
    </w:div>
    <w:div w:id="2090954151">
      <w:bodyDiv w:val="1"/>
      <w:marLeft w:val="0"/>
      <w:marRight w:val="0"/>
      <w:marTop w:val="0"/>
      <w:marBottom w:val="0"/>
      <w:divBdr>
        <w:top w:val="none" w:sz="0" w:space="0" w:color="auto"/>
        <w:left w:val="none" w:sz="0" w:space="0" w:color="auto"/>
        <w:bottom w:val="none" w:sz="0" w:space="0" w:color="auto"/>
        <w:right w:val="none" w:sz="0" w:space="0" w:color="auto"/>
      </w:divBdr>
    </w:div>
    <w:div w:id="2091154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raarka27@gmail.com" TargetMode="External"/><Relationship Id="rId13" Type="http://schemas.microsoft.com/office/2016/09/relationships/commentsIds" Target="commentsIds.xml"/><Relationship Id="rId18" Type="http://schemas.openxmlformats.org/officeDocument/2006/relationships/hyperlink" Target="https://modaps.modaps.eosdis.nasa.gov/software/MODIS/AM1M/PGE06/Collection61/"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opendap.larc.nasa.gov/opendap/CATS/"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ladsweb.modaps.eosdis.nasa.gov/archive/allData/6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earth-info.nga.mil/index.php?dir=wgs84&amp;action=wgs84"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cds.climate.copernicus.eu/cdsapp"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opendap.larc.nasa.gov/opendap/MISR/MIL2TCSP.0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nasa.github.io/MISR-Toolkit/html/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85E62-B672-6943-95D3-36494EB7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31</Pages>
  <Words>49524</Words>
  <Characters>282292</Characters>
  <Application>Microsoft Office Word</Application>
  <DocSecurity>0</DocSecurity>
  <Lines>2352</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Mitra</dc:creator>
  <cp:keywords/>
  <dc:description/>
  <cp:lastModifiedBy>Arka Mitra</cp:lastModifiedBy>
  <cp:revision>14</cp:revision>
  <dcterms:created xsi:type="dcterms:W3CDTF">2022-07-28T15:32:00Z</dcterms:created>
  <dcterms:modified xsi:type="dcterms:W3CDTF">2022-08-18T01:50:00Z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id="jT8HOLI3"/&gt;&lt;style id="http://www.zotero.org/styles/journal-of-geophysical-research-atmospheres" hasBibliography="1" bibliographyStyleHasBeenSet="1"/&gt;&lt;prefs&gt;&lt;pref name="fieldType" value="Field"/&gt;&lt;/</vt:lpwstr>
  </property>
  <property fmtid="{D5CDD505-2E9C-101B-9397-08002B2CF9AE}" pid="3" name="ZOTERO_PREF_2">
    <vt:lpwstr>prefs&gt;&lt;/data&gt;</vt:lpwstr>
  </property>
</Properties>
</file>